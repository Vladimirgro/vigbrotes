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drawings/drawing4.xml" ContentType="application/vnd.openxmlformats-officedocument.drawingml.chartshapes+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drawings/drawing5.xml" ContentType="application/vnd.openxmlformats-officedocument.drawingml.chartshapes+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drawings/drawing6.xml" ContentType="application/vnd.openxmlformats-officedocument.drawingml.chartshapes+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7.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drawings/drawing8.xml" ContentType="application/vnd.openxmlformats-officedocument.drawingml.chartshapes+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drawings/drawing9.xml" ContentType="application/vnd.openxmlformats-officedocument.drawingml.chartshapes+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B2968" w14:textId="666987E1" w:rsidR="00241D98" w:rsidRDefault="00CA5EE4" w:rsidP="00241D98">
      <w:pPr>
        <w:jc w:val="center"/>
        <w:rPr>
          <w:rFonts w:ascii="Arial" w:hAnsi="Arial" w:cs="Arial"/>
          <w:b/>
          <w:bCs/>
        </w:rPr>
      </w:pPr>
      <w:ins w:id="0" w:author="MACARENA MUGIONE MENDEZ" w:date="2024-09-30T17:18:00Z">
        <w:r>
          <w:rPr>
            <w:rFonts w:ascii="Arial" w:hAnsi="Arial" w:cs="Arial"/>
            <w:b/>
            <w:bCs/>
          </w:rPr>
          <w:t xml:space="preserve">CAPÍTULO 1- </w:t>
        </w:r>
      </w:ins>
      <w:r w:rsidR="00DA4851">
        <w:rPr>
          <w:rFonts w:ascii="Arial" w:hAnsi="Arial" w:cs="Arial"/>
          <w:b/>
          <w:bCs/>
        </w:rPr>
        <w:t>Frecuencias,</w:t>
      </w:r>
      <w:r w:rsidR="00DC1267" w:rsidRPr="008A37E3">
        <w:rPr>
          <w:rFonts w:ascii="Arial" w:hAnsi="Arial" w:cs="Arial"/>
          <w:b/>
          <w:bCs/>
        </w:rPr>
        <w:t xml:space="preserve"> tendencias y diferenciales de la mortalidad en </w:t>
      </w:r>
      <w:r w:rsidR="00DA4851">
        <w:rPr>
          <w:rFonts w:ascii="Arial" w:hAnsi="Arial" w:cs="Arial"/>
          <w:b/>
          <w:bCs/>
        </w:rPr>
        <w:t xml:space="preserve">la ciudad de </w:t>
      </w:r>
      <w:r w:rsidR="00DC1267" w:rsidRPr="00824839">
        <w:rPr>
          <w:rFonts w:ascii="Arial" w:hAnsi="Arial" w:cs="Arial"/>
          <w:b/>
          <w:bCs/>
        </w:rPr>
        <w:t>Pachuca</w:t>
      </w:r>
      <w:r w:rsidR="005E338F">
        <w:rPr>
          <w:rFonts w:ascii="Arial" w:hAnsi="Arial" w:cs="Arial"/>
          <w:b/>
          <w:bCs/>
        </w:rPr>
        <w:t xml:space="preserve"> de Soto, </w:t>
      </w:r>
      <w:r w:rsidR="00DC1267" w:rsidRPr="00824839">
        <w:rPr>
          <w:rFonts w:ascii="Arial" w:hAnsi="Arial" w:cs="Arial"/>
          <w:b/>
          <w:bCs/>
        </w:rPr>
        <w:t>H</w:t>
      </w:r>
      <w:r w:rsidR="00DA4851" w:rsidRPr="00824839">
        <w:rPr>
          <w:rFonts w:ascii="Arial" w:hAnsi="Arial" w:cs="Arial"/>
          <w:b/>
          <w:bCs/>
        </w:rPr>
        <w:t>idalgo</w:t>
      </w:r>
      <w:r w:rsidR="00241D98">
        <w:rPr>
          <w:rFonts w:ascii="Arial" w:hAnsi="Arial" w:cs="Arial"/>
          <w:b/>
          <w:bCs/>
        </w:rPr>
        <w:t>.</w:t>
      </w:r>
    </w:p>
    <w:p w14:paraId="7033C85F" w14:textId="29FF338B" w:rsidR="00DC1267" w:rsidRDefault="00DC1267" w:rsidP="00241D98">
      <w:pPr>
        <w:jc w:val="center"/>
        <w:rPr>
          <w:rFonts w:ascii="Arial" w:hAnsi="Arial" w:cs="Arial"/>
          <w:b/>
          <w:bCs/>
        </w:rPr>
      </w:pPr>
      <w:r w:rsidRPr="008A37E3">
        <w:rPr>
          <w:rFonts w:ascii="Arial" w:hAnsi="Arial" w:cs="Arial"/>
          <w:b/>
          <w:bCs/>
        </w:rPr>
        <w:t>1</w:t>
      </w:r>
      <w:r>
        <w:rPr>
          <w:rFonts w:ascii="Arial" w:hAnsi="Arial" w:cs="Arial"/>
          <w:b/>
          <w:bCs/>
        </w:rPr>
        <w:t>90</w:t>
      </w:r>
      <w:r w:rsidRPr="008A37E3">
        <w:rPr>
          <w:rFonts w:ascii="Arial" w:hAnsi="Arial" w:cs="Arial"/>
          <w:b/>
          <w:bCs/>
        </w:rPr>
        <w:t>0-1950</w:t>
      </w:r>
    </w:p>
    <w:p w14:paraId="3E692E84" w14:textId="268DC9C6" w:rsidR="007178DC" w:rsidDel="00252026" w:rsidRDefault="007178DC" w:rsidP="00241D98">
      <w:pPr>
        <w:jc w:val="center"/>
        <w:rPr>
          <w:del w:id="1" w:author="MACARENA MUGIONE MENDEZ" w:date="2024-09-30T15:29:00Z"/>
          <w:rFonts w:ascii="Arial" w:hAnsi="Arial" w:cs="Arial"/>
          <w:b/>
          <w:bCs/>
        </w:rPr>
      </w:pPr>
    </w:p>
    <w:p w14:paraId="3B26CE76" w14:textId="61400625" w:rsidR="0028276D" w:rsidDel="00252026" w:rsidRDefault="0028276D" w:rsidP="00241D98">
      <w:pPr>
        <w:jc w:val="center"/>
        <w:rPr>
          <w:del w:id="2" w:author="MACARENA MUGIONE MENDEZ" w:date="2024-09-30T15:29:00Z"/>
          <w:rFonts w:ascii="Arial" w:hAnsi="Arial" w:cs="Arial"/>
          <w:b/>
          <w:bCs/>
        </w:rPr>
      </w:pPr>
    </w:p>
    <w:p w14:paraId="48F24759" w14:textId="77777777" w:rsidR="007178DC" w:rsidRDefault="007178DC" w:rsidP="007178DC">
      <w:pPr>
        <w:ind w:left="3540"/>
        <w:jc w:val="center"/>
        <w:rPr>
          <w:rFonts w:ascii="Arial" w:hAnsi="Arial" w:cs="Arial"/>
          <w:b/>
          <w:bCs/>
        </w:rPr>
      </w:pPr>
    </w:p>
    <w:p w14:paraId="6933AF6D" w14:textId="7C67F6D0" w:rsidR="007178DC" w:rsidRPr="00241D98" w:rsidRDefault="007178DC" w:rsidP="007178DC">
      <w:pPr>
        <w:ind w:left="3540"/>
        <w:jc w:val="center"/>
        <w:rPr>
          <w:rFonts w:ascii="Arial" w:hAnsi="Arial" w:cs="Arial"/>
          <w:b/>
          <w:bCs/>
        </w:rPr>
      </w:pPr>
      <w:r>
        <w:rPr>
          <w:rFonts w:ascii="Arial" w:hAnsi="Arial" w:cs="Arial"/>
          <w:b/>
          <w:bCs/>
        </w:rPr>
        <w:t xml:space="preserve">                     </w:t>
      </w:r>
    </w:p>
    <w:p w14:paraId="7CBDF731" w14:textId="77777777" w:rsidR="00DC1267" w:rsidRDefault="00DC1267" w:rsidP="00B81715">
      <w:pPr>
        <w:rPr>
          <w:rFonts w:ascii="Arial" w:hAnsi="Arial" w:cs="Arial"/>
          <w:b/>
          <w:bCs/>
          <w:lang w:val="es-ES"/>
        </w:rPr>
      </w:pPr>
    </w:p>
    <w:p w14:paraId="4306969B" w14:textId="134F129C" w:rsidR="00020554" w:rsidRDefault="00B81715" w:rsidP="00B81715">
      <w:pPr>
        <w:rPr>
          <w:rFonts w:ascii="Arial" w:hAnsi="Arial" w:cs="Arial"/>
          <w:b/>
          <w:bCs/>
          <w:lang w:val="es-ES"/>
        </w:rPr>
      </w:pPr>
      <w:r w:rsidRPr="00AA3D05">
        <w:rPr>
          <w:rFonts w:ascii="Arial" w:hAnsi="Arial" w:cs="Arial"/>
          <w:b/>
          <w:bCs/>
          <w:lang w:val="es-ES"/>
        </w:rPr>
        <w:t>Introducción</w:t>
      </w:r>
    </w:p>
    <w:p w14:paraId="2CB463AF" w14:textId="28B68267" w:rsidR="00074192" w:rsidRPr="00AA3D05" w:rsidRDefault="00E20BA5" w:rsidP="00E20BA5">
      <w:pPr>
        <w:tabs>
          <w:tab w:val="left" w:pos="5181"/>
        </w:tabs>
        <w:rPr>
          <w:rFonts w:ascii="Arial" w:hAnsi="Arial" w:cs="Arial"/>
          <w:b/>
          <w:bCs/>
          <w:lang w:val="es-ES"/>
        </w:rPr>
      </w:pPr>
      <w:r>
        <w:rPr>
          <w:rFonts w:ascii="Arial" w:hAnsi="Arial" w:cs="Arial"/>
          <w:b/>
          <w:bCs/>
          <w:lang w:val="es-ES"/>
        </w:rPr>
        <w:tab/>
      </w:r>
    </w:p>
    <w:p w14:paraId="68E4F5A1" w14:textId="3B8820E6" w:rsidR="002F5FF8" w:rsidRDefault="00353FBC">
      <w:pPr>
        <w:spacing w:line="360" w:lineRule="auto"/>
        <w:ind w:firstLine="567"/>
        <w:jc w:val="both"/>
        <w:rPr>
          <w:rFonts w:ascii="Arial" w:hAnsi="Arial" w:cs="Arial"/>
        </w:rPr>
        <w:pPrChange w:id="3" w:author="MACARENA MUGIONE MENDEZ" w:date="2024-09-30T15:29:00Z">
          <w:pPr>
            <w:spacing w:line="360" w:lineRule="auto"/>
            <w:jc w:val="both"/>
          </w:pPr>
        </w:pPrChange>
      </w:pPr>
      <w:r w:rsidRPr="00353FBC">
        <w:rPr>
          <w:rFonts w:ascii="Arial" w:hAnsi="Arial" w:cs="Arial"/>
        </w:rPr>
        <w:t xml:space="preserve">Las enfermedades experimentan cambios </w:t>
      </w:r>
      <w:del w:id="4" w:author="MACARENA MUGIONE MENDEZ" w:date="2024-09-30T15:30:00Z">
        <w:r w:rsidR="00074192" w:rsidDel="00252026">
          <w:rPr>
            <w:rFonts w:ascii="Arial" w:hAnsi="Arial" w:cs="Arial"/>
          </w:rPr>
          <w:delText>de acuerdo a</w:delText>
        </w:r>
      </w:del>
      <w:ins w:id="5" w:author="MACARENA MUGIONE MENDEZ" w:date="2024-09-30T15:30:00Z">
        <w:r w:rsidR="00252026">
          <w:rPr>
            <w:rFonts w:ascii="Arial" w:hAnsi="Arial" w:cs="Arial"/>
          </w:rPr>
          <w:t>de acuerdo con</w:t>
        </w:r>
      </w:ins>
      <w:r w:rsidRPr="00353FBC">
        <w:rPr>
          <w:rFonts w:ascii="Arial" w:hAnsi="Arial" w:cs="Arial"/>
        </w:rPr>
        <w:t xml:space="preserve"> las</w:t>
      </w:r>
      <w:del w:id="6" w:author="MACARENA MUGIONE MENDEZ" w:date="2024-09-30T15:30:00Z">
        <w:r w:rsidRPr="00353FBC" w:rsidDel="00252026">
          <w:rPr>
            <w:rFonts w:ascii="Arial" w:hAnsi="Arial" w:cs="Arial"/>
          </w:rPr>
          <w:delText xml:space="preserve"> </w:delText>
        </w:r>
      </w:del>
      <w:r w:rsidRPr="00353FBC">
        <w:rPr>
          <w:rFonts w:ascii="Arial" w:hAnsi="Arial" w:cs="Arial"/>
        </w:rPr>
        <w:t xml:space="preserve"> condiciones económicas, políticas, sociales, culturales y ambientales en las que transcurre la vida de las personas.</w:t>
      </w:r>
      <w:r w:rsidR="00AA3D05" w:rsidRPr="00AA3D05">
        <w:t xml:space="preserve"> </w:t>
      </w:r>
      <w:r w:rsidR="00074192">
        <w:rPr>
          <w:rFonts w:ascii="Arial" w:hAnsi="Arial" w:cs="Arial"/>
        </w:rPr>
        <w:t xml:space="preserve">Estos </w:t>
      </w:r>
      <w:r w:rsidR="00090BF2">
        <w:rPr>
          <w:rFonts w:ascii="Arial" w:hAnsi="Arial" w:cs="Arial"/>
        </w:rPr>
        <w:t>factores</w:t>
      </w:r>
      <w:r w:rsidR="00074192">
        <w:rPr>
          <w:rFonts w:ascii="Arial" w:hAnsi="Arial" w:cs="Arial"/>
        </w:rPr>
        <w:t xml:space="preserve"> </w:t>
      </w:r>
      <w:r w:rsidR="00090BF2">
        <w:rPr>
          <w:rFonts w:ascii="Arial" w:hAnsi="Arial" w:cs="Arial"/>
        </w:rPr>
        <w:t>no solo afectan la frecuenc</w:t>
      </w:r>
      <w:r w:rsidR="003C5F61">
        <w:rPr>
          <w:rFonts w:ascii="Arial" w:hAnsi="Arial" w:cs="Arial"/>
        </w:rPr>
        <w:t>i</w:t>
      </w:r>
      <w:r w:rsidR="00090BF2">
        <w:rPr>
          <w:rFonts w:ascii="Arial" w:hAnsi="Arial" w:cs="Arial"/>
        </w:rPr>
        <w:t>a de la mortalidad</w:t>
      </w:r>
      <w:ins w:id="7" w:author="MACARENA MUGIONE MENDEZ" w:date="2024-09-30T15:36:00Z">
        <w:r w:rsidR="00252026">
          <w:rPr>
            <w:rFonts w:ascii="Arial" w:hAnsi="Arial" w:cs="Arial"/>
          </w:rPr>
          <w:t>,</w:t>
        </w:r>
      </w:ins>
      <w:r w:rsidR="00090BF2">
        <w:rPr>
          <w:rFonts w:ascii="Arial" w:hAnsi="Arial" w:cs="Arial"/>
        </w:rPr>
        <w:t xml:space="preserve"> sino que tambi</w:t>
      </w:r>
      <w:r w:rsidR="003C5F61">
        <w:rPr>
          <w:rFonts w:ascii="Arial" w:hAnsi="Arial" w:cs="Arial"/>
        </w:rPr>
        <w:t>é</w:t>
      </w:r>
      <w:r w:rsidR="00090BF2">
        <w:rPr>
          <w:rFonts w:ascii="Arial" w:hAnsi="Arial" w:cs="Arial"/>
        </w:rPr>
        <w:t>n</w:t>
      </w:r>
      <w:del w:id="8" w:author="MACARENA MUGIONE MENDEZ" w:date="2024-09-30T15:36:00Z">
        <w:r w:rsidR="003C5F61" w:rsidDel="00252026">
          <w:rPr>
            <w:rFonts w:ascii="Arial" w:hAnsi="Arial" w:cs="Arial"/>
          </w:rPr>
          <w:delText>,</w:delText>
        </w:r>
      </w:del>
      <w:r w:rsidR="00090BF2">
        <w:rPr>
          <w:rFonts w:ascii="Arial" w:hAnsi="Arial" w:cs="Arial"/>
        </w:rPr>
        <w:t xml:space="preserve"> determinan la naturaleza y evo</w:t>
      </w:r>
      <w:r w:rsidR="009F35FC">
        <w:rPr>
          <w:rFonts w:ascii="Arial" w:hAnsi="Arial" w:cs="Arial"/>
        </w:rPr>
        <w:t>l</w:t>
      </w:r>
      <w:r w:rsidR="00090BF2">
        <w:rPr>
          <w:rFonts w:ascii="Arial" w:hAnsi="Arial" w:cs="Arial"/>
        </w:rPr>
        <w:t>ución de las enfermed</w:t>
      </w:r>
      <w:r w:rsidR="003C5F61">
        <w:rPr>
          <w:rFonts w:ascii="Arial" w:hAnsi="Arial" w:cs="Arial"/>
        </w:rPr>
        <w:t>ades</w:t>
      </w:r>
      <w:r w:rsidR="00090BF2">
        <w:rPr>
          <w:rFonts w:ascii="Arial" w:hAnsi="Arial" w:cs="Arial"/>
        </w:rPr>
        <w:t xml:space="preserve"> que la originan</w:t>
      </w:r>
      <w:r w:rsidR="003C5F61">
        <w:rPr>
          <w:rFonts w:ascii="Arial" w:hAnsi="Arial" w:cs="Arial"/>
        </w:rPr>
        <w:t>.</w:t>
      </w:r>
      <w:r w:rsidR="00090BF2">
        <w:rPr>
          <w:rFonts w:ascii="Arial" w:hAnsi="Arial" w:cs="Arial"/>
        </w:rPr>
        <w:t xml:space="preserve"> </w:t>
      </w:r>
      <w:r w:rsidR="009F35FC">
        <w:rPr>
          <w:rFonts w:ascii="Arial" w:hAnsi="Arial" w:cs="Arial"/>
        </w:rPr>
        <w:t>Bajo</w:t>
      </w:r>
      <w:r w:rsidR="00AA3D05" w:rsidRPr="00AA3D05">
        <w:rPr>
          <w:rFonts w:ascii="Arial" w:hAnsi="Arial" w:cs="Arial"/>
        </w:rPr>
        <w:t xml:space="preserve"> este contexto, el análisis demográfico histórico</w:t>
      </w:r>
      <w:del w:id="9" w:author="MACARENA MUGIONE MENDEZ" w:date="2024-09-30T15:40:00Z">
        <w:r w:rsidR="00AA3D05" w:rsidRPr="00AA3D05" w:rsidDel="00FB6F28">
          <w:rPr>
            <w:rFonts w:ascii="Arial" w:hAnsi="Arial" w:cs="Arial"/>
          </w:rPr>
          <w:delText>,</w:delText>
        </w:r>
      </w:del>
      <w:r w:rsidR="00AA3D05" w:rsidRPr="00AA3D05">
        <w:rPr>
          <w:rFonts w:ascii="Arial" w:hAnsi="Arial" w:cs="Arial"/>
        </w:rPr>
        <w:t xml:space="preserve"> </w:t>
      </w:r>
      <w:r w:rsidR="00AA3D05">
        <w:rPr>
          <w:rFonts w:ascii="Arial" w:hAnsi="Arial" w:cs="Arial"/>
        </w:rPr>
        <w:t>de los</w:t>
      </w:r>
      <w:r w:rsidR="00AA3D05" w:rsidRPr="00AA3D05">
        <w:rPr>
          <w:rFonts w:ascii="Arial" w:hAnsi="Arial" w:cs="Arial"/>
        </w:rPr>
        <w:t xml:space="preserve"> niveles, tendencias</w:t>
      </w:r>
      <w:r w:rsidR="003C5F61">
        <w:rPr>
          <w:rFonts w:ascii="Arial" w:hAnsi="Arial" w:cs="Arial"/>
        </w:rPr>
        <w:t xml:space="preserve"> y</w:t>
      </w:r>
      <w:r w:rsidR="00AA3D05" w:rsidRPr="00AA3D05">
        <w:rPr>
          <w:rFonts w:ascii="Arial" w:hAnsi="Arial" w:cs="Arial"/>
        </w:rPr>
        <w:t xml:space="preserve"> características </w:t>
      </w:r>
      <w:r w:rsidR="00AA3D05">
        <w:rPr>
          <w:rFonts w:ascii="Arial" w:hAnsi="Arial" w:cs="Arial"/>
        </w:rPr>
        <w:t>d</w:t>
      </w:r>
      <w:r w:rsidR="00AA3D05" w:rsidRPr="00AA3D05">
        <w:rPr>
          <w:rFonts w:ascii="Arial" w:hAnsi="Arial" w:cs="Arial"/>
        </w:rPr>
        <w:t>e la mortalidad</w:t>
      </w:r>
      <w:r w:rsidR="003C5F61">
        <w:rPr>
          <w:rFonts w:ascii="Arial" w:hAnsi="Arial" w:cs="Arial"/>
        </w:rPr>
        <w:t xml:space="preserve"> de</w:t>
      </w:r>
      <w:r w:rsidR="00AA3D05" w:rsidRPr="00AA3D05">
        <w:rPr>
          <w:rFonts w:ascii="Arial" w:hAnsi="Arial" w:cs="Arial"/>
        </w:rPr>
        <w:t xml:space="preserve"> </w:t>
      </w:r>
      <w:r w:rsidR="003C5F61">
        <w:rPr>
          <w:rFonts w:ascii="Arial" w:hAnsi="Arial" w:cs="Arial"/>
        </w:rPr>
        <w:t xml:space="preserve">la </w:t>
      </w:r>
      <w:r w:rsidR="00090BF2">
        <w:rPr>
          <w:rFonts w:ascii="Arial" w:hAnsi="Arial" w:cs="Arial"/>
        </w:rPr>
        <w:t>población en edad reproductiva</w:t>
      </w:r>
      <w:del w:id="10" w:author="MACARENA MUGIONE MENDEZ" w:date="2024-09-30T15:41:00Z">
        <w:r w:rsidR="00090BF2" w:rsidDel="00FB6F28">
          <w:rPr>
            <w:rFonts w:ascii="Arial" w:hAnsi="Arial" w:cs="Arial"/>
          </w:rPr>
          <w:delText>,</w:delText>
        </w:r>
      </w:del>
      <w:r w:rsidR="00090BF2">
        <w:rPr>
          <w:rFonts w:ascii="Arial" w:hAnsi="Arial" w:cs="Arial"/>
        </w:rPr>
        <w:t xml:space="preserve"> de</w:t>
      </w:r>
      <w:r w:rsidR="00AA3D05" w:rsidRPr="00AA3D05">
        <w:rPr>
          <w:rFonts w:ascii="Arial" w:hAnsi="Arial" w:cs="Arial"/>
        </w:rPr>
        <w:t xml:space="preserve"> la ciudad de Pachuca</w:t>
      </w:r>
      <w:r w:rsidR="003C5F61">
        <w:rPr>
          <w:rFonts w:ascii="Arial" w:hAnsi="Arial" w:cs="Arial"/>
        </w:rPr>
        <w:t xml:space="preserve"> </w:t>
      </w:r>
      <w:r w:rsidR="00AA3D05" w:rsidRPr="00AA3D05">
        <w:rPr>
          <w:rFonts w:ascii="Arial" w:hAnsi="Arial" w:cs="Arial"/>
        </w:rPr>
        <w:t>Hidalgo</w:t>
      </w:r>
      <w:ins w:id="11" w:author="MACARENA MUGIONE MENDEZ" w:date="2024-09-30T15:41:00Z">
        <w:r w:rsidR="00FB6F28">
          <w:rPr>
            <w:rFonts w:ascii="Arial" w:hAnsi="Arial" w:cs="Arial"/>
          </w:rPr>
          <w:t>,</w:t>
        </w:r>
      </w:ins>
      <w:r w:rsidR="00AA3D05" w:rsidRPr="00AA3D05">
        <w:rPr>
          <w:rFonts w:ascii="Arial" w:hAnsi="Arial" w:cs="Arial"/>
        </w:rPr>
        <w:t xml:space="preserve"> proporciona </w:t>
      </w:r>
      <w:r w:rsidR="00090BF2">
        <w:rPr>
          <w:rFonts w:ascii="Arial" w:hAnsi="Arial" w:cs="Arial"/>
        </w:rPr>
        <w:t>i</w:t>
      </w:r>
      <w:r w:rsidR="00AA3D05" w:rsidRPr="00AA3D05">
        <w:rPr>
          <w:rFonts w:ascii="Arial" w:hAnsi="Arial" w:cs="Arial"/>
        </w:rPr>
        <w:t>nformación</w:t>
      </w:r>
      <w:r w:rsidR="008A37E3">
        <w:rPr>
          <w:rFonts w:ascii="Arial" w:hAnsi="Arial" w:cs="Arial"/>
        </w:rPr>
        <w:t xml:space="preserve"> importante</w:t>
      </w:r>
      <w:r w:rsidR="00AA3D05" w:rsidRPr="00AA3D05">
        <w:rPr>
          <w:rFonts w:ascii="Arial" w:hAnsi="Arial" w:cs="Arial"/>
        </w:rPr>
        <w:t>.</w:t>
      </w:r>
      <w:r w:rsidR="005A6577">
        <w:rPr>
          <w:rFonts w:ascii="Arial" w:hAnsi="Arial" w:cs="Arial"/>
        </w:rPr>
        <w:t xml:space="preserve"> </w:t>
      </w:r>
    </w:p>
    <w:p w14:paraId="105F6E99" w14:textId="4FF9231E" w:rsidR="00B0764F" w:rsidRDefault="00464F6E" w:rsidP="00BB2388">
      <w:pPr>
        <w:spacing w:line="360" w:lineRule="auto"/>
        <w:ind w:firstLine="709"/>
        <w:jc w:val="both"/>
        <w:rPr>
          <w:rFonts w:ascii="Arial" w:hAnsi="Arial" w:cs="Arial"/>
        </w:rPr>
      </w:pPr>
      <w:r w:rsidRPr="00464F6E">
        <w:rPr>
          <w:rFonts w:ascii="Arial" w:hAnsi="Arial" w:cs="Arial"/>
        </w:rPr>
        <w:t xml:space="preserve">La Ciudad de Pachuca </w:t>
      </w:r>
      <w:r w:rsidR="002F5FF8" w:rsidRPr="00464F6E">
        <w:rPr>
          <w:rFonts w:ascii="Arial" w:hAnsi="Arial" w:cs="Arial"/>
        </w:rPr>
        <w:t>se encuentra ubicad</w:t>
      </w:r>
      <w:r w:rsidR="002F5FF8">
        <w:rPr>
          <w:rFonts w:ascii="Arial" w:hAnsi="Arial" w:cs="Arial"/>
        </w:rPr>
        <w:t>a</w:t>
      </w:r>
      <w:r w:rsidR="002F5FF8" w:rsidRPr="00464F6E">
        <w:rPr>
          <w:rFonts w:ascii="Arial" w:hAnsi="Arial" w:cs="Arial"/>
        </w:rPr>
        <w:t xml:space="preserve"> al centro del territorio hidalguense,​</w:t>
      </w:r>
      <w:r w:rsidR="00BB2388">
        <w:rPr>
          <w:rFonts w:ascii="Arial" w:hAnsi="Arial" w:cs="Arial"/>
        </w:rPr>
        <w:t xml:space="preserve"> </w:t>
      </w:r>
      <w:r w:rsidR="002F5FF8">
        <w:rPr>
          <w:rFonts w:ascii="Arial" w:hAnsi="Arial" w:cs="Arial"/>
        </w:rPr>
        <w:t xml:space="preserve">en </w:t>
      </w:r>
      <w:r w:rsidR="002F5FF8" w:rsidRPr="00911EF4">
        <w:rPr>
          <w:rFonts w:ascii="Arial" w:hAnsi="Arial" w:cs="Arial"/>
        </w:rPr>
        <w:t xml:space="preserve">1869 </w:t>
      </w:r>
      <w:del w:id="12" w:author="MACARENA MUGIONE MENDEZ" w:date="2024-09-30T15:41:00Z">
        <w:r w:rsidR="002F5FF8" w:rsidRPr="00911EF4" w:rsidDel="00FB6F28">
          <w:rPr>
            <w:rFonts w:ascii="Arial" w:hAnsi="Arial" w:cs="Arial"/>
          </w:rPr>
          <w:delText xml:space="preserve">es </w:delText>
        </w:r>
      </w:del>
      <w:ins w:id="13" w:author="MACARENA MUGIONE MENDEZ" w:date="2024-09-30T15:41:00Z">
        <w:r w:rsidR="00FB6F28">
          <w:rPr>
            <w:rFonts w:ascii="Arial" w:hAnsi="Arial" w:cs="Arial"/>
          </w:rPr>
          <w:t>fue</w:t>
        </w:r>
        <w:r w:rsidR="00FB6F28" w:rsidRPr="00911EF4">
          <w:rPr>
            <w:rFonts w:ascii="Arial" w:hAnsi="Arial" w:cs="Arial"/>
          </w:rPr>
          <w:t xml:space="preserve"> </w:t>
        </w:r>
      </w:ins>
      <w:r w:rsidR="002F5FF8" w:rsidRPr="00911EF4">
        <w:rPr>
          <w:rFonts w:ascii="Arial" w:hAnsi="Arial" w:cs="Arial"/>
        </w:rPr>
        <w:t>nombrada ciudad capital</w:t>
      </w:r>
      <w:r w:rsidR="002F5FF8">
        <w:rPr>
          <w:rFonts w:ascii="Arial" w:hAnsi="Arial" w:cs="Arial"/>
        </w:rPr>
        <w:t xml:space="preserve">, </w:t>
      </w:r>
      <w:r w:rsidRPr="00464F6E">
        <w:rPr>
          <w:rFonts w:ascii="Arial" w:hAnsi="Arial" w:cs="Arial"/>
        </w:rPr>
        <w:t xml:space="preserve">es una </w:t>
      </w:r>
      <w:r w:rsidR="003C5F61">
        <w:rPr>
          <w:rFonts w:ascii="Arial" w:hAnsi="Arial" w:cs="Arial"/>
        </w:rPr>
        <w:t>entidad</w:t>
      </w:r>
      <w:r w:rsidRPr="00464F6E">
        <w:rPr>
          <w:rFonts w:ascii="Arial" w:hAnsi="Arial" w:cs="Arial"/>
        </w:rPr>
        <w:t xml:space="preserve"> rodeada por cerros</w:t>
      </w:r>
      <w:del w:id="14" w:author="MACARENA MUGIONE MENDEZ" w:date="2024-09-30T15:41:00Z">
        <w:r w:rsidRPr="00464F6E" w:rsidDel="00FB6F28">
          <w:rPr>
            <w:rFonts w:ascii="Arial" w:hAnsi="Arial" w:cs="Arial"/>
          </w:rPr>
          <w:delText>,</w:delText>
        </w:r>
      </w:del>
      <w:r w:rsidRPr="00464F6E">
        <w:rPr>
          <w:rFonts w:ascii="Arial" w:hAnsi="Arial" w:cs="Arial"/>
        </w:rPr>
        <w:t xml:space="preserve"> dentro de la región geográfica de</w:t>
      </w:r>
      <w:r w:rsidR="002F5FF8">
        <w:rPr>
          <w:rFonts w:ascii="Arial" w:hAnsi="Arial" w:cs="Arial"/>
        </w:rPr>
        <w:t xml:space="preserve"> lo que se denominó</w:t>
      </w:r>
      <w:r w:rsidRPr="00464F6E">
        <w:rPr>
          <w:rFonts w:ascii="Arial" w:hAnsi="Arial" w:cs="Arial"/>
        </w:rPr>
        <w:t xml:space="preserve"> </w:t>
      </w:r>
      <w:del w:id="15" w:author="MACARENA MUGIONE MENDEZ" w:date="2024-09-30T15:42:00Z">
        <w:r w:rsidRPr="00464F6E" w:rsidDel="00FB6F28">
          <w:rPr>
            <w:rFonts w:ascii="Arial" w:hAnsi="Arial" w:cs="Arial"/>
          </w:rPr>
          <w:delText xml:space="preserve">como </w:delText>
        </w:r>
      </w:del>
      <w:r w:rsidRPr="00464F6E">
        <w:rPr>
          <w:rFonts w:ascii="Arial" w:hAnsi="Arial" w:cs="Arial"/>
        </w:rPr>
        <w:t>Comarca Minera</w:t>
      </w:r>
      <w:r w:rsidR="002F5FF8">
        <w:rPr>
          <w:rFonts w:ascii="Arial" w:hAnsi="Arial" w:cs="Arial"/>
        </w:rPr>
        <w:t xml:space="preserve">. </w:t>
      </w:r>
      <w:r w:rsidR="004F370C" w:rsidRPr="007F62EB">
        <w:rPr>
          <w:rFonts w:ascii="Arial" w:hAnsi="Arial" w:cs="Arial"/>
        </w:rPr>
        <w:t>En el censo de 1895, el Estado de Hidalgo</w:t>
      </w:r>
      <w:del w:id="16" w:author="MACARENA MUGIONE MENDEZ" w:date="2024-09-30T15:41:00Z">
        <w:r w:rsidR="004F370C" w:rsidRPr="007F62EB" w:rsidDel="00FB6F28">
          <w:rPr>
            <w:rFonts w:ascii="Arial" w:hAnsi="Arial" w:cs="Arial"/>
          </w:rPr>
          <w:delText>,</w:delText>
        </w:r>
      </w:del>
      <w:r w:rsidR="004F370C" w:rsidRPr="007F62EB">
        <w:rPr>
          <w:rFonts w:ascii="Arial" w:hAnsi="Arial" w:cs="Arial"/>
        </w:rPr>
        <w:t xml:space="preserve"> contaba con una población global de 558,769 habitantes, distribuida en 15 distritos</w:t>
      </w:r>
      <w:del w:id="17" w:author="MACARENA MUGIONE MENDEZ" w:date="2024-09-30T15:42:00Z">
        <w:r w:rsidR="004F370C" w:rsidRPr="007F62EB" w:rsidDel="004F25AD">
          <w:rPr>
            <w:rFonts w:ascii="Arial" w:hAnsi="Arial" w:cs="Arial"/>
          </w:rPr>
          <w:delText>,</w:delText>
        </w:r>
      </w:del>
      <w:r w:rsidR="004F370C" w:rsidRPr="007F62EB">
        <w:rPr>
          <w:rFonts w:ascii="Arial" w:hAnsi="Arial" w:cs="Arial"/>
        </w:rPr>
        <w:t xml:space="preserve"> </w:t>
      </w:r>
      <w:r w:rsidR="001A1372">
        <w:rPr>
          <w:rFonts w:ascii="Arial" w:hAnsi="Arial" w:cs="Arial"/>
        </w:rPr>
        <w:t>y</w:t>
      </w:r>
      <w:ins w:id="18" w:author="MACARENA MUGIONE MENDEZ" w:date="2024-09-30T15:42:00Z">
        <w:r w:rsidR="004F25AD">
          <w:rPr>
            <w:rFonts w:ascii="Arial" w:hAnsi="Arial" w:cs="Arial"/>
          </w:rPr>
          <w:t>,</w:t>
        </w:r>
      </w:ins>
      <w:r w:rsidR="001A1372">
        <w:rPr>
          <w:rFonts w:ascii="Arial" w:hAnsi="Arial" w:cs="Arial"/>
        </w:rPr>
        <w:t xml:space="preserve"> de estos, </w:t>
      </w:r>
      <w:r w:rsidR="004F370C" w:rsidRPr="007F62EB">
        <w:rPr>
          <w:rFonts w:ascii="Arial" w:hAnsi="Arial" w:cs="Arial"/>
        </w:rPr>
        <w:t>Pachuca figuraba como l</w:t>
      </w:r>
      <w:r w:rsidR="00903326">
        <w:rPr>
          <w:rFonts w:ascii="Arial" w:hAnsi="Arial" w:cs="Arial"/>
        </w:rPr>
        <w:t>a localidad</w:t>
      </w:r>
      <w:r w:rsidR="004F370C" w:rsidRPr="007F62EB">
        <w:rPr>
          <w:rFonts w:ascii="Arial" w:hAnsi="Arial" w:cs="Arial"/>
        </w:rPr>
        <w:t xml:space="preserve"> </w:t>
      </w:r>
      <w:r w:rsidR="00210E69" w:rsidRPr="00EE6500">
        <w:rPr>
          <w:rFonts w:ascii="Arial" w:hAnsi="Arial" w:cs="Arial"/>
          <w:color w:val="000000" w:themeColor="text1"/>
        </w:rPr>
        <w:t>más poblada</w:t>
      </w:r>
      <w:r w:rsidR="00DA4851" w:rsidRPr="00EE6500">
        <w:rPr>
          <w:rFonts w:ascii="Arial" w:hAnsi="Arial" w:cs="Arial"/>
          <w:color w:val="000000" w:themeColor="text1"/>
        </w:rPr>
        <w:t xml:space="preserve"> con 47</w:t>
      </w:r>
      <w:ins w:id="19" w:author="MACARENA MUGIONE MENDEZ" w:date="2024-09-30T15:42:00Z">
        <w:r w:rsidR="004F25AD">
          <w:rPr>
            <w:rFonts w:ascii="Arial" w:hAnsi="Arial" w:cs="Arial"/>
            <w:color w:val="000000" w:themeColor="text1"/>
          </w:rPr>
          <w:t>.</w:t>
        </w:r>
      </w:ins>
      <w:del w:id="20" w:author="MACARENA MUGIONE MENDEZ" w:date="2024-09-30T15:42:00Z">
        <w:r w:rsidR="00DA4851" w:rsidRPr="00EE6500" w:rsidDel="004F25AD">
          <w:rPr>
            <w:rFonts w:ascii="Arial" w:hAnsi="Arial" w:cs="Arial"/>
            <w:color w:val="000000" w:themeColor="text1"/>
          </w:rPr>
          <w:delText xml:space="preserve"> </w:delText>
        </w:r>
      </w:del>
      <w:r w:rsidR="00DA4851" w:rsidRPr="00EE6500">
        <w:rPr>
          <w:rFonts w:ascii="Arial" w:hAnsi="Arial" w:cs="Arial"/>
          <w:color w:val="000000" w:themeColor="text1"/>
        </w:rPr>
        <w:t>487 habitantes</w:t>
      </w:r>
      <w:r w:rsidR="004F370C" w:rsidRPr="00EE6500">
        <w:rPr>
          <w:rFonts w:ascii="Arial" w:hAnsi="Arial" w:cs="Arial"/>
          <w:color w:val="000000" w:themeColor="text1"/>
        </w:rPr>
        <w:t xml:space="preserve">. </w:t>
      </w:r>
      <w:r w:rsidR="001A0327" w:rsidRPr="00EE6500">
        <w:rPr>
          <w:rFonts w:ascii="Arial" w:hAnsi="Arial" w:cs="Arial"/>
          <w:color w:val="000000" w:themeColor="text1"/>
        </w:rPr>
        <w:t xml:space="preserve">En 1922, al concluir la </w:t>
      </w:r>
      <w:r w:rsidR="00090BF2" w:rsidRPr="00EE6500">
        <w:rPr>
          <w:rFonts w:ascii="Arial" w:hAnsi="Arial" w:cs="Arial"/>
          <w:color w:val="000000" w:themeColor="text1"/>
        </w:rPr>
        <w:t>Re</w:t>
      </w:r>
      <w:r w:rsidR="001A0327" w:rsidRPr="00EE6500">
        <w:rPr>
          <w:rFonts w:ascii="Arial" w:hAnsi="Arial" w:cs="Arial"/>
          <w:color w:val="000000" w:themeColor="text1"/>
        </w:rPr>
        <w:t>volución, la explotación de plata persistía en Hidalgo</w:t>
      </w:r>
      <w:r w:rsidR="001A0327" w:rsidRPr="001A0327">
        <w:rPr>
          <w:rFonts w:ascii="Arial" w:hAnsi="Arial" w:cs="Arial"/>
        </w:rPr>
        <w:t>, manteniéndose como un sector de gran relevancia al ser la p</w:t>
      </w:r>
      <w:r w:rsidR="00214E4D">
        <w:rPr>
          <w:rFonts w:ascii="Arial" w:hAnsi="Arial" w:cs="Arial"/>
        </w:rPr>
        <w:t>rimera</w:t>
      </w:r>
      <w:r w:rsidR="001A0327" w:rsidRPr="001A0327">
        <w:rPr>
          <w:rFonts w:ascii="Arial" w:hAnsi="Arial" w:cs="Arial"/>
        </w:rPr>
        <w:t xml:space="preserve"> productora de </w:t>
      </w:r>
      <w:r w:rsidR="00B94926">
        <w:rPr>
          <w:rFonts w:ascii="Arial" w:hAnsi="Arial" w:cs="Arial"/>
        </w:rPr>
        <w:t xml:space="preserve">plata </w:t>
      </w:r>
      <w:r w:rsidR="001A0327" w:rsidRPr="001A0327">
        <w:rPr>
          <w:rFonts w:ascii="Arial" w:hAnsi="Arial" w:cs="Arial"/>
        </w:rPr>
        <w:t>a nivel nacional</w:t>
      </w:r>
      <w:r w:rsidR="00090BF2">
        <w:rPr>
          <w:rFonts w:ascii="Arial" w:hAnsi="Arial" w:cs="Arial"/>
        </w:rPr>
        <w:t>, de ah</w:t>
      </w:r>
      <w:r w:rsidR="00903326">
        <w:rPr>
          <w:rFonts w:ascii="Arial" w:hAnsi="Arial" w:cs="Arial"/>
        </w:rPr>
        <w:t>í</w:t>
      </w:r>
      <w:r w:rsidR="00090BF2">
        <w:rPr>
          <w:rFonts w:ascii="Arial" w:hAnsi="Arial" w:cs="Arial"/>
        </w:rPr>
        <w:t xml:space="preserve"> que l</w:t>
      </w:r>
      <w:r w:rsidR="001A0327" w:rsidRPr="001A0327">
        <w:rPr>
          <w:rFonts w:ascii="Arial" w:hAnsi="Arial" w:cs="Arial"/>
        </w:rPr>
        <w:t>a mayoría de la población</w:t>
      </w:r>
      <w:r w:rsidR="00FB3DCD">
        <w:rPr>
          <w:rFonts w:ascii="Arial" w:hAnsi="Arial" w:cs="Arial"/>
        </w:rPr>
        <w:t xml:space="preserve">, </w:t>
      </w:r>
      <w:r w:rsidR="00090BF2">
        <w:rPr>
          <w:rFonts w:ascii="Arial" w:hAnsi="Arial" w:cs="Arial"/>
        </w:rPr>
        <w:t xml:space="preserve">se </w:t>
      </w:r>
      <w:r w:rsidR="001A0327" w:rsidRPr="001A0327">
        <w:rPr>
          <w:rFonts w:ascii="Arial" w:hAnsi="Arial" w:cs="Arial"/>
        </w:rPr>
        <w:t xml:space="preserve">encontraba </w:t>
      </w:r>
      <w:r w:rsidR="002F5FF8">
        <w:rPr>
          <w:rFonts w:ascii="Arial" w:hAnsi="Arial" w:cs="Arial"/>
        </w:rPr>
        <w:t>emplea</w:t>
      </w:r>
      <w:r w:rsidR="00090BF2">
        <w:rPr>
          <w:rFonts w:ascii="Arial" w:hAnsi="Arial" w:cs="Arial"/>
        </w:rPr>
        <w:t>d</w:t>
      </w:r>
      <w:r w:rsidR="002F5FF8">
        <w:rPr>
          <w:rFonts w:ascii="Arial" w:hAnsi="Arial" w:cs="Arial"/>
        </w:rPr>
        <w:t>a</w:t>
      </w:r>
      <w:r w:rsidR="001A0327" w:rsidRPr="001A0327">
        <w:rPr>
          <w:rFonts w:ascii="Arial" w:hAnsi="Arial" w:cs="Arial"/>
        </w:rPr>
        <w:t xml:space="preserve"> en la extracción minera, especialmente en Pachuca y Real del Monte.</w:t>
      </w:r>
      <w:r w:rsidR="002F4EB5">
        <w:rPr>
          <w:rStyle w:val="Refdenotaalpie"/>
          <w:rFonts w:ascii="Arial" w:hAnsi="Arial" w:cs="Arial"/>
        </w:rPr>
        <w:footnoteReference w:id="1"/>
      </w:r>
      <w:del w:id="50" w:author="MACARENA MUGIONE MENDEZ" w:date="2024-09-30T15:53:00Z">
        <w:r w:rsidR="002F4EB5" w:rsidDel="003401FF">
          <w:rPr>
            <w:rFonts w:ascii="Arial" w:hAnsi="Arial" w:cs="Arial"/>
            <w:vertAlign w:val="superscript"/>
          </w:rPr>
          <w:delText>,</w:delText>
        </w:r>
        <w:r w:rsidR="002F4EB5" w:rsidRPr="002F4EB5" w:rsidDel="003401FF">
          <w:rPr>
            <w:rStyle w:val="Refdenotaalpie"/>
            <w:rFonts w:ascii="Arial" w:hAnsi="Arial" w:cs="Arial"/>
          </w:rPr>
          <w:delText xml:space="preserve"> </w:delText>
        </w:r>
        <w:r w:rsidR="002F4EB5" w:rsidDel="003401FF">
          <w:rPr>
            <w:rStyle w:val="Refdenotaalpie"/>
            <w:rFonts w:ascii="Arial" w:hAnsi="Arial" w:cs="Arial"/>
          </w:rPr>
          <w:footnoteReference w:id="2"/>
        </w:r>
      </w:del>
    </w:p>
    <w:p w14:paraId="17154168" w14:textId="671E089C" w:rsidR="00501575" w:rsidRDefault="00501575" w:rsidP="00501575">
      <w:pPr>
        <w:spacing w:line="360" w:lineRule="auto"/>
        <w:ind w:firstLine="567"/>
        <w:jc w:val="both"/>
        <w:rPr>
          <w:rFonts w:ascii="Arial" w:hAnsi="Arial" w:cs="Arial"/>
        </w:rPr>
      </w:pPr>
      <w:r w:rsidRPr="005850AE">
        <w:rPr>
          <w:rFonts w:ascii="Arial" w:hAnsi="Arial" w:cs="Arial"/>
        </w:rPr>
        <w:t xml:space="preserve">Este apartado se enfoca en el análisis de la mortalidad general y de la mortalidad materna. La revisión abarca el periodo comprendido entre </w:t>
      </w:r>
      <w:commentRangeStart w:id="55"/>
      <w:r w:rsidRPr="005850AE">
        <w:rPr>
          <w:rFonts w:ascii="Arial" w:hAnsi="Arial" w:cs="Arial"/>
        </w:rPr>
        <w:t>1900 y 19</w:t>
      </w:r>
      <w:r w:rsidR="00A40245">
        <w:rPr>
          <w:rFonts w:ascii="Arial" w:hAnsi="Arial" w:cs="Arial"/>
        </w:rPr>
        <w:t>5</w:t>
      </w:r>
      <w:r w:rsidRPr="005850AE">
        <w:rPr>
          <w:rFonts w:ascii="Arial" w:hAnsi="Arial" w:cs="Arial"/>
        </w:rPr>
        <w:t>0</w:t>
      </w:r>
      <w:commentRangeEnd w:id="55"/>
      <w:r w:rsidR="007F03BC">
        <w:rPr>
          <w:rStyle w:val="Refdecomentario"/>
        </w:rPr>
        <w:commentReference w:id="55"/>
      </w:r>
      <w:del w:id="56" w:author="MACARENA MUGIONE MENDEZ" w:date="2024-09-30T15:55:00Z">
        <w:r w:rsidRPr="005850AE" w:rsidDel="007F03BC">
          <w:rPr>
            <w:rFonts w:ascii="Arial" w:hAnsi="Arial" w:cs="Arial"/>
          </w:rPr>
          <w:delText>,</w:delText>
        </w:r>
      </w:del>
      <w:r>
        <w:rPr>
          <w:rFonts w:ascii="Arial" w:hAnsi="Arial" w:cs="Arial"/>
        </w:rPr>
        <w:t xml:space="preserve"> para la ciudad de Pachuca de Soto de Hidalgo,</w:t>
      </w:r>
      <w:r w:rsidRPr="005850AE">
        <w:rPr>
          <w:rFonts w:ascii="Arial" w:hAnsi="Arial" w:cs="Arial"/>
        </w:rPr>
        <w:t xml:space="preserve"> con el objetivo de ofrecer una visión general de las principales causas de defunción</w:t>
      </w:r>
      <w:r w:rsidR="00CF796B">
        <w:rPr>
          <w:rFonts w:ascii="Arial" w:hAnsi="Arial" w:cs="Arial"/>
        </w:rPr>
        <w:t xml:space="preserve"> y de muerte materna</w:t>
      </w:r>
      <w:r w:rsidRPr="005850AE">
        <w:rPr>
          <w:rFonts w:ascii="Arial" w:hAnsi="Arial" w:cs="Arial"/>
        </w:rPr>
        <w:t>.</w:t>
      </w:r>
      <w:r w:rsidR="00CF796B">
        <w:rPr>
          <w:rFonts w:ascii="Arial" w:hAnsi="Arial" w:cs="Arial"/>
        </w:rPr>
        <w:t xml:space="preserve"> </w:t>
      </w:r>
      <w:r w:rsidRPr="005850AE">
        <w:rPr>
          <w:rFonts w:ascii="Arial" w:hAnsi="Arial" w:cs="Arial"/>
        </w:rPr>
        <w:t xml:space="preserve"> A través de esta exploración histórica, se busca identificar tendencias clave en la mortalidad </w:t>
      </w:r>
      <w:r>
        <w:rPr>
          <w:rFonts w:ascii="Arial" w:hAnsi="Arial" w:cs="Arial"/>
        </w:rPr>
        <w:t xml:space="preserve">materna </w:t>
      </w:r>
      <w:r w:rsidRPr="005850AE">
        <w:rPr>
          <w:rFonts w:ascii="Arial" w:hAnsi="Arial" w:cs="Arial"/>
        </w:rPr>
        <w:t>y comprender la evolución de la</w:t>
      </w:r>
      <w:r>
        <w:rPr>
          <w:rFonts w:ascii="Arial" w:hAnsi="Arial" w:cs="Arial"/>
        </w:rPr>
        <w:t xml:space="preserve"> </w:t>
      </w:r>
      <w:r w:rsidRPr="005850AE">
        <w:rPr>
          <w:rFonts w:ascii="Arial" w:hAnsi="Arial" w:cs="Arial"/>
        </w:rPr>
        <w:t>salud materna durante este periodo.</w:t>
      </w:r>
    </w:p>
    <w:p w14:paraId="257AF997" w14:textId="5E94F80C" w:rsidR="00501575" w:rsidDel="007F03BC" w:rsidRDefault="00501575" w:rsidP="00501575">
      <w:pPr>
        <w:spacing w:line="360" w:lineRule="auto"/>
        <w:ind w:firstLine="567"/>
        <w:jc w:val="both"/>
        <w:rPr>
          <w:del w:id="57" w:author="MACARENA MUGIONE MENDEZ" w:date="2024-09-30T15:57:00Z"/>
          <w:rFonts w:ascii="Arial" w:hAnsi="Arial" w:cs="Arial"/>
        </w:rPr>
      </w:pPr>
      <w:r>
        <w:rPr>
          <w:rFonts w:ascii="Arial" w:hAnsi="Arial" w:cs="Arial"/>
        </w:rPr>
        <w:lastRenderedPageBreak/>
        <w:t xml:space="preserve"> </w:t>
      </w:r>
      <w:r w:rsidRPr="00D1670C">
        <w:rPr>
          <w:rFonts w:ascii="Arial" w:hAnsi="Arial" w:cs="Arial"/>
        </w:rPr>
        <w:t>Para desarrollar lo anterior, se utilizaron como fuente de información los libros de</w:t>
      </w:r>
      <w:r>
        <w:rPr>
          <w:rFonts w:ascii="Arial" w:hAnsi="Arial" w:cs="Arial"/>
        </w:rPr>
        <w:t xml:space="preserve"> actas de</w:t>
      </w:r>
      <w:r w:rsidRPr="00D1670C">
        <w:rPr>
          <w:rFonts w:ascii="Arial" w:hAnsi="Arial" w:cs="Arial"/>
        </w:rPr>
        <w:t xml:space="preserve"> defunciones del registro civil del municipio de Pachuca </w:t>
      </w:r>
      <w:r>
        <w:rPr>
          <w:rFonts w:ascii="Arial" w:hAnsi="Arial" w:cs="Arial"/>
        </w:rPr>
        <w:t xml:space="preserve">de Soto, </w:t>
      </w:r>
      <w:r w:rsidRPr="00D1670C">
        <w:rPr>
          <w:rFonts w:ascii="Arial" w:hAnsi="Arial" w:cs="Arial"/>
        </w:rPr>
        <w:t>Hidalgo,</w:t>
      </w:r>
      <w:del w:id="58" w:author="MACARENA MUGIONE MENDEZ" w:date="2024-09-30T15:57:00Z">
        <w:r w:rsidRPr="00D1670C" w:rsidDel="007F03BC">
          <w:rPr>
            <w:rFonts w:ascii="Arial" w:hAnsi="Arial" w:cs="Arial"/>
          </w:rPr>
          <w:delText xml:space="preserve"> </w:delText>
        </w:r>
      </w:del>
      <w:r w:rsidRPr="00D1670C">
        <w:rPr>
          <w:rFonts w:ascii="Arial" w:hAnsi="Arial" w:cs="Arial"/>
        </w:rPr>
        <w:t xml:space="preserve"> disponible en la página web de </w:t>
      </w:r>
      <w:proofErr w:type="spellStart"/>
      <w:r w:rsidRPr="00D1670C">
        <w:rPr>
          <w:rFonts w:ascii="Arial" w:hAnsi="Arial" w:cs="Arial"/>
        </w:rPr>
        <w:t>FamilySearch.</w:t>
      </w:r>
    </w:p>
    <w:p w14:paraId="077211B6" w14:textId="1D358FD4" w:rsidR="00A40245" w:rsidRPr="00A40245" w:rsidRDefault="00BE5AE6" w:rsidP="00A40245">
      <w:pPr>
        <w:spacing w:line="360" w:lineRule="auto"/>
        <w:ind w:firstLine="567"/>
        <w:jc w:val="both"/>
        <w:rPr>
          <w:rFonts w:ascii="Arial" w:hAnsi="Arial" w:cs="Arial"/>
          <w:color w:val="000000" w:themeColor="text1"/>
        </w:rPr>
      </w:pPr>
      <w:r w:rsidRPr="00BE5AE6">
        <w:rPr>
          <w:rFonts w:ascii="Arial" w:hAnsi="Arial" w:cs="Arial"/>
          <w:color w:val="000000" w:themeColor="text1"/>
        </w:rPr>
        <w:t>Durante</w:t>
      </w:r>
      <w:proofErr w:type="spellEnd"/>
      <w:r w:rsidRPr="00BE5AE6">
        <w:rPr>
          <w:rFonts w:ascii="Arial" w:hAnsi="Arial" w:cs="Arial"/>
          <w:color w:val="000000" w:themeColor="text1"/>
        </w:rPr>
        <w:t xml:space="preserve"> </w:t>
      </w:r>
      <w:r w:rsidRPr="007F03BC">
        <w:rPr>
          <w:rFonts w:ascii="Arial" w:hAnsi="Arial" w:cs="Arial"/>
          <w:color w:val="000000" w:themeColor="text1"/>
          <w:highlight w:val="green"/>
          <w:rPrChange w:id="59" w:author="MACARENA MUGIONE MENDEZ" w:date="2024-09-30T15:57:00Z">
            <w:rPr>
              <w:rFonts w:ascii="Arial" w:hAnsi="Arial" w:cs="Arial"/>
              <w:color w:val="000000" w:themeColor="text1"/>
            </w:rPr>
          </w:rPrChange>
        </w:rPr>
        <w:t>el proceso de recopilación de datos</w:t>
      </w:r>
      <w:r w:rsidRPr="00BE5AE6">
        <w:rPr>
          <w:rFonts w:ascii="Arial" w:hAnsi="Arial" w:cs="Arial"/>
          <w:color w:val="000000" w:themeColor="text1"/>
        </w:rPr>
        <w:t>, es importante destacar</w:t>
      </w:r>
      <w:r w:rsidR="00A40245">
        <w:rPr>
          <w:rFonts w:ascii="Arial" w:hAnsi="Arial" w:cs="Arial"/>
          <w:color w:val="000000" w:themeColor="text1"/>
        </w:rPr>
        <w:t xml:space="preserve"> que</w:t>
      </w:r>
      <w:ins w:id="60" w:author="MACARENA MUGIONE MENDEZ" w:date="2024-09-30T15:57:00Z">
        <w:r w:rsidR="007F03BC">
          <w:rPr>
            <w:rFonts w:ascii="Arial" w:hAnsi="Arial" w:cs="Arial"/>
            <w:color w:val="000000" w:themeColor="text1"/>
          </w:rPr>
          <w:t>,</w:t>
        </w:r>
      </w:ins>
      <w:r w:rsidR="00A40245">
        <w:rPr>
          <w:rFonts w:ascii="Arial" w:hAnsi="Arial" w:cs="Arial"/>
          <w:color w:val="000000" w:themeColor="text1"/>
        </w:rPr>
        <w:t xml:space="preserve"> </w:t>
      </w:r>
      <w:r w:rsidR="00A40245" w:rsidRPr="00A40245">
        <w:rPr>
          <w:rFonts w:ascii="Arial" w:hAnsi="Arial" w:cs="Arial"/>
          <w:color w:val="000000" w:themeColor="text1"/>
        </w:rPr>
        <w:t>con el objetivo de obtener una muestra representativa</w:t>
      </w:r>
      <w:r w:rsidR="00A40245" w:rsidRPr="007F03BC">
        <w:rPr>
          <w:rFonts w:ascii="Arial" w:hAnsi="Arial" w:cs="Arial"/>
          <w:strike/>
          <w:color w:val="000000" w:themeColor="text1"/>
          <w:highlight w:val="green"/>
          <w:rPrChange w:id="61" w:author="MACARENA MUGIONE MENDEZ" w:date="2024-09-30T15:58:00Z">
            <w:rPr>
              <w:rFonts w:ascii="Arial" w:hAnsi="Arial" w:cs="Arial"/>
              <w:color w:val="000000" w:themeColor="text1"/>
            </w:rPr>
          </w:rPrChange>
        </w:rPr>
        <w:t>, en el proceso de recopilación de datos</w:t>
      </w:r>
      <w:r w:rsidR="00A40245" w:rsidRPr="007F03BC">
        <w:rPr>
          <w:rFonts w:ascii="Arial" w:hAnsi="Arial" w:cs="Arial"/>
          <w:strike/>
          <w:color w:val="000000" w:themeColor="text1"/>
          <w:rPrChange w:id="62" w:author="MACARENA MUGIONE MENDEZ" w:date="2024-09-30T15:58:00Z">
            <w:rPr>
              <w:rFonts w:ascii="Arial" w:hAnsi="Arial" w:cs="Arial"/>
              <w:color w:val="000000" w:themeColor="text1"/>
            </w:rPr>
          </w:rPrChange>
        </w:rPr>
        <w:t>,</w:t>
      </w:r>
      <w:r w:rsidR="00A40245" w:rsidRPr="00A40245">
        <w:rPr>
          <w:rFonts w:ascii="Arial" w:hAnsi="Arial" w:cs="Arial"/>
          <w:color w:val="000000" w:themeColor="text1"/>
        </w:rPr>
        <w:t xml:space="preserve"> solo se incluyó información de los tres primeros años de </w:t>
      </w:r>
      <w:commentRangeStart w:id="63"/>
      <w:r w:rsidR="00A40245" w:rsidRPr="00A40245">
        <w:rPr>
          <w:rFonts w:ascii="Arial" w:hAnsi="Arial" w:cs="Arial"/>
          <w:color w:val="000000" w:themeColor="text1"/>
        </w:rPr>
        <w:t>cada década</w:t>
      </w:r>
      <w:ins w:id="64" w:author="MACARENA MUGIONE MENDEZ" w:date="2024-09-30T15:58:00Z">
        <w:r w:rsidR="007F03BC">
          <w:rPr>
            <w:rFonts w:ascii="Arial" w:hAnsi="Arial" w:cs="Arial"/>
            <w:color w:val="000000" w:themeColor="text1"/>
          </w:rPr>
          <w:t>.</w:t>
        </w:r>
      </w:ins>
      <w:del w:id="65" w:author="MACARENA MUGIONE MENDEZ" w:date="2024-09-30T15:58:00Z">
        <w:r w:rsidR="00A40245" w:rsidRPr="00A40245" w:rsidDel="007F03BC">
          <w:rPr>
            <w:rFonts w:ascii="Arial" w:hAnsi="Arial" w:cs="Arial"/>
            <w:color w:val="000000" w:themeColor="text1"/>
          </w:rPr>
          <w:delText>,</w:delText>
        </w:r>
      </w:del>
      <w:r w:rsidR="00A40245" w:rsidRPr="00A40245">
        <w:rPr>
          <w:rFonts w:ascii="Arial" w:hAnsi="Arial" w:cs="Arial"/>
          <w:color w:val="000000" w:themeColor="text1"/>
        </w:rPr>
        <w:t xml:space="preserve"> </w:t>
      </w:r>
      <w:commentRangeEnd w:id="63"/>
      <w:r w:rsidR="007F03BC">
        <w:rPr>
          <w:rStyle w:val="Refdecomentario"/>
        </w:rPr>
        <w:commentReference w:id="63"/>
      </w:r>
    </w:p>
    <w:p w14:paraId="7817644B" w14:textId="52EA52AA" w:rsidR="000B3A8B" w:rsidRPr="00BE5AE6" w:rsidRDefault="00926437" w:rsidP="00BE5AE6">
      <w:pPr>
        <w:spacing w:line="360" w:lineRule="auto"/>
        <w:ind w:firstLine="567"/>
        <w:jc w:val="both"/>
        <w:rPr>
          <w:rFonts w:ascii="Arial" w:hAnsi="Arial" w:cs="Arial"/>
          <w:color w:val="000000" w:themeColor="text1"/>
        </w:rPr>
      </w:pPr>
      <w:r>
        <w:rPr>
          <w:rFonts w:ascii="Arial" w:hAnsi="Arial" w:cs="Arial"/>
        </w:rPr>
        <w:t xml:space="preserve">Es </w:t>
      </w:r>
      <w:r w:rsidR="00A40245">
        <w:rPr>
          <w:rFonts w:ascii="Arial" w:hAnsi="Arial" w:cs="Arial"/>
        </w:rPr>
        <w:t>necesario</w:t>
      </w:r>
      <w:r>
        <w:rPr>
          <w:rFonts w:ascii="Arial" w:hAnsi="Arial" w:cs="Arial"/>
        </w:rPr>
        <w:t xml:space="preserve"> mencionar que la</w:t>
      </w:r>
      <w:r w:rsidR="003717A2">
        <w:rPr>
          <w:rFonts w:ascii="Arial" w:hAnsi="Arial" w:cs="Arial"/>
        </w:rPr>
        <w:t>s cifras de</w:t>
      </w:r>
      <w:r>
        <w:rPr>
          <w:rFonts w:ascii="Arial" w:hAnsi="Arial" w:cs="Arial"/>
        </w:rPr>
        <w:t xml:space="preserve"> mortalidad</w:t>
      </w:r>
      <w:del w:id="66" w:author="MACARENA MUGIONE MENDEZ" w:date="2024-09-30T15:59:00Z">
        <w:r w:rsidDel="007F03BC">
          <w:rPr>
            <w:rFonts w:ascii="Arial" w:hAnsi="Arial" w:cs="Arial"/>
          </w:rPr>
          <w:delText>,</w:delText>
        </w:r>
      </w:del>
      <w:r>
        <w:rPr>
          <w:rFonts w:ascii="Arial" w:hAnsi="Arial" w:cs="Arial"/>
        </w:rPr>
        <w:t xml:space="preserve"> se presenta</w:t>
      </w:r>
      <w:ins w:id="67" w:author="MACARENA MUGIONE MENDEZ" w:date="2024-09-30T15:59:00Z">
        <w:r w:rsidR="007F03BC">
          <w:rPr>
            <w:rFonts w:ascii="Arial" w:hAnsi="Arial" w:cs="Arial"/>
          </w:rPr>
          <w:t>n</w:t>
        </w:r>
      </w:ins>
      <w:r>
        <w:rPr>
          <w:rFonts w:ascii="Arial" w:hAnsi="Arial" w:cs="Arial"/>
        </w:rPr>
        <w:t xml:space="preserve"> en números absolutos y porcentajes</w:t>
      </w:r>
      <w:del w:id="68" w:author="MACARENA MUGIONE MENDEZ" w:date="2024-09-30T15:59:00Z">
        <w:r w:rsidDel="007F03BC">
          <w:rPr>
            <w:rFonts w:ascii="Arial" w:hAnsi="Arial" w:cs="Arial"/>
          </w:rPr>
          <w:delText>,</w:delText>
        </w:r>
      </w:del>
      <w:r>
        <w:rPr>
          <w:rFonts w:ascii="Arial" w:hAnsi="Arial" w:cs="Arial"/>
        </w:rPr>
        <w:t xml:space="preserve"> debido a la im</w:t>
      </w:r>
      <w:r w:rsidR="005E2246" w:rsidRPr="005E2246">
        <w:rPr>
          <w:rFonts w:ascii="Arial" w:hAnsi="Arial" w:cs="Arial"/>
        </w:rPr>
        <w:t>posib</w:t>
      </w:r>
      <w:r>
        <w:rPr>
          <w:rFonts w:ascii="Arial" w:hAnsi="Arial" w:cs="Arial"/>
        </w:rPr>
        <w:t>ilidad</w:t>
      </w:r>
      <w:r w:rsidR="005E2246" w:rsidRPr="005E2246">
        <w:rPr>
          <w:rFonts w:ascii="Arial" w:hAnsi="Arial" w:cs="Arial"/>
        </w:rPr>
        <w:t xml:space="preserve"> </w:t>
      </w:r>
      <w:r w:rsidR="009C1C00">
        <w:rPr>
          <w:rFonts w:ascii="Arial" w:hAnsi="Arial" w:cs="Arial"/>
        </w:rPr>
        <w:t xml:space="preserve">de </w:t>
      </w:r>
      <w:r w:rsidR="005E2246" w:rsidRPr="005E2246">
        <w:rPr>
          <w:rFonts w:ascii="Arial" w:hAnsi="Arial" w:cs="Arial"/>
        </w:rPr>
        <w:t>estimar las tasas de mortalidad</w:t>
      </w:r>
      <w:r>
        <w:rPr>
          <w:rFonts w:ascii="Arial" w:hAnsi="Arial" w:cs="Arial"/>
        </w:rPr>
        <w:t>,</w:t>
      </w:r>
      <w:r w:rsidR="005E2246" w:rsidRPr="005E2246">
        <w:rPr>
          <w:rFonts w:ascii="Arial" w:hAnsi="Arial" w:cs="Arial"/>
        </w:rPr>
        <w:t xml:space="preserve"> por no tener el acceso a </w:t>
      </w:r>
      <w:r>
        <w:rPr>
          <w:rFonts w:ascii="Arial" w:hAnsi="Arial" w:cs="Arial"/>
        </w:rPr>
        <w:t xml:space="preserve">datos de la </w:t>
      </w:r>
      <w:r w:rsidR="005E2246" w:rsidRPr="005E2246">
        <w:rPr>
          <w:rFonts w:ascii="Arial" w:hAnsi="Arial" w:cs="Arial"/>
        </w:rPr>
        <w:t xml:space="preserve">población por grupo de edad en los años estudiados. </w:t>
      </w:r>
    </w:p>
    <w:p w14:paraId="0FF2B45C" w14:textId="6CFDE325" w:rsidR="004C6702" w:rsidRDefault="00E17F60" w:rsidP="004C6702">
      <w:pPr>
        <w:spacing w:line="360" w:lineRule="auto"/>
        <w:ind w:firstLine="567"/>
        <w:jc w:val="both"/>
        <w:rPr>
          <w:rFonts w:ascii="Arial" w:hAnsi="Arial" w:cs="Arial"/>
        </w:rPr>
      </w:pPr>
      <w:commentRangeStart w:id="69"/>
      <w:r w:rsidRPr="00E17F60">
        <w:rPr>
          <w:rFonts w:ascii="Arial" w:hAnsi="Arial" w:cs="Arial"/>
        </w:rPr>
        <w:t xml:space="preserve">La ciudad de Pachuca, fue seleccionada, debido a que presenta características sociodemográficas específicas; al ser la capital del estado y encontrarse en lo que se denominó </w:t>
      </w:r>
      <w:r w:rsidR="003717A2">
        <w:rPr>
          <w:rFonts w:ascii="Arial" w:hAnsi="Arial" w:cs="Arial"/>
        </w:rPr>
        <w:t>C</w:t>
      </w:r>
      <w:r w:rsidRPr="00E17F60">
        <w:rPr>
          <w:rFonts w:ascii="Arial" w:hAnsi="Arial" w:cs="Arial"/>
        </w:rPr>
        <w:t xml:space="preserve">omarca </w:t>
      </w:r>
      <w:r w:rsidR="003717A2">
        <w:rPr>
          <w:rFonts w:ascii="Arial" w:hAnsi="Arial" w:cs="Arial"/>
        </w:rPr>
        <w:t>M</w:t>
      </w:r>
      <w:r w:rsidRPr="00E17F60">
        <w:rPr>
          <w:rFonts w:ascii="Arial" w:hAnsi="Arial" w:cs="Arial"/>
        </w:rPr>
        <w:t>inera, la ciudad experimentaba condiciones de alta marginación</w:t>
      </w:r>
      <w:r w:rsidR="00952139">
        <w:rPr>
          <w:rFonts w:ascii="Arial" w:hAnsi="Arial" w:cs="Arial"/>
        </w:rPr>
        <w:t>; e</w:t>
      </w:r>
      <w:r w:rsidRPr="00E17F60">
        <w:rPr>
          <w:rFonts w:ascii="Arial" w:hAnsi="Arial" w:cs="Arial"/>
        </w:rPr>
        <w:t>n consecuencia, la población en general, así como los hombres y las mujeres en edad reproductiva, estuvieron expuest</w:t>
      </w:r>
      <w:r>
        <w:rPr>
          <w:rFonts w:ascii="Arial" w:hAnsi="Arial" w:cs="Arial"/>
        </w:rPr>
        <w:t>o</w:t>
      </w:r>
      <w:r w:rsidRPr="00E17F60">
        <w:rPr>
          <w:rFonts w:ascii="Arial" w:hAnsi="Arial" w:cs="Arial"/>
        </w:rPr>
        <w:t>s a factores de riesgo por el contexto socioeconómico y cultural del territorio, lo cual se relacionó con los niveles de mortalidad y sus respectivas causas</w:t>
      </w:r>
      <w:r>
        <w:rPr>
          <w:rFonts w:ascii="Arial" w:hAnsi="Arial" w:cs="Arial"/>
        </w:rPr>
        <w:t>.</w:t>
      </w:r>
      <w:commentRangeEnd w:id="69"/>
      <w:r w:rsidR="00941E55">
        <w:rPr>
          <w:rStyle w:val="Refdecomentario"/>
        </w:rPr>
        <w:commentReference w:id="69"/>
      </w:r>
    </w:p>
    <w:p w14:paraId="6D0B5065" w14:textId="75D939D5" w:rsidR="00D84E81" w:rsidRPr="007B4AA7" w:rsidRDefault="00527C06" w:rsidP="004C6702">
      <w:pPr>
        <w:spacing w:before="100" w:beforeAutospacing="1" w:after="100" w:afterAutospacing="1" w:line="360" w:lineRule="auto"/>
        <w:ind w:firstLine="567"/>
        <w:jc w:val="both"/>
        <w:rPr>
          <w:rFonts w:ascii="Arial" w:hAnsi="Arial" w:cs="Arial"/>
        </w:rPr>
      </w:pPr>
      <w:r w:rsidRPr="007B4AA7">
        <w:rPr>
          <w:rFonts w:ascii="Arial" w:hAnsi="Arial" w:cs="Arial"/>
        </w:rPr>
        <w:t>S</w:t>
      </w:r>
      <w:r w:rsidR="00252998" w:rsidRPr="007B4AA7">
        <w:rPr>
          <w:rFonts w:ascii="Arial" w:hAnsi="Arial" w:cs="Arial"/>
        </w:rPr>
        <w:t xml:space="preserve">e </w:t>
      </w:r>
      <w:r w:rsidR="00227BB2" w:rsidRPr="007B4AA7">
        <w:rPr>
          <w:rFonts w:ascii="Arial" w:hAnsi="Arial" w:cs="Arial"/>
        </w:rPr>
        <w:t>llev</w:t>
      </w:r>
      <w:r w:rsidR="00AD4BAE" w:rsidRPr="007B4AA7">
        <w:rPr>
          <w:rFonts w:ascii="Arial" w:hAnsi="Arial" w:cs="Arial"/>
        </w:rPr>
        <w:t>ó</w:t>
      </w:r>
      <w:r w:rsidR="00227BB2" w:rsidRPr="007B4AA7">
        <w:rPr>
          <w:rFonts w:ascii="Arial" w:hAnsi="Arial" w:cs="Arial"/>
        </w:rPr>
        <w:t xml:space="preserve"> a cabo la </w:t>
      </w:r>
      <w:r w:rsidR="00252998" w:rsidRPr="007B4AA7">
        <w:rPr>
          <w:rFonts w:ascii="Arial" w:hAnsi="Arial" w:cs="Arial"/>
        </w:rPr>
        <w:t>revi</w:t>
      </w:r>
      <w:r w:rsidR="00227BB2" w:rsidRPr="007B4AA7">
        <w:rPr>
          <w:rFonts w:ascii="Arial" w:hAnsi="Arial" w:cs="Arial"/>
        </w:rPr>
        <w:t xml:space="preserve">sión </w:t>
      </w:r>
      <w:r w:rsidR="00AD4BAE" w:rsidRPr="007B4AA7">
        <w:rPr>
          <w:rFonts w:ascii="Arial" w:hAnsi="Arial" w:cs="Arial"/>
        </w:rPr>
        <w:t>de</w:t>
      </w:r>
      <w:r w:rsidR="00252998" w:rsidRPr="007B4AA7">
        <w:rPr>
          <w:rFonts w:ascii="Arial" w:hAnsi="Arial" w:cs="Arial"/>
        </w:rPr>
        <w:t xml:space="preserve"> </w:t>
      </w:r>
      <w:r w:rsidR="00F25FD6" w:rsidRPr="0020703E">
        <w:rPr>
          <w:rFonts w:ascii="Arial" w:hAnsi="Arial" w:cs="Arial"/>
        </w:rPr>
        <w:t>12,089</w:t>
      </w:r>
      <w:r w:rsidR="00F25FD6" w:rsidRPr="007B4AA7">
        <w:rPr>
          <w:rFonts w:ascii="Arial" w:hAnsi="Arial" w:cs="Arial"/>
        </w:rPr>
        <w:t xml:space="preserve"> </w:t>
      </w:r>
      <w:r w:rsidR="00F25FD6">
        <w:rPr>
          <w:rFonts w:ascii="Arial" w:hAnsi="Arial" w:cs="Arial"/>
        </w:rPr>
        <w:t>acta</w:t>
      </w:r>
      <w:r w:rsidR="00252998" w:rsidRPr="007B4AA7">
        <w:rPr>
          <w:rFonts w:ascii="Arial" w:hAnsi="Arial" w:cs="Arial"/>
        </w:rPr>
        <w:t>s de</w:t>
      </w:r>
      <w:r w:rsidR="00E63769" w:rsidRPr="007B4AA7">
        <w:rPr>
          <w:rFonts w:ascii="Arial" w:hAnsi="Arial" w:cs="Arial"/>
        </w:rPr>
        <w:t xml:space="preserve"> </w:t>
      </w:r>
      <w:r w:rsidR="00252998" w:rsidRPr="007B4AA7">
        <w:rPr>
          <w:rFonts w:ascii="Arial" w:hAnsi="Arial" w:cs="Arial"/>
        </w:rPr>
        <w:t>defuncion</w:t>
      </w:r>
      <w:r w:rsidR="00DA4851">
        <w:rPr>
          <w:rFonts w:ascii="Arial" w:hAnsi="Arial" w:cs="Arial"/>
        </w:rPr>
        <w:t>es</w:t>
      </w:r>
      <w:r w:rsidR="00227BB2" w:rsidRPr="007B4AA7">
        <w:rPr>
          <w:rFonts w:ascii="Arial" w:hAnsi="Arial" w:cs="Arial"/>
        </w:rPr>
        <w:t>,</w:t>
      </w:r>
      <w:r w:rsidR="00252998" w:rsidRPr="007B4AA7">
        <w:rPr>
          <w:rFonts w:ascii="Arial" w:hAnsi="Arial" w:cs="Arial"/>
        </w:rPr>
        <w:t xml:space="preserve"> registr</w:t>
      </w:r>
      <w:r w:rsidR="00AD4BAE" w:rsidRPr="007B4AA7">
        <w:rPr>
          <w:rFonts w:ascii="Arial" w:hAnsi="Arial" w:cs="Arial"/>
        </w:rPr>
        <w:t>ando</w:t>
      </w:r>
      <w:r w:rsidR="00252998" w:rsidRPr="007B4AA7">
        <w:rPr>
          <w:rFonts w:ascii="Arial" w:hAnsi="Arial" w:cs="Arial"/>
        </w:rPr>
        <w:t xml:space="preserve"> el año, día,</w:t>
      </w:r>
      <w:r w:rsidR="00DA4851">
        <w:rPr>
          <w:rFonts w:ascii="Arial" w:hAnsi="Arial" w:cs="Arial"/>
        </w:rPr>
        <w:t xml:space="preserve"> </w:t>
      </w:r>
      <w:r w:rsidR="00252998" w:rsidRPr="007B4AA7">
        <w:rPr>
          <w:rFonts w:ascii="Arial" w:hAnsi="Arial" w:cs="Arial"/>
        </w:rPr>
        <w:t>mes, sexo y causa de</w:t>
      </w:r>
      <w:r w:rsidRPr="007B4AA7">
        <w:rPr>
          <w:rFonts w:ascii="Arial" w:hAnsi="Arial" w:cs="Arial"/>
        </w:rPr>
        <w:t xml:space="preserve"> </w:t>
      </w:r>
      <w:r w:rsidR="00231C4B" w:rsidRPr="007B4AA7">
        <w:rPr>
          <w:rFonts w:ascii="Arial" w:hAnsi="Arial" w:cs="Arial"/>
        </w:rPr>
        <w:t>muerte</w:t>
      </w:r>
      <w:r w:rsidR="00F25FD6">
        <w:rPr>
          <w:rFonts w:ascii="Arial" w:hAnsi="Arial" w:cs="Arial"/>
        </w:rPr>
        <w:t>,</w:t>
      </w:r>
      <w:r w:rsidR="00252998" w:rsidRPr="007B4AA7">
        <w:rPr>
          <w:rFonts w:ascii="Arial" w:hAnsi="Arial" w:cs="Arial"/>
        </w:rPr>
        <w:t xml:space="preserve"> grupo de edad 15 </w:t>
      </w:r>
      <w:r w:rsidR="00231C4B" w:rsidRPr="007B4AA7">
        <w:rPr>
          <w:rFonts w:ascii="Arial" w:hAnsi="Arial" w:cs="Arial"/>
        </w:rPr>
        <w:t>a</w:t>
      </w:r>
      <w:r w:rsidR="00252998" w:rsidRPr="007B4AA7">
        <w:rPr>
          <w:rFonts w:ascii="Arial" w:hAnsi="Arial" w:cs="Arial"/>
        </w:rPr>
        <w:t xml:space="preserve"> 45 años</w:t>
      </w:r>
      <w:r w:rsidR="00AD4BAE" w:rsidRPr="007B4AA7">
        <w:rPr>
          <w:rFonts w:ascii="Arial" w:hAnsi="Arial" w:cs="Arial"/>
        </w:rPr>
        <w:t xml:space="preserve">. </w:t>
      </w:r>
      <w:r w:rsidR="003D47AB" w:rsidRPr="007B4AA7">
        <w:rPr>
          <w:rFonts w:ascii="Arial" w:hAnsi="Arial" w:cs="Arial"/>
          <w:color w:val="0F0F0F"/>
        </w:rPr>
        <w:t>Se elig</w:t>
      </w:r>
      <w:r w:rsidR="007D0A0A" w:rsidRPr="007B4AA7">
        <w:rPr>
          <w:rFonts w:ascii="Arial" w:hAnsi="Arial" w:cs="Arial"/>
          <w:color w:val="0F0F0F"/>
        </w:rPr>
        <w:t xml:space="preserve">ió </w:t>
      </w:r>
      <w:r w:rsidR="003D47AB" w:rsidRPr="007B4AA7">
        <w:rPr>
          <w:rFonts w:ascii="Arial" w:hAnsi="Arial" w:cs="Arial"/>
          <w:color w:val="0F0F0F"/>
        </w:rPr>
        <w:t>este grupo</w:t>
      </w:r>
      <w:r w:rsidR="007D0A0A" w:rsidRPr="007B4AA7">
        <w:rPr>
          <w:rFonts w:ascii="Arial" w:hAnsi="Arial" w:cs="Arial"/>
          <w:color w:val="0F0F0F"/>
        </w:rPr>
        <w:t xml:space="preserve"> </w:t>
      </w:r>
      <w:r w:rsidR="00DA4851" w:rsidRPr="007B4AA7">
        <w:rPr>
          <w:rFonts w:ascii="Arial" w:hAnsi="Arial" w:cs="Arial"/>
          <w:color w:val="0F0F0F"/>
        </w:rPr>
        <w:t>etario</w:t>
      </w:r>
      <w:r w:rsidR="003D47AB" w:rsidRPr="007B4AA7">
        <w:rPr>
          <w:rFonts w:ascii="Arial" w:hAnsi="Arial" w:cs="Arial"/>
          <w:color w:val="0F0F0F"/>
        </w:rPr>
        <w:t xml:space="preserve">, con el objetivo de identificar las características de la </w:t>
      </w:r>
      <w:r w:rsidR="00DA4851" w:rsidRPr="007B4AA7">
        <w:rPr>
          <w:rFonts w:ascii="Arial" w:hAnsi="Arial" w:cs="Arial"/>
          <w:color w:val="0F0F0F"/>
        </w:rPr>
        <w:t>mortalidad general</w:t>
      </w:r>
      <w:r w:rsidR="00DA4851">
        <w:rPr>
          <w:rFonts w:ascii="Arial" w:hAnsi="Arial" w:cs="Arial"/>
          <w:color w:val="0F0F0F"/>
        </w:rPr>
        <w:t xml:space="preserve"> en la población productiva</w:t>
      </w:r>
      <w:r w:rsidR="009540FF">
        <w:rPr>
          <w:rFonts w:ascii="Arial" w:hAnsi="Arial" w:cs="Arial"/>
          <w:color w:val="0F0F0F"/>
        </w:rPr>
        <w:t xml:space="preserve"> y en edad reproductiva</w:t>
      </w:r>
      <w:r w:rsidR="003D47AB" w:rsidRPr="007B4AA7">
        <w:rPr>
          <w:rFonts w:ascii="Arial" w:hAnsi="Arial" w:cs="Arial"/>
          <w:color w:val="0F0F0F"/>
        </w:rPr>
        <w:t>.</w:t>
      </w:r>
      <w:r w:rsidR="00C1762E">
        <w:rPr>
          <w:rFonts w:ascii="Arial" w:hAnsi="Arial" w:cs="Arial"/>
        </w:rPr>
        <w:t xml:space="preserve"> </w:t>
      </w:r>
      <w:r w:rsidR="004C6702" w:rsidRPr="004C6702">
        <w:rPr>
          <w:rFonts w:ascii="Arial" w:hAnsi="Arial" w:cs="Arial"/>
        </w:rPr>
        <w:t xml:space="preserve">El análisis de la información se realizó desde una perspectiva histórico-demográfica y epidemiológica. Se investigaron las tendencias de la mortalidad general, así como de la mortalidad materna, y se llevó a cabo una clasificación de </w:t>
      </w:r>
      <w:commentRangeStart w:id="70"/>
      <w:r w:rsidR="004C6702" w:rsidRPr="004C6702">
        <w:rPr>
          <w:rFonts w:ascii="Arial" w:hAnsi="Arial" w:cs="Arial"/>
        </w:rPr>
        <w:t>sus causas</w:t>
      </w:r>
      <w:commentRangeEnd w:id="70"/>
      <w:r w:rsidR="00AF71FD">
        <w:rPr>
          <w:rStyle w:val="Refdecomentario"/>
        </w:rPr>
        <w:commentReference w:id="70"/>
      </w:r>
      <w:r w:rsidR="004C6702" w:rsidRPr="004C6702">
        <w:rPr>
          <w:rFonts w:ascii="Arial" w:hAnsi="Arial" w:cs="Arial"/>
        </w:rPr>
        <w:t>.</w:t>
      </w:r>
      <w:r w:rsidR="00AD4BAE" w:rsidRPr="007B4AA7">
        <w:rPr>
          <w:rStyle w:val="Refdenotaalpie"/>
          <w:rFonts w:ascii="Arial" w:hAnsi="Arial" w:cs="Arial"/>
        </w:rPr>
        <w:footnoteReference w:id="3"/>
      </w:r>
    </w:p>
    <w:p w14:paraId="2ABF6AB2" w14:textId="77777777" w:rsidR="008E3177" w:rsidRDefault="008E3177" w:rsidP="00D84E81">
      <w:pPr>
        <w:spacing w:line="360" w:lineRule="auto"/>
        <w:ind w:firstLine="426"/>
        <w:jc w:val="both"/>
        <w:rPr>
          <w:rFonts w:ascii="Arial" w:hAnsi="Arial" w:cs="Arial"/>
        </w:rPr>
      </w:pPr>
    </w:p>
    <w:p w14:paraId="013A2CC5" w14:textId="69C34D64" w:rsidR="00750DCF" w:rsidRPr="00DC4BD4" w:rsidRDefault="00BF0903">
      <w:pPr>
        <w:spacing w:after="160" w:line="288" w:lineRule="auto"/>
        <w:jc w:val="both"/>
        <w:rPr>
          <w:rFonts w:ascii="Arial" w:hAnsi="Arial" w:cs="Arial"/>
          <w:b/>
          <w:bCs/>
        </w:rPr>
        <w:pPrChange w:id="95" w:author="MACARENA MUGIONE MENDEZ" w:date="2024-09-30T17:19:00Z">
          <w:pPr>
            <w:spacing w:after="160" w:line="288" w:lineRule="auto"/>
          </w:pPr>
        </w:pPrChange>
      </w:pPr>
      <w:r>
        <w:rPr>
          <w:rFonts w:ascii="Arial" w:hAnsi="Arial" w:cs="Arial"/>
          <w:b/>
          <w:bCs/>
        </w:rPr>
        <w:t>1</w:t>
      </w:r>
      <w:del w:id="96" w:author="MACARENA MUGIONE MENDEZ" w:date="2024-09-30T17:19:00Z">
        <w:r w:rsidDel="00D827E0">
          <w:rPr>
            <w:rFonts w:ascii="Arial" w:hAnsi="Arial" w:cs="Arial"/>
            <w:b/>
            <w:bCs/>
          </w:rPr>
          <w:delText>.</w:delText>
        </w:r>
      </w:del>
      <w:r>
        <w:rPr>
          <w:rFonts w:ascii="Arial" w:hAnsi="Arial" w:cs="Arial"/>
          <w:b/>
          <w:bCs/>
        </w:rPr>
        <w:t>-</w:t>
      </w:r>
      <w:ins w:id="97" w:author="MACARENA MUGIONE MENDEZ" w:date="2024-09-30T17:19:00Z">
        <w:r w:rsidR="00D827E0">
          <w:rPr>
            <w:rFonts w:ascii="Arial" w:hAnsi="Arial" w:cs="Arial"/>
            <w:b/>
            <w:bCs/>
          </w:rPr>
          <w:t xml:space="preserve"> </w:t>
        </w:r>
      </w:ins>
      <w:r w:rsidR="00DA4851">
        <w:rPr>
          <w:rFonts w:ascii="Arial" w:hAnsi="Arial" w:cs="Arial"/>
          <w:b/>
          <w:bCs/>
        </w:rPr>
        <w:t>Frecuencias,</w:t>
      </w:r>
      <w:r w:rsidR="00210E69">
        <w:rPr>
          <w:rFonts w:ascii="Arial" w:hAnsi="Arial" w:cs="Arial"/>
          <w:b/>
          <w:bCs/>
        </w:rPr>
        <w:t xml:space="preserve"> </w:t>
      </w:r>
      <w:r w:rsidR="00E47EB2" w:rsidRPr="008A37E3">
        <w:rPr>
          <w:rFonts w:ascii="Arial" w:hAnsi="Arial" w:cs="Arial"/>
          <w:b/>
          <w:bCs/>
        </w:rPr>
        <w:t>de la mortalidad en Pachuca</w:t>
      </w:r>
      <w:r>
        <w:rPr>
          <w:rFonts w:ascii="Arial" w:hAnsi="Arial" w:cs="Arial"/>
          <w:b/>
          <w:bCs/>
        </w:rPr>
        <w:t xml:space="preserve"> de Soto</w:t>
      </w:r>
      <w:r w:rsidR="00824839">
        <w:rPr>
          <w:rFonts w:ascii="Arial" w:hAnsi="Arial" w:cs="Arial"/>
          <w:b/>
          <w:bCs/>
        </w:rPr>
        <w:t>,</w:t>
      </w:r>
      <w:r w:rsidR="00E47EB2" w:rsidRPr="008A37E3">
        <w:rPr>
          <w:rFonts w:ascii="Arial" w:hAnsi="Arial" w:cs="Arial"/>
          <w:b/>
          <w:bCs/>
        </w:rPr>
        <w:t xml:space="preserve"> H</w:t>
      </w:r>
      <w:r w:rsidR="004141EF">
        <w:rPr>
          <w:rFonts w:ascii="Arial" w:hAnsi="Arial" w:cs="Arial"/>
          <w:b/>
          <w:bCs/>
        </w:rPr>
        <w:t>idalgo</w:t>
      </w:r>
      <w:del w:id="98" w:author="MACARENA MUGIONE MENDEZ" w:date="2024-10-02T17:21:00Z" w16du:dateUtc="2024-10-02T23:21:00Z">
        <w:r w:rsidR="004141EF" w:rsidDel="000D04B1">
          <w:rPr>
            <w:rFonts w:ascii="Arial" w:hAnsi="Arial" w:cs="Arial"/>
            <w:b/>
            <w:bCs/>
          </w:rPr>
          <w:delText xml:space="preserve"> </w:delText>
        </w:r>
      </w:del>
      <w:r w:rsidR="00E47EB2" w:rsidRPr="008A37E3">
        <w:rPr>
          <w:rFonts w:ascii="Arial" w:hAnsi="Arial" w:cs="Arial"/>
          <w:b/>
          <w:bCs/>
        </w:rPr>
        <w:t xml:space="preserve"> 1</w:t>
      </w:r>
      <w:r w:rsidR="00D73BEC">
        <w:rPr>
          <w:rFonts w:ascii="Arial" w:hAnsi="Arial" w:cs="Arial"/>
          <w:b/>
          <w:bCs/>
        </w:rPr>
        <w:t>90</w:t>
      </w:r>
      <w:r w:rsidR="00E47EB2" w:rsidRPr="008A37E3">
        <w:rPr>
          <w:rFonts w:ascii="Arial" w:hAnsi="Arial" w:cs="Arial"/>
          <w:b/>
          <w:bCs/>
        </w:rPr>
        <w:t>0-19</w:t>
      </w:r>
      <w:r w:rsidR="00A40245">
        <w:rPr>
          <w:rFonts w:ascii="Arial" w:hAnsi="Arial" w:cs="Arial"/>
          <w:b/>
          <w:bCs/>
        </w:rPr>
        <w:t>5</w:t>
      </w:r>
      <w:r w:rsidR="00E47EB2" w:rsidRPr="008A37E3">
        <w:rPr>
          <w:rFonts w:ascii="Arial" w:hAnsi="Arial" w:cs="Arial"/>
          <w:b/>
          <w:bCs/>
        </w:rPr>
        <w:t>0</w:t>
      </w:r>
      <w:r w:rsidR="00750DCF">
        <w:rPr>
          <w:rFonts w:ascii="Arial" w:hAnsi="Arial" w:cs="Arial"/>
          <w:b/>
          <w:bCs/>
        </w:rPr>
        <w:t>.</w:t>
      </w:r>
    </w:p>
    <w:p w14:paraId="7DB79562" w14:textId="2EAA3B3F" w:rsidR="0028276D" w:rsidRDefault="005B6094">
      <w:pPr>
        <w:pStyle w:val="NormalWeb"/>
        <w:spacing w:line="360" w:lineRule="auto"/>
        <w:ind w:firstLine="567"/>
        <w:jc w:val="both"/>
        <w:rPr>
          <w:rFonts w:ascii="Arial" w:hAnsi="Arial" w:cs="Arial"/>
        </w:rPr>
        <w:pPrChange w:id="99" w:author="MACARENA MUGIONE MENDEZ" w:date="2024-09-30T16:04:00Z">
          <w:pPr>
            <w:pStyle w:val="NormalWeb"/>
            <w:spacing w:line="360" w:lineRule="auto"/>
            <w:jc w:val="both"/>
          </w:pPr>
        </w:pPrChange>
      </w:pPr>
      <w:r w:rsidRPr="005B6094">
        <w:rPr>
          <w:rFonts w:ascii="Arial" w:hAnsi="Arial" w:cs="Arial"/>
        </w:rPr>
        <w:lastRenderedPageBreak/>
        <w:t xml:space="preserve">Al analizar la evolución de la mortalidad general en la primera mitad del siglo </w:t>
      </w:r>
      <w:proofErr w:type="spellStart"/>
      <w:r w:rsidR="000A1AFE" w:rsidRPr="000A1AFE">
        <w:rPr>
          <w:rFonts w:ascii="Arial" w:hAnsi="Arial" w:cs="Arial"/>
          <w:smallCaps/>
          <w:rPrChange w:id="100" w:author="MACARENA MUGIONE MENDEZ" w:date="2024-09-30T16:08:00Z">
            <w:rPr>
              <w:rFonts w:ascii="Arial" w:hAnsi="Arial" w:cs="Arial"/>
            </w:rPr>
          </w:rPrChange>
        </w:rPr>
        <w:t>xx</w:t>
      </w:r>
      <w:proofErr w:type="spellEnd"/>
      <w:r w:rsidRPr="005B6094">
        <w:rPr>
          <w:rFonts w:ascii="Arial" w:hAnsi="Arial" w:cs="Arial"/>
        </w:rPr>
        <w:t>, se observa que, durante las décadas de 1900, 1910 y 1930, el número de defunciones de hombres y mujeres en el grupo etario de 15 a 45 años fue un 25% mayor en comparación con los años posteriores.</w:t>
      </w:r>
      <w:r>
        <w:rPr>
          <w:rFonts w:ascii="Arial" w:hAnsi="Arial" w:cs="Arial"/>
        </w:rPr>
        <w:t xml:space="preserve"> </w:t>
      </w:r>
      <w:commentRangeStart w:id="101"/>
      <w:r w:rsidR="00F754D5" w:rsidRPr="000E1D62">
        <w:rPr>
          <w:rFonts w:ascii="Arial" w:hAnsi="Arial" w:cs="Arial"/>
          <w:highlight w:val="green"/>
          <w:rPrChange w:id="102" w:author="MACARENA MUGIONE MENDEZ" w:date="2024-09-30T16:09:00Z">
            <w:rPr>
              <w:rFonts w:ascii="Arial" w:hAnsi="Arial" w:cs="Arial"/>
            </w:rPr>
          </w:rPrChange>
        </w:rPr>
        <w:t>Situación</w:t>
      </w:r>
      <w:r w:rsidR="00F754D5">
        <w:rPr>
          <w:rFonts w:ascii="Arial" w:hAnsi="Arial" w:cs="Arial"/>
        </w:rPr>
        <w:t xml:space="preserve"> </w:t>
      </w:r>
      <w:commentRangeEnd w:id="101"/>
      <w:r w:rsidR="000E1D62">
        <w:rPr>
          <w:rStyle w:val="Refdecomentario"/>
        </w:rPr>
        <w:commentReference w:id="101"/>
      </w:r>
      <w:r w:rsidR="00F754D5">
        <w:rPr>
          <w:rFonts w:ascii="Arial" w:hAnsi="Arial" w:cs="Arial"/>
        </w:rPr>
        <w:t>que puede corresponder a que</w:t>
      </w:r>
      <w:ins w:id="103" w:author="MACARENA MUGIONE MENDEZ" w:date="2024-09-30T16:09:00Z">
        <w:r w:rsidR="000E1D62">
          <w:rPr>
            <w:rFonts w:ascii="Arial" w:hAnsi="Arial" w:cs="Arial"/>
          </w:rPr>
          <w:t>,</w:t>
        </w:r>
      </w:ins>
      <w:r w:rsidR="00F754D5">
        <w:rPr>
          <w:rFonts w:ascii="Arial" w:hAnsi="Arial" w:cs="Arial"/>
        </w:rPr>
        <w:t xml:space="preserve"> e</w:t>
      </w:r>
      <w:r w:rsidR="00F754D5" w:rsidRPr="00F754D5">
        <w:rPr>
          <w:rFonts w:ascii="Arial" w:hAnsi="Arial" w:cs="Arial"/>
        </w:rPr>
        <w:t>n l</w:t>
      </w:r>
      <w:r w:rsidR="00B73153">
        <w:rPr>
          <w:rFonts w:ascii="Arial" w:hAnsi="Arial" w:cs="Arial"/>
        </w:rPr>
        <w:t>o</w:t>
      </w:r>
      <w:r w:rsidR="00F754D5" w:rsidRPr="00F754D5">
        <w:rPr>
          <w:rFonts w:ascii="Arial" w:hAnsi="Arial" w:cs="Arial"/>
        </w:rPr>
        <w:t>s primer</w:t>
      </w:r>
      <w:r w:rsidR="001F4A75">
        <w:rPr>
          <w:rFonts w:ascii="Arial" w:hAnsi="Arial" w:cs="Arial"/>
        </w:rPr>
        <w:t>os a</w:t>
      </w:r>
      <w:r w:rsidR="006950A9">
        <w:rPr>
          <w:rFonts w:ascii="Arial" w:hAnsi="Arial" w:cs="Arial"/>
        </w:rPr>
        <w:t>ñ</w:t>
      </w:r>
      <w:r w:rsidR="001F4A75">
        <w:rPr>
          <w:rFonts w:ascii="Arial" w:hAnsi="Arial" w:cs="Arial"/>
        </w:rPr>
        <w:t>os</w:t>
      </w:r>
      <w:r w:rsidR="00F754D5" w:rsidRPr="00F754D5">
        <w:rPr>
          <w:rFonts w:ascii="Arial" w:hAnsi="Arial" w:cs="Arial"/>
        </w:rPr>
        <w:t xml:space="preserve">, el país </w:t>
      </w:r>
      <w:r w:rsidR="00F754D5">
        <w:rPr>
          <w:rFonts w:ascii="Arial" w:hAnsi="Arial" w:cs="Arial"/>
        </w:rPr>
        <w:t>esta</w:t>
      </w:r>
      <w:r w:rsidR="00470A20">
        <w:rPr>
          <w:rFonts w:ascii="Arial" w:hAnsi="Arial" w:cs="Arial"/>
        </w:rPr>
        <w:t>ba</w:t>
      </w:r>
      <w:r w:rsidR="00F754D5">
        <w:rPr>
          <w:rFonts w:ascii="Arial" w:hAnsi="Arial" w:cs="Arial"/>
        </w:rPr>
        <w:t xml:space="preserve"> </w:t>
      </w:r>
      <w:r w:rsidR="006950A9">
        <w:rPr>
          <w:rFonts w:ascii="Arial" w:hAnsi="Arial" w:cs="Arial"/>
        </w:rPr>
        <w:t>en un</w:t>
      </w:r>
      <w:r w:rsidR="00B7492A">
        <w:rPr>
          <w:rFonts w:ascii="Arial" w:hAnsi="Arial" w:cs="Arial"/>
        </w:rPr>
        <w:t xml:space="preserve"> </w:t>
      </w:r>
      <w:commentRangeStart w:id="104"/>
      <w:r w:rsidR="00B7492A">
        <w:rPr>
          <w:rFonts w:ascii="Arial" w:hAnsi="Arial" w:cs="Arial"/>
        </w:rPr>
        <w:t xml:space="preserve">periodo </w:t>
      </w:r>
      <w:del w:id="105" w:author="MACARENA MUGIONE MENDEZ" w:date="2024-09-30T16:09:00Z">
        <w:r w:rsidR="006950A9" w:rsidDel="000E1D62">
          <w:rPr>
            <w:rFonts w:ascii="Arial" w:hAnsi="Arial" w:cs="Arial"/>
          </w:rPr>
          <w:delText xml:space="preserve"> </w:delText>
        </w:r>
      </w:del>
      <w:r w:rsidR="006950A9">
        <w:rPr>
          <w:rFonts w:ascii="Arial" w:hAnsi="Arial" w:cs="Arial"/>
        </w:rPr>
        <w:t xml:space="preserve">de </w:t>
      </w:r>
      <w:r w:rsidR="00F754D5" w:rsidRPr="00F754D5">
        <w:rPr>
          <w:rFonts w:ascii="Arial" w:hAnsi="Arial" w:cs="Arial"/>
        </w:rPr>
        <w:t xml:space="preserve">conflictos armados, </w:t>
      </w:r>
      <w:proofErr w:type="spellStart"/>
      <w:r w:rsidR="00F754D5">
        <w:rPr>
          <w:rFonts w:ascii="Arial" w:hAnsi="Arial" w:cs="Arial"/>
        </w:rPr>
        <w:t>migración</w:t>
      </w:r>
      <w:del w:id="106" w:author="MACARENA MUGIONE MENDEZ" w:date="2024-09-30T16:13:00Z">
        <w:r w:rsidR="00F754D5" w:rsidDel="00FB1093">
          <w:rPr>
            <w:rFonts w:ascii="Arial" w:hAnsi="Arial" w:cs="Arial"/>
          </w:rPr>
          <w:delText xml:space="preserve">, </w:delText>
        </w:r>
      </w:del>
      <w:r w:rsidR="00F754D5" w:rsidRPr="00F754D5">
        <w:rPr>
          <w:rFonts w:ascii="Arial" w:hAnsi="Arial" w:cs="Arial"/>
        </w:rPr>
        <w:t>y</w:t>
      </w:r>
      <w:proofErr w:type="spellEnd"/>
      <w:r w:rsidR="00F754D5" w:rsidRPr="00F754D5">
        <w:rPr>
          <w:rFonts w:ascii="Arial" w:hAnsi="Arial" w:cs="Arial"/>
        </w:rPr>
        <w:t xml:space="preserve"> una crisis alimentaria,</w:t>
      </w:r>
      <w:r w:rsidR="00F754D5" w:rsidRPr="00FB1093">
        <w:rPr>
          <w:rFonts w:ascii="Arial" w:hAnsi="Arial" w:cs="Arial"/>
          <w:strike/>
          <w:rPrChange w:id="107" w:author="MACARENA MUGIONE MENDEZ" w:date="2024-09-30T16:13:00Z">
            <w:rPr>
              <w:rFonts w:ascii="Arial" w:hAnsi="Arial" w:cs="Arial"/>
            </w:rPr>
          </w:rPrChange>
        </w:rPr>
        <w:t xml:space="preserve"> </w:t>
      </w:r>
      <w:r w:rsidR="00F754D5" w:rsidRPr="00FB1093">
        <w:rPr>
          <w:rFonts w:ascii="Arial" w:hAnsi="Arial" w:cs="Arial"/>
          <w:strike/>
          <w:highlight w:val="green"/>
          <w:rPrChange w:id="108" w:author="MACARENA MUGIONE MENDEZ" w:date="2024-09-30T16:13:00Z">
            <w:rPr>
              <w:rFonts w:ascii="Arial" w:hAnsi="Arial" w:cs="Arial"/>
            </w:rPr>
          </w:rPrChange>
        </w:rPr>
        <w:t>situación</w:t>
      </w:r>
      <w:r w:rsidR="00F754D5">
        <w:rPr>
          <w:rFonts w:ascii="Arial" w:hAnsi="Arial" w:cs="Arial"/>
        </w:rPr>
        <w:t xml:space="preserve"> </w:t>
      </w:r>
      <w:r w:rsidR="00F754D5" w:rsidRPr="00F754D5">
        <w:rPr>
          <w:rFonts w:ascii="Arial" w:hAnsi="Arial" w:cs="Arial"/>
        </w:rPr>
        <w:t>desencadenad</w:t>
      </w:r>
      <w:r w:rsidR="00F754D5">
        <w:rPr>
          <w:rFonts w:ascii="Arial" w:hAnsi="Arial" w:cs="Arial"/>
        </w:rPr>
        <w:t>a</w:t>
      </w:r>
      <w:r w:rsidR="00F754D5" w:rsidRPr="00F754D5">
        <w:rPr>
          <w:rFonts w:ascii="Arial" w:hAnsi="Arial" w:cs="Arial"/>
        </w:rPr>
        <w:t xml:space="preserve"> por </w:t>
      </w:r>
      <w:r w:rsidR="00F754D5">
        <w:rPr>
          <w:rFonts w:ascii="Arial" w:hAnsi="Arial" w:cs="Arial"/>
        </w:rPr>
        <w:t>la Revolución</w:t>
      </w:r>
      <w:commentRangeEnd w:id="104"/>
      <w:r w:rsidR="00096D62">
        <w:rPr>
          <w:rStyle w:val="Refdecomentario"/>
        </w:rPr>
        <w:commentReference w:id="104"/>
      </w:r>
      <w:ins w:id="109" w:author="MACARENA MUGIONE MENDEZ" w:date="2024-10-03T23:14:00Z" w16du:dateUtc="2024-10-04T05:14:00Z">
        <w:r w:rsidR="00096D62">
          <w:rPr>
            <w:rFonts w:ascii="Arial" w:hAnsi="Arial" w:cs="Arial"/>
          </w:rPr>
          <w:t xml:space="preserve"> </w:t>
        </w:r>
        <w:proofErr w:type="gramStart"/>
        <w:r w:rsidR="00096D62">
          <w:rPr>
            <w:rFonts w:ascii="Arial" w:hAnsi="Arial" w:cs="Arial"/>
          </w:rPr>
          <w:t>Mexicana</w:t>
        </w:r>
      </w:ins>
      <w:proofErr w:type="gramEnd"/>
      <w:r w:rsidR="003C0449">
        <w:rPr>
          <w:rFonts w:ascii="Arial" w:hAnsi="Arial" w:cs="Arial"/>
        </w:rPr>
        <w:t>.</w:t>
      </w:r>
      <w:r w:rsidR="00041E66">
        <w:rPr>
          <w:rFonts w:ascii="Arial" w:hAnsi="Arial" w:cs="Arial"/>
        </w:rPr>
        <w:t xml:space="preserve"> </w:t>
      </w:r>
      <w:proofErr w:type="gramStart"/>
      <w:r w:rsidR="0090227C" w:rsidRPr="00FB1093">
        <w:rPr>
          <w:rFonts w:ascii="Arial" w:hAnsi="Arial" w:cs="Arial"/>
          <w:strike/>
          <w:rPrChange w:id="110" w:author="MACARENA MUGIONE MENDEZ" w:date="2024-09-30T16:14:00Z">
            <w:rPr>
              <w:rFonts w:ascii="Arial" w:hAnsi="Arial" w:cs="Arial"/>
            </w:rPr>
          </w:rPrChange>
        </w:rPr>
        <w:t>Y</w:t>
      </w:r>
      <w:proofErr w:type="gramEnd"/>
      <w:r w:rsidR="0090227C" w:rsidRPr="00FB1093">
        <w:rPr>
          <w:rFonts w:ascii="Arial" w:hAnsi="Arial" w:cs="Arial"/>
          <w:strike/>
          <w:rPrChange w:id="111" w:author="MACARENA MUGIONE MENDEZ" w:date="2024-09-30T16:14:00Z">
            <w:rPr>
              <w:rFonts w:ascii="Arial" w:hAnsi="Arial" w:cs="Arial"/>
            </w:rPr>
          </w:rPrChange>
        </w:rPr>
        <w:t xml:space="preserve"> </w:t>
      </w:r>
      <w:r w:rsidR="0090227C" w:rsidRPr="006950A9">
        <w:rPr>
          <w:rFonts w:ascii="Arial" w:hAnsi="Arial" w:cs="Arial"/>
        </w:rPr>
        <w:t>por otro lado</w:t>
      </w:r>
      <w:ins w:id="112" w:author="MACARENA MUGIONE MENDEZ" w:date="2024-09-30T16:10:00Z">
        <w:r w:rsidR="000E1D62">
          <w:rPr>
            <w:rFonts w:ascii="Arial" w:hAnsi="Arial" w:cs="Arial"/>
          </w:rPr>
          <w:t>,</w:t>
        </w:r>
      </w:ins>
      <w:r w:rsidR="0090227C" w:rsidRPr="006950A9">
        <w:rPr>
          <w:rFonts w:ascii="Arial" w:hAnsi="Arial" w:cs="Arial"/>
        </w:rPr>
        <w:t xml:space="preserve"> </w:t>
      </w:r>
      <w:r w:rsidR="00470A20">
        <w:rPr>
          <w:rFonts w:ascii="Arial" w:hAnsi="Arial" w:cs="Arial"/>
        </w:rPr>
        <w:t>e</w:t>
      </w:r>
      <w:r w:rsidR="00F754D5" w:rsidRPr="00F754D5">
        <w:rPr>
          <w:rFonts w:ascii="Arial" w:hAnsi="Arial" w:cs="Arial"/>
        </w:rPr>
        <w:t xml:space="preserve">n Pachuca, </w:t>
      </w:r>
      <w:r w:rsidR="00F754D5" w:rsidRPr="000E1D62">
        <w:rPr>
          <w:rFonts w:ascii="Arial" w:hAnsi="Arial" w:cs="Arial"/>
          <w:highlight w:val="green"/>
          <w:rPrChange w:id="113" w:author="MACARENA MUGIONE MENDEZ" w:date="2024-09-30T16:10:00Z">
            <w:rPr>
              <w:rFonts w:ascii="Arial" w:hAnsi="Arial" w:cs="Arial"/>
            </w:rPr>
          </w:rPrChange>
        </w:rPr>
        <w:t>la</w:t>
      </w:r>
      <w:r w:rsidR="00420B6F" w:rsidRPr="000E1D62">
        <w:rPr>
          <w:rFonts w:ascii="Arial" w:hAnsi="Arial" w:cs="Arial"/>
          <w:highlight w:val="green"/>
          <w:rPrChange w:id="114" w:author="MACARENA MUGIONE MENDEZ" w:date="2024-09-30T16:10:00Z">
            <w:rPr>
              <w:rFonts w:ascii="Arial" w:hAnsi="Arial" w:cs="Arial"/>
            </w:rPr>
          </w:rPrChange>
        </w:rPr>
        <w:t xml:space="preserve"> mayor</w:t>
      </w:r>
      <w:r w:rsidR="00ED7ECB" w:rsidRPr="000E1D62">
        <w:rPr>
          <w:rFonts w:ascii="Arial" w:hAnsi="Arial" w:cs="Arial"/>
          <w:highlight w:val="green"/>
          <w:rPrChange w:id="115" w:author="MACARENA MUGIONE MENDEZ" w:date="2024-09-30T16:10:00Z">
            <w:rPr>
              <w:rFonts w:ascii="Arial" w:hAnsi="Arial" w:cs="Arial"/>
            </w:rPr>
          </w:rPrChange>
        </w:rPr>
        <w:t xml:space="preserve"> fuente de empleo era la industria </w:t>
      </w:r>
      <w:commentRangeStart w:id="116"/>
      <w:r w:rsidR="00ED7ECB" w:rsidRPr="000E1D62">
        <w:rPr>
          <w:rFonts w:ascii="Arial" w:hAnsi="Arial" w:cs="Arial"/>
          <w:highlight w:val="green"/>
          <w:rPrChange w:id="117" w:author="MACARENA MUGIONE MENDEZ" w:date="2024-09-30T16:10:00Z">
            <w:rPr>
              <w:rFonts w:ascii="Arial" w:hAnsi="Arial" w:cs="Arial"/>
            </w:rPr>
          </w:rPrChange>
        </w:rPr>
        <w:t>minera</w:t>
      </w:r>
      <w:commentRangeEnd w:id="116"/>
      <w:r w:rsidR="00FB1093">
        <w:rPr>
          <w:rStyle w:val="Refdecomentario"/>
        </w:rPr>
        <w:commentReference w:id="116"/>
      </w:r>
      <w:r w:rsidR="00ED7ECB" w:rsidRPr="000E1D62">
        <w:rPr>
          <w:rFonts w:ascii="Arial" w:hAnsi="Arial" w:cs="Arial"/>
          <w:highlight w:val="green"/>
          <w:rPrChange w:id="118" w:author="MACARENA MUGIONE MENDEZ" w:date="2024-09-30T16:10:00Z">
            <w:rPr>
              <w:rFonts w:ascii="Arial" w:hAnsi="Arial" w:cs="Arial"/>
            </w:rPr>
          </w:rPrChange>
        </w:rPr>
        <w:t>, donde la mayor</w:t>
      </w:r>
      <w:r w:rsidR="00B62A4C" w:rsidRPr="000E1D62">
        <w:rPr>
          <w:rFonts w:ascii="Arial" w:hAnsi="Arial" w:cs="Arial"/>
          <w:highlight w:val="green"/>
          <w:rPrChange w:id="119" w:author="MACARENA MUGIONE MENDEZ" w:date="2024-09-30T16:10:00Z">
            <w:rPr>
              <w:rFonts w:ascii="Arial" w:hAnsi="Arial" w:cs="Arial"/>
            </w:rPr>
          </w:rPrChange>
        </w:rPr>
        <w:t>í</w:t>
      </w:r>
      <w:r w:rsidR="00ED7ECB" w:rsidRPr="000E1D62">
        <w:rPr>
          <w:rFonts w:ascii="Arial" w:hAnsi="Arial" w:cs="Arial"/>
          <w:highlight w:val="green"/>
          <w:rPrChange w:id="120" w:author="MACARENA MUGIONE MENDEZ" w:date="2024-09-30T16:10:00Z">
            <w:rPr>
              <w:rFonts w:ascii="Arial" w:hAnsi="Arial" w:cs="Arial"/>
            </w:rPr>
          </w:rPrChange>
        </w:rPr>
        <w:t xml:space="preserve">a de la población </w:t>
      </w:r>
      <w:r w:rsidR="00F754D5" w:rsidRPr="000E1D62">
        <w:rPr>
          <w:rFonts w:ascii="Arial" w:hAnsi="Arial" w:cs="Arial"/>
          <w:highlight w:val="green"/>
          <w:rPrChange w:id="121" w:author="MACARENA MUGIONE MENDEZ" w:date="2024-09-30T16:10:00Z">
            <w:rPr>
              <w:rFonts w:ascii="Arial" w:hAnsi="Arial" w:cs="Arial"/>
            </w:rPr>
          </w:rPrChange>
        </w:rPr>
        <w:t xml:space="preserve">estaba </w:t>
      </w:r>
      <w:commentRangeStart w:id="122"/>
      <w:r w:rsidR="00F754D5" w:rsidRPr="000E1D62">
        <w:rPr>
          <w:rFonts w:ascii="Arial" w:hAnsi="Arial" w:cs="Arial"/>
          <w:highlight w:val="green"/>
          <w:rPrChange w:id="123" w:author="MACARENA MUGIONE MENDEZ" w:date="2024-09-30T16:10:00Z">
            <w:rPr>
              <w:rFonts w:ascii="Arial" w:hAnsi="Arial" w:cs="Arial"/>
            </w:rPr>
          </w:rPrChange>
        </w:rPr>
        <w:t>empleada</w:t>
      </w:r>
      <w:commentRangeEnd w:id="122"/>
      <w:r w:rsidR="000E1D62">
        <w:rPr>
          <w:rStyle w:val="Refdecomentario"/>
        </w:rPr>
        <w:commentReference w:id="122"/>
      </w:r>
      <w:r w:rsidR="00ED7ECB" w:rsidRPr="000E1D62">
        <w:rPr>
          <w:rFonts w:ascii="Arial" w:hAnsi="Arial" w:cs="Arial"/>
          <w:highlight w:val="green"/>
          <w:rPrChange w:id="124" w:author="MACARENA MUGIONE MENDEZ" w:date="2024-09-30T16:10:00Z">
            <w:rPr>
              <w:rFonts w:ascii="Arial" w:hAnsi="Arial" w:cs="Arial"/>
            </w:rPr>
          </w:rPrChange>
        </w:rPr>
        <w:t>,</w:t>
      </w:r>
      <w:r w:rsidR="00ED7ECB" w:rsidRPr="00ED7ECB">
        <w:rPr>
          <w:rFonts w:ascii="Arial" w:hAnsi="Arial" w:cs="Arial"/>
        </w:rPr>
        <w:t xml:space="preserve"> </w:t>
      </w:r>
      <w:r w:rsidR="00B7492A">
        <w:rPr>
          <w:rFonts w:ascii="Arial" w:hAnsi="Arial" w:cs="Arial"/>
        </w:rPr>
        <w:t xml:space="preserve">y </w:t>
      </w:r>
      <w:r w:rsidR="00ED7ECB" w:rsidRPr="00ED7ECB">
        <w:rPr>
          <w:rFonts w:ascii="Arial" w:hAnsi="Arial" w:cs="Arial"/>
        </w:rPr>
        <w:t xml:space="preserve">las condiciones de seguridad e higiene eran deficientes, lo que constituía un riesgo </w:t>
      </w:r>
      <w:r w:rsidR="00186B74">
        <w:rPr>
          <w:rFonts w:ascii="Arial" w:hAnsi="Arial" w:cs="Arial"/>
        </w:rPr>
        <w:t xml:space="preserve">permanente </w:t>
      </w:r>
      <w:r w:rsidR="00ED7ECB" w:rsidRPr="00ED7ECB">
        <w:rPr>
          <w:rFonts w:ascii="Arial" w:hAnsi="Arial" w:cs="Arial"/>
        </w:rPr>
        <w:t>para la salud y vida de los trabajadores</w:t>
      </w:r>
      <w:r>
        <w:rPr>
          <w:rFonts w:ascii="Arial" w:hAnsi="Arial" w:cs="Arial"/>
        </w:rPr>
        <w:t xml:space="preserve"> y</w:t>
      </w:r>
      <w:ins w:id="125" w:author="MACARENA MUGIONE MENDEZ" w:date="2024-09-30T16:14:00Z">
        <w:r w:rsidR="00FB1093">
          <w:rPr>
            <w:rFonts w:ascii="Arial" w:hAnsi="Arial" w:cs="Arial"/>
          </w:rPr>
          <w:t>,</w:t>
        </w:r>
      </w:ins>
      <w:r>
        <w:rPr>
          <w:rFonts w:ascii="Arial" w:hAnsi="Arial" w:cs="Arial"/>
        </w:rPr>
        <w:t xml:space="preserve"> en caso de las mujeres en edad reproductiva</w:t>
      </w:r>
      <w:ins w:id="126" w:author="MACARENA MUGIONE MENDEZ" w:date="2024-09-30T16:14:00Z">
        <w:r w:rsidR="00FB1093">
          <w:rPr>
            <w:rFonts w:ascii="Arial" w:hAnsi="Arial" w:cs="Arial"/>
          </w:rPr>
          <w:t>,</w:t>
        </w:r>
      </w:ins>
      <w:r>
        <w:rPr>
          <w:rFonts w:ascii="Arial" w:hAnsi="Arial" w:cs="Arial"/>
        </w:rPr>
        <w:t xml:space="preserve"> el tema de la maternidad</w:t>
      </w:r>
      <w:ins w:id="127" w:author="MACARENA MUGIONE MENDEZ" w:date="2024-09-30T16:13:00Z">
        <w:r w:rsidR="00FB1093">
          <w:rPr>
            <w:rFonts w:ascii="Arial" w:hAnsi="Arial" w:cs="Arial"/>
          </w:rPr>
          <w:t xml:space="preserve"> </w:t>
        </w:r>
      </w:ins>
      <w:r>
        <w:rPr>
          <w:rFonts w:ascii="Arial" w:hAnsi="Arial" w:cs="Arial"/>
        </w:rPr>
        <w:t>(</w:t>
      </w:r>
      <w:del w:id="128" w:author="MACARENA MUGIONE MENDEZ" w:date="2024-09-30T16:13:00Z">
        <w:r w:rsidDel="00FB1093">
          <w:rPr>
            <w:rFonts w:ascii="Arial" w:hAnsi="Arial" w:cs="Arial"/>
          </w:rPr>
          <w:delText xml:space="preserve"> </w:delText>
        </w:r>
      </w:del>
      <w:r>
        <w:rPr>
          <w:rFonts w:ascii="Arial" w:hAnsi="Arial" w:cs="Arial"/>
        </w:rPr>
        <w:t xml:space="preserve">embarazo, parto y puerperio) no estaba incluido como parte de las </w:t>
      </w:r>
      <w:proofErr w:type="spellStart"/>
      <w:r>
        <w:rPr>
          <w:rFonts w:ascii="Arial" w:hAnsi="Arial" w:cs="Arial"/>
        </w:rPr>
        <w:t>politicas</w:t>
      </w:r>
      <w:proofErr w:type="spellEnd"/>
      <w:r>
        <w:rPr>
          <w:rFonts w:ascii="Arial" w:hAnsi="Arial" w:cs="Arial"/>
        </w:rPr>
        <w:t xml:space="preserve"> </w:t>
      </w:r>
      <w:r w:rsidR="00F361D9">
        <w:rPr>
          <w:rFonts w:ascii="Arial" w:hAnsi="Arial" w:cs="Arial"/>
        </w:rPr>
        <w:t xml:space="preserve">e </w:t>
      </w:r>
      <w:proofErr w:type="spellStart"/>
      <w:r w:rsidR="00F361D9">
        <w:rPr>
          <w:rFonts w:ascii="Arial" w:hAnsi="Arial" w:cs="Arial"/>
        </w:rPr>
        <w:t>interes</w:t>
      </w:r>
      <w:proofErr w:type="spellEnd"/>
      <w:r w:rsidR="00F361D9">
        <w:rPr>
          <w:rFonts w:ascii="Arial" w:hAnsi="Arial" w:cs="Arial"/>
        </w:rPr>
        <w:t xml:space="preserve"> </w:t>
      </w:r>
      <w:r>
        <w:rPr>
          <w:rFonts w:ascii="Arial" w:hAnsi="Arial" w:cs="Arial"/>
        </w:rPr>
        <w:t>del estado.</w:t>
      </w:r>
    </w:p>
    <w:p w14:paraId="0F46CD31" w14:textId="641E24CA" w:rsidR="000B0520" w:rsidDel="00764A73" w:rsidRDefault="001F4A75" w:rsidP="0028276D">
      <w:pPr>
        <w:pStyle w:val="NormalWeb"/>
        <w:spacing w:before="0" w:beforeAutospacing="0" w:after="0" w:afterAutospacing="0" w:line="360" w:lineRule="auto"/>
        <w:ind w:firstLine="567"/>
        <w:jc w:val="both"/>
        <w:rPr>
          <w:del w:id="129" w:author="Vladi Hernández" w:date="2024-11-05T20:40:00Z" w16du:dateUtc="2024-11-06T02:40:00Z"/>
          <w:rFonts w:ascii="Arial" w:hAnsi="Arial" w:cs="Arial"/>
        </w:rPr>
      </w:pPr>
      <w:r w:rsidRPr="001F4A75">
        <w:rPr>
          <w:rFonts w:ascii="Arial" w:hAnsi="Arial" w:cs="Arial"/>
        </w:rPr>
        <w:t>E</w:t>
      </w:r>
      <w:r w:rsidR="00210E69">
        <w:rPr>
          <w:rFonts w:ascii="Arial" w:hAnsi="Arial" w:cs="Arial"/>
        </w:rPr>
        <w:t xml:space="preserve">l </w:t>
      </w:r>
      <w:r w:rsidR="00210E69" w:rsidRPr="00DE1973">
        <w:rPr>
          <w:rFonts w:ascii="Arial" w:hAnsi="Arial" w:cs="Arial"/>
        </w:rPr>
        <w:t xml:space="preserve">incremento </w:t>
      </w:r>
      <w:r w:rsidR="00264A18" w:rsidRPr="00DE1973">
        <w:rPr>
          <w:rFonts w:ascii="Arial" w:hAnsi="Arial" w:cs="Arial"/>
        </w:rPr>
        <w:t>d</w:t>
      </w:r>
      <w:r w:rsidR="00264A18">
        <w:rPr>
          <w:rFonts w:ascii="Arial" w:hAnsi="Arial" w:cs="Arial"/>
        </w:rPr>
        <w:t>e</w:t>
      </w:r>
      <w:del w:id="130" w:author="MACARENA MUGIONE MENDEZ" w:date="2024-09-30T16:15:00Z">
        <w:r w:rsidRPr="001F4A75" w:rsidDel="00FB1093">
          <w:rPr>
            <w:rFonts w:ascii="Arial" w:hAnsi="Arial" w:cs="Arial"/>
          </w:rPr>
          <w:delText xml:space="preserve"> </w:delText>
        </w:r>
      </w:del>
      <w:r w:rsidR="00436082">
        <w:rPr>
          <w:rFonts w:ascii="Arial" w:hAnsi="Arial" w:cs="Arial"/>
        </w:rPr>
        <w:t xml:space="preserve"> la mortalidad </w:t>
      </w:r>
      <w:r w:rsidR="00DE1973">
        <w:rPr>
          <w:rFonts w:ascii="Arial" w:hAnsi="Arial" w:cs="Arial"/>
        </w:rPr>
        <w:t xml:space="preserve">de </w:t>
      </w:r>
      <w:del w:id="131" w:author="MACARENA MUGIONE MENDEZ" w:date="2024-09-30T16:15:00Z">
        <w:r w:rsidR="00DE1973" w:rsidDel="00FB1093">
          <w:rPr>
            <w:rFonts w:ascii="Arial" w:hAnsi="Arial" w:cs="Arial"/>
          </w:rPr>
          <w:delText xml:space="preserve"> </w:delText>
        </w:r>
      </w:del>
      <w:r w:rsidR="00DE1973">
        <w:rPr>
          <w:rFonts w:ascii="Arial" w:hAnsi="Arial" w:cs="Arial"/>
        </w:rPr>
        <w:t>1920 (</w:t>
      </w:r>
      <w:del w:id="132" w:author="MACARENA MUGIONE MENDEZ" w:date="2024-09-30T16:15:00Z">
        <w:r w:rsidR="00DE1973" w:rsidDel="00FB1093">
          <w:rPr>
            <w:rFonts w:ascii="Arial" w:hAnsi="Arial" w:cs="Arial"/>
          </w:rPr>
          <w:delText xml:space="preserve"> </w:delText>
        </w:r>
      </w:del>
      <w:r w:rsidR="00DE1973">
        <w:rPr>
          <w:rFonts w:ascii="Arial" w:hAnsi="Arial" w:cs="Arial"/>
        </w:rPr>
        <w:t>16.15%) a</w:t>
      </w:r>
      <w:r w:rsidR="00436082">
        <w:rPr>
          <w:rFonts w:ascii="Arial" w:hAnsi="Arial" w:cs="Arial"/>
        </w:rPr>
        <w:t xml:space="preserve"> </w:t>
      </w:r>
      <w:r w:rsidRPr="001F4A75">
        <w:rPr>
          <w:rFonts w:ascii="Arial" w:hAnsi="Arial" w:cs="Arial"/>
        </w:rPr>
        <w:t>1930</w:t>
      </w:r>
      <w:r w:rsidR="00DE1973">
        <w:rPr>
          <w:rFonts w:ascii="Arial" w:hAnsi="Arial" w:cs="Arial"/>
        </w:rPr>
        <w:t xml:space="preserve"> (22.87%)</w:t>
      </w:r>
      <w:del w:id="133" w:author="MACARENA MUGIONE MENDEZ" w:date="2024-09-30T16:15:00Z">
        <w:r w:rsidRPr="001F4A75" w:rsidDel="00FB1093">
          <w:rPr>
            <w:rFonts w:ascii="Arial" w:hAnsi="Arial" w:cs="Arial"/>
          </w:rPr>
          <w:delText>,</w:delText>
        </w:r>
      </w:del>
      <w:r w:rsidRPr="001F4A75">
        <w:rPr>
          <w:rFonts w:ascii="Arial" w:hAnsi="Arial" w:cs="Arial"/>
        </w:rPr>
        <w:t xml:space="preserve"> </w:t>
      </w:r>
      <w:r w:rsidR="00210E69">
        <w:rPr>
          <w:rFonts w:ascii="Arial" w:hAnsi="Arial" w:cs="Arial"/>
        </w:rPr>
        <w:t>p</w:t>
      </w:r>
      <w:r w:rsidRPr="001F4A75">
        <w:rPr>
          <w:rFonts w:ascii="Arial" w:hAnsi="Arial" w:cs="Arial"/>
        </w:rPr>
        <w:t>odría atribuirse a los acontecimientos ocurridos en 1926</w:t>
      </w:r>
      <w:r w:rsidR="005D2644" w:rsidRPr="005D2644">
        <w:rPr>
          <w:rFonts w:ascii="Arial" w:hAnsi="Arial" w:cs="Arial"/>
        </w:rPr>
        <w:t>, cuando</w:t>
      </w:r>
      <w:del w:id="134" w:author="MACARENA MUGIONE MENDEZ" w:date="2024-09-30T16:15:00Z">
        <w:r w:rsidR="005D2644" w:rsidRPr="005D2644" w:rsidDel="00FB1093">
          <w:rPr>
            <w:rFonts w:ascii="Arial" w:hAnsi="Arial" w:cs="Arial"/>
          </w:rPr>
          <w:delText xml:space="preserve"> </w:delText>
        </w:r>
      </w:del>
      <w:r w:rsidR="005D2644" w:rsidRPr="005D2644">
        <w:rPr>
          <w:rFonts w:ascii="Arial" w:hAnsi="Arial" w:cs="Arial"/>
        </w:rPr>
        <w:t xml:space="preserve"> la compañ</w:t>
      </w:r>
      <w:r w:rsidR="00AB0469">
        <w:rPr>
          <w:rFonts w:ascii="Arial" w:hAnsi="Arial" w:cs="Arial"/>
        </w:rPr>
        <w:t>í</w:t>
      </w:r>
      <w:r w:rsidR="005D2644" w:rsidRPr="005D2644">
        <w:rPr>
          <w:rFonts w:ascii="Arial" w:hAnsi="Arial" w:cs="Arial"/>
        </w:rPr>
        <w:t xml:space="preserve">a minera de Real del Monte y Pachuca </w:t>
      </w:r>
      <w:proofErr w:type="spellStart"/>
      <w:r w:rsidR="005D2644" w:rsidRPr="005D2644">
        <w:rPr>
          <w:rFonts w:ascii="Arial" w:hAnsi="Arial" w:cs="Arial"/>
        </w:rPr>
        <w:t>sufrio</w:t>
      </w:r>
      <w:proofErr w:type="spellEnd"/>
      <w:r w:rsidR="005D2644" w:rsidRPr="005D2644">
        <w:rPr>
          <w:rFonts w:ascii="Arial" w:hAnsi="Arial" w:cs="Arial"/>
        </w:rPr>
        <w:t xml:space="preserve">́ una severa crisis </w:t>
      </w:r>
      <w:proofErr w:type="spellStart"/>
      <w:r w:rsidR="005D2644" w:rsidRPr="005D2644">
        <w:rPr>
          <w:rFonts w:ascii="Arial" w:hAnsi="Arial" w:cs="Arial"/>
        </w:rPr>
        <w:t>econo</w:t>
      </w:r>
      <w:del w:id="135" w:author="MACARENA MUGIONE MENDEZ" w:date="2024-09-30T16:15:00Z">
        <w:r w:rsidR="005D2644" w:rsidRPr="005D2644" w:rsidDel="00FB1093">
          <w:rPr>
            <w:rFonts w:ascii="Arial" w:hAnsi="Arial" w:cs="Arial"/>
          </w:rPr>
          <w:delText>́</w:delText>
        </w:r>
      </w:del>
      <w:r w:rsidR="005D2644" w:rsidRPr="005D2644">
        <w:rPr>
          <w:rFonts w:ascii="Arial" w:hAnsi="Arial" w:cs="Arial"/>
        </w:rPr>
        <w:t>mica</w:t>
      </w:r>
      <w:proofErr w:type="spellEnd"/>
      <w:del w:id="136" w:author="MACARENA MUGIONE MENDEZ" w:date="2024-09-30T16:15:00Z">
        <w:r w:rsidR="001B4BEE" w:rsidDel="00FB1093">
          <w:rPr>
            <w:rFonts w:ascii="Arial" w:hAnsi="Arial" w:cs="Arial"/>
          </w:rPr>
          <w:delText>,</w:delText>
        </w:r>
      </w:del>
      <w:r w:rsidR="001B4BEE">
        <w:rPr>
          <w:rFonts w:ascii="Arial" w:hAnsi="Arial" w:cs="Arial"/>
        </w:rPr>
        <w:t xml:space="preserve"> en que </w:t>
      </w:r>
      <w:r w:rsidR="00CA4493">
        <w:rPr>
          <w:rFonts w:ascii="Arial" w:hAnsi="Arial" w:cs="Arial"/>
        </w:rPr>
        <w:t>la onza de p</w:t>
      </w:r>
      <w:r w:rsidR="00953DFE">
        <w:rPr>
          <w:rFonts w:ascii="Arial" w:hAnsi="Arial" w:cs="Arial"/>
        </w:rPr>
        <w:t>l</w:t>
      </w:r>
      <w:r w:rsidR="00CA4493">
        <w:rPr>
          <w:rFonts w:ascii="Arial" w:hAnsi="Arial" w:cs="Arial"/>
        </w:rPr>
        <w:t>ata tuvo diversas depreciaciones</w:t>
      </w:r>
      <w:del w:id="137" w:author="MACARENA MUGIONE MENDEZ" w:date="2024-09-30T16:15:00Z">
        <w:r w:rsidR="005D2644" w:rsidDel="00FB1093">
          <w:rPr>
            <w:rFonts w:ascii="Arial" w:hAnsi="Arial" w:cs="Arial"/>
          </w:rPr>
          <w:delText>,</w:delText>
        </w:r>
      </w:del>
      <w:r w:rsidR="005D2644">
        <w:rPr>
          <w:rFonts w:ascii="Arial" w:hAnsi="Arial" w:cs="Arial"/>
        </w:rPr>
        <w:t xml:space="preserve"> </w:t>
      </w:r>
      <w:r w:rsidR="00CA4493">
        <w:rPr>
          <w:rFonts w:ascii="Arial" w:hAnsi="Arial" w:cs="Arial"/>
        </w:rPr>
        <w:t>y ocasion</w:t>
      </w:r>
      <w:r w:rsidR="006A6FA6">
        <w:rPr>
          <w:rFonts w:ascii="Arial" w:hAnsi="Arial" w:cs="Arial"/>
        </w:rPr>
        <w:t>ó una</w:t>
      </w:r>
      <w:del w:id="138" w:author="MACARENA MUGIONE MENDEZ" w:date="2024-09-30T16:16:00Z">
        <w:r w:rsidR="006A6FA6" w:rsidDel="00FB1093">
          <w:rPr>
            <w:rFonts w:ascii="Arial" w:hAnsi="Arial" w:cs="Arial"/>
          </w:rPr>
          <w:delText xml:space="preserve"> </w:delText>
        </w:r>
      </w:del>
      <w:r w:rsidR="00CA4493">
        <w:rPr>
          <w:rFonts w:ascii="Arial" w:hAnsi="Arial" w:cs="Arial"/>
        </w:rPr>
        <w:t xml:space="preserve"> </w:t>
      </w:r>
      <w:r w:rsidR="005D2644" w:rsidRPr="005D2644">
        <w:rPr>
          <w:rFonts w:ascii="Arial" w:hAnsi="Arial" w:cs="Arial"/>
        </w:rPr>
        <w:t>baja</w:t>
      </w:r>
      <w:r w:rsidR="006A6FA6">
        <w:rPr>
          <w:rFonts w:ascii="Arial" w:hAnsi="Arial" w:cs="Arial"/>
        </w:rPr>
        <w:t xml:space="preserve"> en la </w:t>
      </w:r>
      <w:del w:id="139" w:author="MACARENA MUGIONE MENDEZ" w:date="2024-09-30T16:19:00Z">
        <w:r w:rsidR="005D2644" w:rsidRPr="005D2644" w:rsidDel="00FB1093">
          <w:rPr>
            <w:rFonts w:ascii="Arial" w:hAnsi="Arial" w:cs="Arial"/>
          </w:rPr>
          <w:delText xml:space="preserve"> </w:delText>
        </w:r>
      </w:del>
      <w:r w:rsidR="005D2644" w:rsidRPr="005D2644">
        <w:rPr>
          <w:rFonts w:ascii="Arial" w:hAnsi="Arial" w:cs="Arial"/>
        </w:rPr>
        <w:t>demanda a nivel internacional de minerales, que llevó a despidos</w:t>
      </w:r>
      <w:r w:rsidR="006A6FA6">
        <w:rPr>
          <w:rFonts w:ascii="Arial" w:hAnsi="Arial" w:cs="Arial"/>
        </w:rPr>
        <w:t xml:space="preserve">, reajustes </w:t>
      </w:r>
      <w:r w:rsidR="005D2644" w:rsidRPr="005D2644">
        <w:rPr>
          <w:rFonts w:ascii="Arial" w:hAnsi="Arial" w:cs="Arial"/>
        </w:rPr>
        <w:t xml:space="preserve">y </w:t>
      </w:r>
      <w:r w:rsidR="006A6FA6">
        <w:rPr>
          <w:rFonts w:ascii="Arial" w:hAnsi="Arial" w:cs="Arial"/>
        </w:rPr>
        <w:t>cierres</w:t>
      </w:r>
      <w:r w:rsidR="005D2644" w:rsidRPr="005D2644">
        <w:rPr>
          <w:rFonts w:ascii="Arial" w:hAnsi="Arial" w:cs="Arial"/>
        </w:rPr>
        <w:t>.</w:t>
      </w:r>
      <w:r w:rsidR="006770D2" w:rsidRPr="006770D2">
        <w:t xml:space="preserve"> </w:t>
      </w:r>
      <w:r w:rsidR="006A6FA6" w:rsidRPr="007B4AA7">
        <w:rPr>
          <w:rFonts w:ascii="Arial" w:hAnsi="Arial" w:cs="Arial"/>
        </w:rPr>
        <w:t>En 1930</w:t>
      </w:r>
      <w:ins w:id="140" w:author="MACARENA MUGIONE MENDEZ" w:date="2024-10-03T23:20:00Z" w16du:dateUtc="2024-10-04T05:20:00Z">
        <w:r w:rsidR="002E1F87">
          <w:rPr>
            <w:rFonts w:ascii="Arial" w:hAnsi="Arial" w:cs="Arial"/>
          </w:rPr>
          <w:t>,</w:t>
        </w:r>
      </w:ins>
      <w:r w:rsidR="006A6FA6" w:rsidRPr="007B4AA7">
        <w:rPr>
          <w:rFonts w:ascii="Arial" w:hAnsi="Arial" w:cs="Arial"/>
        </w:rPr>
        <w:t xml:space="preserve"> en Hidalgo, 2,300 mineros fueron despedidos, lo que generó un deterioro significativo en </w:t>
      </w:r>
      <w:r w:rsidR="009735AC">
        <w:rPr>
          <w:rFonts w:ascii="Arial" w:hAnsi="Arial" w:cs="Arial"/>
        </w:rPr>
        <w:t>el ingreso de las familias</w:t>
      </w:r>
      <w:r w:rsidR="006F6DB6">
        <w:rPr>
          <w:rFonts w:ascii="Arial" w:hAnsi="Arial" w:cs="Arial"/>
        </w:rPr>
        <w:t>.</w:t>
      </w:r>
      <w:r w:rsidR="002E789D">
        <w:rPr>
          <w:rStyle w:val="Refdenotaalpie"/>
          <w:rFonts w:ascii="Arial" w:hAnsi="Arial" w:cs="Arial"/>
        </w:rPr>
        <w:footnoteReference w:id="4"/>
      </w:r>
      <w:del w:id="177" w:author="MACARENA MUGIONE MENDEZ" w:date="2024-09-30T16:25:00Z">
        <w:r w:rsidR="00B91218" w:rsidDel="00017A0D">
          <w:rPr>
            <w:rFonts w:ascii="Arial" w:hAnsi="Arial" w:cs="Arial"/>
            <w:vertAlign w:val="superscript"/>
          </w:rPr>
          <w:delText>,</w:delText>
        </w:r>
      </w:del>
      <w:ins w:id="178" w:author="MACARENA MUGIONE MENDEZ" w:date="2024-09-30T16:25:00Z">
        <w:r w:rsidR="00017A0D" w:rsidDel="00017A0D">
          <w:rPr>
            <w:rStyle w:val="Refdenotaalpie"/>
            <w:rFonts w:ascii="Arial" w:hAnsi="Arial" w:cs="Arial"/>
          </w:rPr>
          <w:t xml:space="preserve"> </w:t>
        </w:r>
      </w:ins>
      <w:del w:id="179" w:author="MACARENA MUGIONE MENDEZ" w:date="2024-09-30T16:25:00Z">
        <w:r w:rsidR="00B91218" w:rsidDel="00017A0D">
          <w:rPr>
            <w:rStyle w:val="Refdenotaalpie"/>
            <w:rFonts w:ascii="Arial" w:hAnsi="Arial" w:cs="Arial"/>
          </w:rPr>
          <w:footnoteReference w:id="5"/>
        </w:r>
      </w:del>
      <w:r w:rsidR="00BF0903">
        <w:rPr>
          <w:rFonts w:ascii="Arial" w:hAnsi="Arial" w:cs="Arial"/>
        </w:rPr>
        <w:t>(Gráfica 1)</w:t>
      </w:r>
    </w:p>
    <w:p w14:paraId="364D808F" w14:textId="77777777" w:rsidR="003B7815" w:rsidRDefault="003B7815" w:rsidP="0028276D">
      <w:pPr>
        <w:pStyle w:val="NormalWeb"/>
        <w:spacing w:before="0" w:beforeAutospacing="0" w:after="0" w:afterAutospacing="0" w:line="360" w:lineRule="auto"/>
        <w:ind w:firstLine="567"/>
        <w:jc w:val="both"/>
        <w:rPr>
          <w:rFonts w:ascii="Arial" w:hAnsi="Arial" w:cs="Arial"/>
        </w:rPr>
      </w:pPr>
    </w:p>
    <w:p w14:paraId="13E17F57" w14:textId="26E0F6A4" w:rsidR="00DC4BD4" w:rsidRDefault="00764A73">
      <w:pPr>
        <w:pStyle w:val="NormalWeb"/>
        <w:spacing w:before="0" w:beforeAutospacing="0" w:after="0" w:afterAutospacing="0"/>
        <w:ind w:firstLine="567"/>
        <w:jc w:val="center"/>
        <w:rPr>
          <w:rFonts w:ascii="Arial" w:hAnsi="Arial" w:cs="Arial"/>
          <w:sz w:val="18"/>
          <w:szCs w:val="18"/>
        </w:rPr>
        <w:pPrChange w:id="188" w:author="Vladi Hernández" w:date="2024-11-05T20:41:00Z" w16du:dateUtc="2024-11-06T02:41:00Z">
          <w:pPr>
            <w:pStyle w:val="NormalWeb"/>
            <w:spacing w:before="0" w:beforeAutospacing="0" w:after="0" w:afterAutospacing="0"/>
            <w:ind w:firstLine="567"/>
            <w:jc w:val="both"/>
          </w:pPr>
        </w:pPrChange>
      </w:pPr>
      <w:ins w:id="189" w:author="Vladi Hernández" w:date="2024-11-05T20:42:00Z" w16du:dateUtc="2024-11-06T02:42:00Z">
        <w:r w:rsidRPr="00764A73">
          <w:rPr>
            <w:rFonts w:ascii="Arial" w:hAnsi="Arial" w:cs="Arial"/>
            <w:noProof/>
            <w:sz w:val="18"/>
            <w:szCs w:val="18"/>
          </w:rPr>
          <w:lastRenderedPageBreak/>
          <mc:AlternateContent>
            <mc:Choice Requires="wps">
              <w:drawing>
                <wp:anchor distT="45720" distB="45720" distL="114300" distR="114300" simplePos="0" relativeHeight="251674624" behindDoc="0" locked="0" layoutInCell="1" allowOverlap="1" wp14:anchorId="507D374F" wp14:editId="6B6B10AF">
                  <wp:simplePos x="0" y="0"/>
                  <wp:positionH relativeFrom="column">
                    <wp:posOffset>3950970</wp:posOffset>
                  </wp:positionH>
                  <wp:positionV relativeFrom="paragraph">
                    <wp:posOffset>753110</wp:posOffset>
                  </wp:positionV>
                  <wp:extent cx="944880" cy="2286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2FE32268" w14:textId="0BB3853A" w:rsidR="00764A73" w:rsidRPr="0039122E" w:rsidRDefault="00764A73" w:rsidP="00764A73">
                              <w:pPr>
                                <w:rPr>
                                  <w:rFonts w:ascii="Arial" w:hAnsi="Arial" w:cs="Arial"/>
                                  <w:sz w:val="16"/>
                                  <w:szCs w:val="16"/>
                                  <w:rPrChange w:id="190" w:author="Vladi Hernández" w:date="2024-11-05T21:06:00Z" w16du:dateUtc="2024-11-06T03:06:00Z">
                                    <w:rPr/>
                                  </w:rPrChange>
                                </w:rPr>
                              </w:pPr>
                              <w:ins w:id="191" w:author="Vladi Hernández" w:date="2024-11-05T20:41:00Z" w16du:dateUtc="2024-11-06T02:41:00Z">
                                <w:r w:rsidRPr="0039122E">
                                  <w:rPr>
                                    <w:rFonts w:ascii="Arial" w:hAnsi="Arial" w:cs="Arial"/>
                                    <w:sz w:val="16"/>
                                    <w:szCs w:val="16"/>
                                    <w:rPrChange w:id="192" w:author="Vladi Hernández" w:date="2024-11-05T21:06:00Z" w16du:dateUtc="2024-11-06T03:06:00Z">
                                      <w:rPr/>
                                    </w:rPrChange>
                                  </w:rPr>
                                  <w:t>N=13</w:t>
                                </w:r>
                              </w:ins>
                              <w:ins w:id="193" w:author="Vladi Hernández" w:date="2024-11-06T09:44:00Z" w16du:dateUtc="2024-11-06T15:44:00Z">
                                <w:r w:rsidR="00B82F07">
                                  <w:rPr>
                                    <w:rFonts w:ascii="Arial" w:hAnsi="Arial" w:cs="Arial"/>
                                    <w:sz w:val="16"/>
                                    <w:szCs w:val="16"/>
                                  </w:rPr>
                                  <w:t>,</w:t>
                                </w:r>
                              </w:ins>
                              <w:ins w:id="194" w:author="Vladi Hernández" w:date="2024-11-05T20:41:00Z" w16du:dateUtc="2024-11-06T02:41:00Z">
                                <w:r w:rsidRPr="0039122E">
                                  <w:rPr>
                                    <w:rFonts w:ascii="Arial" w:hAnsi="Arial" w:cs="Arial"/>
                                    <w:sz w:val="16"/>
                                    <w:szCs w:val="16"/>
                                    <w:rPrChange w:id="195" w:author="Vladi Hernández" w:date="2024-11-05T21:06:00Z" w16du:dateUtc="2024-11-06T03:06:00Z">
                                      <w:rPr/>
                                    </w:rPrChange>
                                  </w:rPr>
                                  <w:t>183</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D374F" id="_x0000_t202" coordsize="21600,21600" o:spt="202" path="m,l,21600r21600,l21600,xe">
                  <v:stroke joinstyle="miter"/>
                  <v:path gradientshapeok="t" o:connecttype="rect"/>
                </v:shapetype>
                <v:shape id="Cuadro de texto 2" o:spid="_x0000_s1026" type="#_x0000_t202" style="position:absolute;left:0;text-align:left;margin-left:311.1pt;margin-top:59.3pt;width:74.4pt;height:1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" filled="f" stroked="f">
                  <v:textbox>
                    <w:txbxContent>
                      <w:p w14:paraId="2FE32268" w14:textId="0BB3853A" w:rsidR="00764A73" w:rsidRPr="0039122E" w:rsidRDefault="00764A73" w:rsidP="00764A73">
                        <w:pPr>
                          <w:rPr>
                            <w:rFonts w:ascii="Arial" w:hAnsi="Arial" w:cs="Arial"/>
                            <w:sz w:val="16"/>
                            <w:szCs w:val="16"/>
                            <w:rPrChange w:id="196" w:author="Vladi Hernández" w:date="2024-11-05T21:06:00Z" w16du:dateUtc="2024-11-06T03:06:00Z">
                              <w:rPr/>
                            </w:rPrChange>
                          </w:rPr>
                        </w:pPr>
                        <w:ins w:id="197" w:author="Vladi Hernández" w:date="2024-11-05T20:41:00Z" w16du:dateUtc="2024-11-06T02:41:00Z">
                          <w:r w:rsidRPr="0039122E">
                            <w:rPr>
                              <w:rFonts w:ascii="Arial" w:hAnsi="Arial" w:cs="Arial"/>
                              <w:sz w:val="16"/>
                              <w:szCs w:val="16"/>
                              <w:rPrChange w:id="198" w:author="Vladi Hernández" w:date="2024-11-05T21:06:00Z" w16du:dateUtc="2024-11-06T03:06:00Z">
                                <w:rPr/>
                              </w:rPrChange>
                            </w:rPr>
                            <w:t>N=13</w:t>
                          </w:r>
                        </w:ins>
                        <w:ins w:id="199" w:author="Vladi Hernández" w:date="2024-11-06T09:44:00Z" w16du:dateUtc="2024-11-06T15:44:00Z">
                          <w:r w:rsidR="00B82F07">
                            <w:rPr>
                              <w:rFonts w:ascii="Arial" w:hAnsi="Arial" w:cs="Arial"/>
                              <w:sz w:val="16"/>
                              <w:szCs w:val="16"/>
                            </w:rPr>
                            <w:t>,</w:t>
                          </w:r>
                        </w:ins>
                        <w:ins w:id="200" w:author="Vladi Hernández" w:date="2024-11-05T20:41:00Z" w16du:dateUtc="2024-11-06T02:41:00Z">
                          <w:r w:rsidRPr="0039122E">
                            <w:rPr>
                              <w:rFonts w:ascii="Arial" w:hAnsi="Arial" w:cs="Arial"/>
                              <w:sz w:val="16"/>
                              <w:szCs w:val="16"/>
                              <w:rPrChange w:id="201" w:author="Vladi Hernández" w:date="2024-11-05T21:06:00Z" w16du:dateUtc="2024-11-06T03:06:00Z">
                                <w:rPr/>
                              </w:rPrChange>
                            </w:rPr>
                            <w:t>183</w:t>
                          </w:r>
                        </w:ins>
                      </w:p>
                    </w:txbxContent>
                  </v:textbox>
                </v:shape>
              </w:pict>
            </mc:Fallback>
          </mc:AlternateContent>
        </w:r>
      </w:ins>
      <w:del w:id="202" w:author="Vladi Hernández" w:date="2024-11-05T20:39:00Z" w16du:dateUtc="2024-11-06T02:39:00Z">
        <w:r w:rsidR="00BF0903" w:rsidDel="00764A73">
          <w:rPr>
            <w:noProof/>
          </w:rPr>
          <w:drawing>
            <wp:inline distT="0" distB="0" distL="0" distR="0" wp14:anchorId="5268E424" wp14:editId="7F9E9FB8">
              <wp:extent cx="4881880" cy="2467487"/>
              <wp:effectExtent l="0" t="0" r="13970" b="9525"/>
              <wp:docPr id="5" name="Gráfico 5">
                <a:extLst xmlns:a="http://schemas.openxmlformats.org/drawingml/2006/main">
                  <a:ext uri="{FF2B5EF4-FFF2-40B4-BE49-F238E27FC236}">
                    <a16:creationId xmlns:a16="http://schemas.microsoft.com/office/drawing/2014/main" id="{5BF866DA-F4BA-2742-85F3-332867E19A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ins w:id="203" w:author="Vladi Hernández" w:date="2024-11-05T20:40:00Z" w16du:dateUtc="2024-11-06T02:40:00Z">
        <w:r>
          <w:rPr>
            <w:noProof/>
          </w:rPr>
          <w:drawing>
            <wp:inline distT="0" distB="0" distL="0" distR="0" wp14:anchorId="59CD2A01" wp14:editId="64C80431">
              <wp:extent cx="4815840" cy="2491740"/>
              <wp:effectExtent l="0" t="0" r="3810" b="3810"/>
              <wp:docPr id="365344560" name="Gráfico 1">
                <a:extLst xmlns:a="http://schemas.openxmlformats.org/drawingml/2006/main">
                  <a:ext uri="{FF2B5EF4-FFF2-40B4-BE49-F238E27FC236}">
                    <a16:creationId xmlns:a16="http://schemas.microsoft.com/office/drawing/2014/main" id="{5CA48C3D-12D7-B27D-51CC-B272DF88C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5FBAD3BF" w14:textId="433BB19E" w:rsidR="00DC4BD4" w:rsidRDefault="000F77EA">
      <w:pPr>
        <w:spacing w:line="360" w:lineRule="auto"/>
        <w:ind w:left="708" w:firstLine="708"/>
        <w:jc w:val="both"/>
        <w:rPr>
          <w:rFonts w:ascii="Arial" w:hAnsi="Arial" w:cs="Arial"/>
          <w:color w:val="000000" w:themeColor="text1"/>
          <w:sz w:val="15"/>
          <w:szCs w:val="15"/>
        </w:rPr>
        <w:pPrChange w:id="204" w:author="Vladi Hernández" w:date="2024-11-05T20:41:00Z" w16du:dateUtc="2024-11-06T02:41:00Z">
          <w:pPr>
            <w:spacing w:line="360" w:lineRule="auto"/>
            <w:ind w:firstLine="567"/>
            <w:jc w:val="both"/>
          </w:pPr>
        </w:pPrChange>
      </w:pPr>
      <w:r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w:t>
      </w:r>
      <w:r w:rsidRPr="000F77EA">
        <w:rPr>
          <w:rFonts w:ascii="Arial" w:hAnsi="Arial" w:cs="Arial"/>
          <w:color w:val="000000" w:themeColor="text1"/>
          <w:sz w:val="15"/>
          <w:szCs w:val="15"/>
        </w:rPr>
        <w:t>go</w:t>
      </w:r>
      <w:r w:rsidR="00F041E4">
        <w:rPr>
          <w:rFonts w:ascii="Arial" w:hAnsi="Arial" w:cs="Arial"/>
          <w:color w:val="000000" w:themeColor="text1"/>
          <w:sz w:val="15"/>
          <w:szCs w:val="15"/>
        </w:rPr>
        <w:t>.</w:t>
      </w:r>
      <w:r w:rsidR="003A0822">
        <w:rPr>
          <w:rFonts w:ascii="Arial" w:hAnsi="Arial" w:cs="Arial"/>
          <w:color w:val="000000" w:themeColor="text1"/>
          <w:sz w:val="15"/>
          <w:szCs w:val="15"/>
        </w:rPr>
        <w:t>1</w:t>
      </w:r>
      <w:r w:rsidRPr="000F77EA">
        <w:rPr>
          <w:rFonts w:ascii="Arial" w:hAnsi="Arial" w:cs="Arial"/>
          <w:color w:val="000000" w:themeColor="text1"/>
          <w:sz w:val="15"/>
          <w:szCs w:val="15"/>
        </w:rPr>
        <w:t>900 a 19</w:t>
      </w:r>
      <w:ins w:id="205" w:author="Vladi Hernández" w:date="2024-11-06T09:44:00Z" w16du:dateUtc="2024-11-06T15:44:00Z">
        <w:r w:rsidR="00B82F07">
          <w:rPr>
            <w:rFonts w:ascii="Arial" w:hAnsi="Arial" w:cs="Arial"/>
            <w:color w:val="000000" w:themeColor="text1"/>
            <w:sz w:val="15"/>
            <w:szCs w:val="15"/>
          </w:rPr>
          <w:t>7</w:t>
        </w:r>
      </w:ins>
      <w:del w:id="206" w:author="Vladi Hernández" w:date="2024-11-06T09:44:00Z" w16du:dateUtc="2024-11-06T15:44:00Z">
        <w:r w:rsidRPr="000F77EA" w:rsidDel="00B82F07">
          <w:rPr>
            <w:rFonts w:ascii="Arial" w:hAnsi="Arial" w:cs="Arial"/>
            <w:color w:val="000000" w:themeColor="text1"/>
            <w:sz w:val="15"/>
            <w:szCs w:val="15"/>
          </w:rPr>
          <w:delText>5</w:delText>
        </w:r>
      </w:del>
      <w:r w:rsidRPr="000F77EA">
        <w:rPr>
          <w:rFonts w:ascii="Arial" w:hAnsi="Arial" w:cs="Arial"/>
          <w:color w:val="000000" w:themeColor="text1"/>
          <w:sz w:val="15"/>
          <w:szCs w:val="15"/>
        </w:rPr>
        <w:t>0</w:t>
      </w:r>
    </w:p>
    <w:p w14:paraId="098CD125" w14:textId="77777777" w:rsidR="005B6094" w:rsidRPr="00D80B48" w:rsidRDefault="005B6094" w:rsidP="00D80B48">
      <w:pPr>
        <w:spacing w:line="360" w:lineRule="auto"/>
        <w:ind w:firstLine="567"/>
        <w:jc w:val="both"/>
        <w:rPr>
          <w:rFonts w:ascii="Arial" w:hAnsi="Arial" w:cs="Arial"/>
          <w:color w:val="000000" w:themeColor="text1"/>
          <w:sz w:val="15"/>
          <w:szCs w:val="15"/>
        </w:rPr>
      </w:pPr>
    </w:p>
    <w:p w14:paraId="685F5FC7" w14:textId="33BF7668" w:rsidR="00C23337" w:rsidRPr="00E10EAD" w:rsidRDefault="00E33A41">
      <w:pPr>
        <w:spacing w:line="360" w:lineRule="auto"/>
        <w:ind w:firstLine="567"/>
        <w:jc w:val="both"/>
        <w:rPr>
          <w:rFonts w:ascii="Arial" w:hAnsi="Arial" w:cs="Arial"/>
        </w:rPr>
        <w:pPrChange w:id="207" w:author="MACARENA MUGIONE MENDEZ" w:date="2024-09-30T16:26:00Z">
          <w:pPr>
            <w:spacing w:line="360" w:lineRule="auto"/>
            <w:ind w:firstLine="851"/>
            <w:jc w:val="both"/>
          </w:pPr>
        </w:pPrChange>
      </w:pPr>
      <w:r w:rsidRPr="00E33A41">
        <w:rPr>
          <w:rFonts w:ascii="Arial" w:hAnsi="Arial" w:cs="Arial"/>
        </w:rPr>
        <w:t>Durante la década de 1940</w:t>
      </w:r>
      <w:r w:rsidR="009735AC">
        <w:rPr>
          <w:rFonts w:ascii="Arial" w:hAnsi="Arial" w:cs="Arial"/>
        </w:rPr>
        <w:t xml:space="preserve"> </w:t>
      </w:r>
      <w:r w:rsidR="003B7815">
        <w:rPr>
          <w:rFonts w:ascii="Arial" w:hAnsi="Arial" w:cs="Arial"/>
        </w:rPr>
        <w:t>baj</w:t>
      </w:r>
      <w:ins w:id="208" w:author="MACARENA MUGIONE MENDEZ" w:date="2024-09-30T16:26:00Z">
        <w:r w:rsidR="00EB3139">
          <w:rPr>
            <w:rFonts w:ascii="Arial" w:hAnsi="Arial" w:cs="Arial"/>
          </w:rPr>
          <w:t>ó</w:t>
        </w:r>
      </w:ins>
      <w:del w:id="209" w:author="MACARENA MUGIONE MENDEZ" w:date="2024-09-30T16:26:00Z">
        <w:r w:rsidR="003B7815" w:rsidDel="00EB3139">
          <w:rPr>
            <w:rFonts w:ascii="Arial" w:hAnsi="Arial" w:cs="Arial"/>
          </w:rPr>
          <w:delText>a</w:delText>
        </w:r>
      </w:del>
      <w:r w:rsidR="003B7815">
        <w:rPr>
          <w:rFonts w:ascii="Arial" w:hAnsi="Arial" w:cs="Arial"/>
        </w:rPr>
        <w:t xml:space="preserve"> </w:t>
      </w:r>
      <w:r w:rsidR="009735AC">
        <w:rPr>
          <w:rFonts w:ascii="Arial" w:hAnsi="Arial" w:cs="Arial"/>
        </w:rPr>
        <w:t>la mortalidad en 6</w:t>
      </w:r>
      <w:r w:rsidR="00E10EAD">
        <w:rPr>
          <w:rFonts w:ascii="Arial" w:hAnsi="Arial" w:cs="Arial"/>
        </w:rPr>
        <w:t>3</w:t>
      </w:r>
      <w:r w:rsidR="009735AC">
        <w:rPr>
          <w:rFonts w:ascii="Arial" w:hAnsi="Arial" w:cs="Arial"/>
        </w:rPr>
        <w:t>% y en</w:t>
      </w:r>
      <w:r w:rsidRPr="00E33A41">
        <w:rPr>
          <w:rFonts w:ascii="Arial" w:hAnsi="Arial" w:cs="Arial"/>
        </w:rPr>
        <w:t xml:space="preserve"> 1950</w:t>
      </w:r>
      <w:r w:rsidR="009735AC">
        <w:rPr>
          <w:rFonts w:ascii="Arial" w:hAnsi="Arial" w:cs="Arial"/>
        </w:rPr>
        <w:t xml:space="preserve"> la reducción </w:t>
      </w:r>
      <w:del w:id="210" w:author="MACARENA MUGIONE MENDEZ" w:date="2024-09-30T16:26:00Z">
        <w:r w:rsidR="009735AC" w:rsidDel="00EB3139">
          <w:rPr>
            <w:rFonts w:ascii="Arial" w:hAnsi="Arial" w:cs="Arial"/>
          </w:rPr>
          <w:delText xml:space="preserve">es </w:delText>
        </w:r>
      </w:del>
      <w:ins w:id="211" w:author="MACARENA MUGIONE MENDEZ" w:date="2024-09-30T16:26:00Z">
        <w:r w:rsidR="00EB3139">
          <w:rPr>
            <w:rFonts w:ascii="Arial" w:hAnsi="Arial" w:cs="Arial"/>
          </w:rPr>
          <w:t xml:space="preserve">fue </w:t>
        </w:r>
      </w:ins>
      <w:r w:rsidR="009735AC">
        <w:rPr>
          <w:rFonts w:ascii="Arial" w:hAnsi="Arial" w:cs="Arial"/>
        </w:rPr>
        <w:t>del 7</w:t>
      </w:r>
      <w:r w:rsidR="00E10EAD">
        <w:rPr>
          <w:rFonts w:ascii="Arial" w:hAnsi="Arial" w:cs="Arial"/>
        </w:rPr>
        <w:t>3</w:t>
      </w:r>
      <w:r w:rsidR="009735AC">
        <w:rPr>
          <w:rFonts w:ascii="Arial" w:hAnsi="Arial" w:cs="Arial"/>
        </w:rPr>
        <w:t>% comparado con 1930, lo cual representa un suceso importante en la dinámica de la población pachuqueña.</w:t>
      </w:r>
      <w:r w:rsidR="00436082">
        <w:rPr>
          <w:rFonts w:ascii="Arial" w:hAnsi="Arial" w:cs="Arial"/>
        </w:rPr>
        <w:t xml:space="preserve"> </w:t>
      </w:r>
      <w:commentRangeStart w:id="212"/>
      <w:r w:rsidR="009735AC">
        <w:rPr>
          <w:rFonts w:ascii="Arial" w:hAnsi="Arial" w:cs="Arial"/>
        </w:rPr>
        <w:t>En esta época se observa</w:t>
      </w:r>
      <w:r w:rsidR="00F361D9">
        <w:rPr>
          <w:rFonts w:ascii="Arial" w:hAnsi="Arial" w:cs="Arial"/>
        </w:rPr>
        <w:t>n</w:t>
      </w:r>
      <w:r w:rsidR="009735AC">
        <w:rPr>
          <w:rFonts w:ascii="Arial" w:hAnsi="Arial" w:cs="Arial"/>
        </w:rPr>
        <w:t xml:space="preserve"> </w:t>
      </w:r>
      <w:r w:rsidR="00214FE0">
        <w:rPr>
          <w:rFonts w:ascii="Arial" w:hAnsi="Arial" w:cs="Arial"/>
        </w:rPr>
        <w:t xml:space="preserve">los primeros efectos de la </w:t>
      </w:r>
      <w:r w:rsidR="003B2BEB" w:rsidRPr="003B2BEB">
        <w:rPr>
          <w:rFonts w:ascii="Arial" w:hAnsi="Arial" w:cs="Arial"/>
        </w:rPr>
        <w:t>Revolución</w:t>
      </w:r>
      <w:r w:rsidR="009735AC">
        <w:rPr>
          <w:rFonts w:ascii="Arial" w:hAnsi="Arial" w:cs="Arial"/>
        </w:rPr>
        <w:t>, crecimiento económico, disminución del analfabetismo y</w:t>
      </w:r>
      <w:r w:rsidR="00214FE0">
        <w:rPr>
          <w:rFonts w:ascii="Arial" w:hAnsi="Arial" w:cs="Arial"/>
        </w:rPr>
        <w:t xml:space="preserve"> los avances </w:t>
      </w:r>
      <w:r w:rsidR="009735AC">
        <w:rPr>
          <w:rFonts w:ascii="Arial" w:hAnsi="Arial" w:cs="Arial"/>
        </w:rPr>
        <w:t>científicos</w:t>
      </w:r>
      <w:r w:rsidR="00214FE0">
        <w:rPr>
          <w:rFonts w:ascii="Arial" w:hAnsi="Arial" w:cs="Arial"/>
        </w:rPr>
        <w:t xml:space="preserve"> y tecnológicos implementados en el pa</w:t>
      </w:r>
      <w:r w:rsidR="00782E3E">
        <w:rPr>
          <w:rFonts w:ascii="Arial" w:hAnsi="Arial" w:cs="Arial"/>
        </w:rPr>
        <w:t>í</w:t>
      </w:r>
      <w:r w:rsidR="00214FE0">
        <w:rPr>
          <w:rFonts w:ascii="Arial" w:hAnsi="Arial" w:cs="Arial"/>
        </w:rPr>
        <w:t>s</w:t>
      </w:r>
      <w:r w:rsidR="00041E66">
        <w:rPr>
          <w:rFonts w:ascii="Arial" w:hAnsi="Arial" w:cs="Arial"/>
        </w:rPr>
        <w:t>.</w:t>
      </w:r>
      <w:commentRangeEnd w:id="212"/>
      <w:r w:rsidR="0074448D">
        <w:rPr>
          <w:rStyle w:val="Refdecomentario"/>
        </w:rPr>
        <w:commentReference w:id="212"/>
      </w:r>
      <w:r w:rsidR="00436082">
        <w:rPr>
          <w:rFonts w:ascii="Arial" w:hAnsi="Arial" w:cs="Arial"/>
        </w:rPr>
        <w:t xml:space="preserve"> </w:t>
      </w:r>
      <w:r w:rsidR="00214FE0">
        <w:rPr>
          <w:rFonts w:ascii="Arial" w:hAnsi="Arial" w:cs="Arial"/>
        </w:rPr>
        <w:t xml:space="preserve">Se da </w:t>
      </w:r>
      <w:r w:rsidR="003B2BEB">
        <w:rPr>
          <w:rFonts w:ascii="Arial" w:hAnsi="Arial" w:cs="Arial"/>
        </w:rPr>
        <w:t>l</w:t>
      </w:r>
      <w:r w:rsidR="003B2BEB" w:rsidRPr="003B2BEB">
        <w:rPr>
          <w:rFonts w:ascii="Arial" w:hAnsi="Arial" w:cs="Arial"/>
        </w:rPr>
        <w:t xml:space="preserve">a introducción de la penicilina, </w:t>
      </w:r>
      <w:r w:rsidR="009735AC">
        <w:rPr>
          <w:rFonts w:ascii="Arial" w:hAnsi="Arial" w:cs="Arial"/>
        </w:rPr>
        <w:t>el f</w:t>
      </w:r>
      <w:r w:rsidR="003B2BEB" w:rsidRPr="003B2BEB">
        <w:rPr>
          <w:rFonts w:ascii="Arial" w:hAnsi="Arial" w:cs="Arial"/>
        </w:rPr>
        <w:t>ortal</w:t>
      </w:r>
      <w:r w:rsidR="003B2BEB">
        <w:rPr>
          <w:rFonts w:ascii="Arial" w:hAnsi="Arial" w:cs="Arial"/>
        </w:rPr>
        <w:t>ecimiento d</w:t>
      </w:r>
      <w:r w:rsidR="003B2BEB" w:rsidRPr="003B2BEB">
        <w:rPr>
          <w:rFonts w:ascii="Arial" w:hAnsi="Arial" w:cs="Arial"/>
        </w:rPr>
        <w:t>el sistema de salud</w:t>
      </w:r>
      <w:r w:rsidR="003B2BEB">
        <w:rPr>
          <w:rFonts w:ascii="Arial" w:hAnsi="Arial" w:cs="Arial"/>
        </w:rPr>
        <w:t xml:space="preserve"> con la creaci</w:t>
      </w:r>
      <w:r w:rsidR="00782E3E">
        <w:rPr>
          <w:rFonts w:ascii="Arial" w:hAnsi="Arial" w:cs="Arial"/>
        </w:rPr>
        <w:t>ó</w:t>
      </w:r>
      <w:r w:rsidR="003B2BEB">
        <w:rPr>
          <w:rFonts w:ascii="Arial" w:hAnsi="Arial" w:cs="Arial"/>
        </w:rPr>
        <w:t xml:space="preserve">n de instituciones como el </w:t>
      </w:r>
      <w:commentRangeStart w:id="213"/>
      <w:r w:rsidR="003B2BEB" w:rsidRPr="003B2BEB">
        <w:rPr>
          <w:rFonts w:ascii="Arial" w:hAnsi="Arial" w:cs="Arial"/>
        </w:rPr>
        <w:t xml:space="preserve">Instituto Mexicano del Seguro Social </w:t>
      </w:r>
      <w:commentRangeEnd w:id="213"/>
      <w:r w:rsidR="00512B9F">
        <w:rPr>
          <w:rStyle w:val="Refdecomentario"/>
        </w:rPr>
        <w:commentReference w:id="213"/>
      </w:r>
      <w:r w:rsidR="003B2BEB" w:rsidRPr="003B2BEB">
        <w:rPr>
          <w:rFonts w:ascii="Arial" w:hAnsi="Arial" w:cs="Arial"/>
        </w:rPr>
        <w:t>(</w:t>
      </w:r>
      <w:proofErr w:type="spellStart"/>
      <w:r w:rsidR="00CA680C" w:rsidRPr="00CA680C">
        <w:rPr>
          <w:rFonts w:ascii="Arial" w:hAnsi="Arial" w:cs="Arial"/>
          <w:smallCaps/>
          <w:rPrChange w:id="214" w:author="MACARENA MUGIONE MENDEZ" w:date="2024-09-30T16:27:00Z">
            <w:rPr>
              <w:rFonts w:ascii="Arial" w:hAnsi="Arial" w:cs="Arial"/>
            </w:rPr>
          </w:rPrChange>
        </w:rPr>
        <w:t>imss</w:t>
      </w:r>
      <w:proofErr w:type="spellEnd"/>
      <w:r w:rsidR="003B2BEB" w:rsidRPr="003B2BEB">
        <w:rPr>
          <w:rFonts w:ascii="Arial" w:hAnsi="Arial" w:cs="Arial"/>
        </w:rPr>
        <w:t>)</w:t>
      </w:r>
      <w:r w:rsidR="003B2BEB">
        <w:rPr>
          <w:rFonts w:ascii="Arial" w:hAnsi="Arial" w:cs="Arial"/>
        </w:rPr>
        <w:t xml:space="preserve">, </w:t>
      </w:r>
      <w:commentRangeStart w:id="215"/>
      <w:r w:rsidR="003B2BEB" w:rsidRPr="003B2BEB">
        <w:rPr>
          <w:rFonts w:ascii="Arial" w:hAnsi="Arial" w:cs="Arial"/>
        </w:rPr>
        <w:t>la Secretaría de Salubridad y Asistencia</w:t>
      </w:r>
      <w:commentRangeEnd w:id="215"/>
      <w:r w:rsidR="00512B9F">
        <w:rPr>
          <w:rStyle w:val="Refdecomentario"/>
        </w:rPr>
        <w:commentReference w:id="215"/>
      </w:r>
      <w:r w:rsidR="006F6DB6">
        <w:rPr>
          <w:rFonts w:ascii="Arial" w:hAnsi="Arial" w:cs="Arial"/>
        </w:rPr>
        <w:t xml:space="preserve"> </w:t>
      </w:r>
      <w:r w:rsidR="00782E3E">
        <w:rPr>
          <w:rFonts w:ascii="Arial" w:hAnsi="Arial" w:cs="Arial"/>
        </w:rPr>
        <w:t>(</w:t>
      </w:r>
      <w:proofErr w:type="spellStart"/>
      <w:r w:rsidR="00CA680C" w:rsidRPr="00CA680C">
        <w:rPr>
          <w:rFonts w:ascii="Arial" w:hAnsi="Arial" w:cs="Arial"/>
          <w:smallCaps/>
          <w:rPrChange w:id="216" w:author="MACARENA MUGIONE MENDEZ" w:date="2024-09-30T16:27:00Z">
            <w:rPr>
              <w:rFonts w:ascii="Arial" w:hAnsi="Arial" w:cs="Arial"/>
            </w:rPr>
          </w:rPrChange>
        </w:rPr>
        <w:t>ssa</w:t>
      </w:r>
      <w:proofErr w:type="spellEnd"/>
      <w:r w:rsidR="00782E3E">
        <w:rPr>
          <w:rFonts w:ascii="Arial" w:hAnsi="Arial" w:cs="Arial"/>
        </w:rPr>
        <w:t>)</w:t>
      </w:r>
      <w:r w:rsidR="003B2BEB">
        <w:rPr>
          <w:rFonts w:ascii="Arial" w:hAnsi="Arial" w:cs="Arial"/>
        </w:rPr>
        <w:t>, l</w:t>
      </w:r>
      <w:r w:rsidR="003B2BEB" w:rsidRPr="003B2BEB">
        <w:rPr>
          <w:rFonts w:ascii="Arial" w:hAnsi="Arial" w:cs="Arial"/>
        </w:rPr>
        <w:t>a apertura de nuevos hospitale</w:t>
      </w:r>
      <w:r w:rsidR="00782E3E">
        <w:rPr>
          <w:rFonts w:ascii="Arial" w:hAnsi="Arial" w:cs="Arial"/>
        </w:rPr>
        <w:t>s</w:t>
      </w:r>
      <w:r w:rsidR="00B62A4C">
        <w:rPr>
          <w:rFonts w:ascii="Arial" w:hAnsi="Arial" w:cs="Arial"/>
        </w:rPr>
        <w:t xml:space="preserve">, como fue el caso del </w:t>
      </w:r>
      <w:commentRangeStart w:id="217"/>
      <w:r w:rsidR="00B62A4C">
        <w:rPr>
          <w:rFonts w:ascii="Arial" w:hAnsi="Arial" w:cs="Arial"/>
        </w:rPr>
        <w:t xml:space="preserve">Hospital </w:t>
      </w:r>
      <w:r w:rsidR="007E10AC">
        <w:rPr>
          <w:rFonts w:ascii="Arial" w:hAnsi="Arial" w:cs="Arial"/>
        </w:rPr>
        <w:t>C</w:t>
      </w:r>
      <w:r w:rsidR="00B62A4C">
        <w:rPr>
          <w:rFonts w:ascii="Arial" w:hAnsi="Arial" w:cs="Arial"/>
        </w:rPr>
        <w:t>ivil de Pachuca</w:t>
      </w:r>
      <w:commentRangeEnd w:id="217"/>
      <w:r w:rsidR="00070E35">
        <w:rPr>
          <w:rStyle w:val="Refdecomentario"/>
        </w:rPr>
        <w:commentReference w:id="217"/>
      </w:r>
      <w:r w:rsidR="00782E3E">
        <w:rPr>
          <w:rFonts w:ascii="Arial" w:hAnsi="Arial" w:cs="Arial"/>
        </w:rPr>
        <w:t>.</w:t>
      </w:r>
      <w:r w:rsidR="003B2BEB" w:rsidRPr="003B2BEB">
        <w:rPr>
          <w:rFonts w:ascii="Arial" w:hAnsi="Arial" w:cs="Arial"/>
        </w:rPr>
        <w:t xml:space="preserve"> Estos avances podrían explicar el descenso </w:t>
      </w:r>
      <w:r w:rsidR="003B2BEB">
        <w:rPr>
          <w:rFonts w:ascii="Arial" w:hAnsi="Arial" w:cs="Arial"/>
        </w:rPr>
        <w:t>del número</w:t>
      </w:r>
      <w:del w:id="218" w:author="MACARENA MUGIONE MENDEZ" w:date="2024-10-03T23:23:00Z" w16du:dateUtc="2024-10-04T05:23:00Z">
        <w:r w:rsidR="003B2BEB" w:rsidDel="0074448D">
          <w:rPr>
            <w:rFonts w:ascii="Arial" w:hAnsi="Arial" w:cs="Arial"/>
          </w:rPr>
          <w:delText xml:space="preserve"> </w:delText>
        </w:r>
      </w:del>
      <w:r w:rsidR="003B2BEB" w:rsidRPr="003B2BEB">
        <w:rPr>
          <w:rFonts w:ascii="Arial" w:hAnsi="Arial" w:cs="Arial"/>
        </w:rPr>
        <w:t xml:space="preserve"> </w:t>
      </w:r>
      <w:r w:rsidR="00B62A4C">
        <w:rPr>
          <w:rFonts w:ascii="Arial" w:hAnsi="Arial" w:cs="Arial"/>
        </w:rPr>
        <w:t xml:space="preserve">de </w:t>
      </w:r>
      <w:r w:rsidR="003B2BEB" w:rsidRPr="003B2BEB">
        <w:rPr>
          <w:rFonts w:ascii="Arial" w:hAnsi="Arial" w:cs="Arial"/>
        </w:rPr>
        <w:t>defunciones observadas en es</w:t>
      </w:r>
      <w:r w:rsidR="00340347">
        <w:rPr>
          <w:rFonts w:ascii="Arial" w:hAnsi="Arial" w:cs="Arial"/>
        </w:rPr>
        <w:t>tas décadas</w:t>
      </w:r>
      <w:r w:rsidR="003B2BEB" w:rsidRPr="003B2BEB">
        <w:rPr>
          <w:rFonts w:ascii="Arial" w:hAnsi="Arial" w:cs="Arial"/>
        </w:rPr>
        <w:t>.</w:t>
      </w:r>
      <w:r w:rsidR="00A872AA">
        <w:rPr>
          <w:rStyle w:val="Refdenotaalpie"/>
          <w:rFonts w:ascii="Arial" w:hAnsi="Arial" w:cs="Arial"/>
        </w:rPr>
        <w:footnoteReference w:id="6"/>
      </w:r>
    </w:p>
    <w:p w14:paraId="068DC9FF" w14:textId="7314BE92" w:rsidR="00E63769" w:rsidRDefault="005D79DE" w:rsidP="0028276D">
      <w:pPr>
        <w:pStyle w:val="NormalWeb"/>
        <w:spacing w:before="0" w:beforeAutospacing="0" w:after="0" w:afterAutospacing="0" w:line="360" w:lineRule="auto"/>
        <w:ind w:firstLine="567"/>
        <w:jc w:val="both"/>
        <w:rPr>
          <w:rFonts w:ascii="Arial" w:hAnsi="Arial" w:cs="Arial"/>
        </w:rPr>
      </w:pPr>
      <w:del w:id="244" w:author="MACARENA MUGIONE MENDEZ" w:date="2024-10-03T23:23:00Z" w16du:dateUtc="2024-10-04T05:23:00Z">
        <w:r w:rsidRPr="0093534D" w:rsidDel="0074448D">
          <w:rPr>
            <w:rFonts w:ascii="Arial" w:hAnsi="Arial" w:cs="Arial"/>
          </w:rPr>
          <w:delText>En relación a</w:delText>
        </w:r>
      </w:del>
      <w:ins w:id="245" w:author="MACARENA MUGIONE MENDEZ" w:date="2024-10-03T23:23:00Z" w16du:dateUtc="2024-10-04T05:23:00Z">
        <w:r w:rsidR="0074448D" w:rsidRPr="0093534D">
          <w:rPr>
            <w:rFonts w:ascii="Arial" w:hAnsi="Arial" w:cs="Arial"/>
          </w:rPr>
          <w:t>Con relación a</w:t>
        </w:r>
      </w:ins>
      <w:r w:rsidRPr="0093534D">
        <w:rPr>
          <w:rFonts w:ascii="Arial" w:hAnsi="Arial" w:cs="Arial"/>
        </w:rPr>
        <w:t xml:space="preserve"> la</w:t>
      </w:r>
      <w:r w:rsidR="004973D3">
        <w:rPr>
          <w:rFonts w:ascii="Arial" w:hAnsi="Arial" w:cs="Arial"/>
        </w:rPr>
        <w:t xml:space="preserve"> </w:t>
      </w:r>
      <w:r w:rsidRPr="0093534D">
        <w:rPr>
          <w:rFonts w:ascii="Arial" w:hAnsi="Arial" w:cs="Arial"/>
        </w:rPr>
        <w:t>mortalidad según el sexo</w:t>
      </w:r>
      <w:r w:rsidR="006D3201" w:rsidRPr="0093534D">
        <w:rPr>
          <w:rFonts w:ascii="Arial" w:hAnsi="Arial" w:cs="Arial"/>
        </w:rPr>
        <w:t xml:space="preserve">, </w:t>
      </w:r>
      <w:r w:rsidRPr="0093534D">
        <w:rPr>
          <w:rFonts w:ascii="Arial" w:hAnsi="Arial" w:cs="Arial"/>
        </w:rPr>
        <w:t xml:space="preserve">se identificó un patrón diferencial, destacando </w:t>
      </w:r>
      <w:bookmarkStart w:id="246" w:name="OLE_LINK1"/>
      <w:r w:rsidRPr="0093534D">
        <w:rPr>
          <w:rFonts w:ascii="Arial" w:hAnsi="Arial" w:cs="Arial"/>
        </w:rPr>
        <w:t>una mayor mortalidad en el género masculino</w:t>
      </w:r>
      <w:bookmarkEnd w:id="246"/>
      <w:r w:rsidRPr="0093534D">
        <w:rPr>
          <w:rFonts w:ascii="Arial" w:hAnsi="Arial" w:cs="Arial"/>
        </w:rPr>
        <w:t>.</w:t>
      </w:r>
      <w:r w:rsidRPr="005D79DE">
        <w:rPr>
          <w:rFonts w:ascii="Arial" w:hAnsi="Arial" w:cs="Arial"/>
        </w:rPr>
        <w:t xml:space="preserve"> </w:t>
      </w:r>
      <w:r w:rsidR="004B5B59" w:rsidRPr="004B5B59">
        <w:rPr>
          <w:rFonts w:ascii="Arial" w:hAnsi="Arial" w:cs="Arial"/>
        </w:rPr>
        <w:t xml:space="preserve">En cuanto a la edad, al </w:t>
      </w:r>
      <w:r w:rsidR="004B5B59">
        <w:rPr>
          <w:rFonts w:ascii="Arial" w:hAnsi="Arial" w:cs="Arial"/>
        </w:rPr>
        <w:t xml:space="preserve">desagregar </w:t>
      </w:r>
      <w:r w:rsidR="004B5B59" w:rsidRPr="004B5B59">
        <w:rPr>
          <w:rFonts w:ascii="Arial" w:hAnsi="Arial" w:cs="Arial"/>
        </w:rPr>
        <w:t xml:space="preserve">los datos de defunciones por grupos etarios, se destaca que la </w:t>
      </w:r>
      <w:r w:rsidR="004B5B59">
        <w:rPr>
          <w:rFonts w:ascii="Arial" w:hAnsi="Arial" w:cs="Arial"/>
        </w:rPr>
        <w:t>cifra</w:t>
      </w:r>
      <w:del w:id="247" w:author="MACARENA MUGIONE MENDEZ" w:date="2024-10-03T23:23:00Z" w16du:dateUtc="2024-10-04T05:23:00Z">
        <w:r w:rsidR="004B5B59" w:rsidDel="0074448D">
          <w:rPr>
            <w:rFonts w:ascii="Arial" w:hAnsi="Arial" w:cs="Arial"/>
          </w:rPr>
          <w:delText xml:space="preserve"> </w:delText>
        </w:r>
      </w:del>
      <w:r w:rsidR="004B5B59" w:rsidRPr="004B5B59">
        <w:rPr>
          <w:rFonts w:ascii="Arial" w:hAnsi="Arial" w:cs="Arial"/>
        </w:rPr>
        <w:t xml:space="preserve"> más alta </w:t>
      </w:r>
      <w:commentRangeStart w:id="248"/>
      <w:r w:rsidR="004B5B59" w:rsidRPr="004B5B59">
        <w:rPr>
          <w:rFonts w:ascii="Arial" w:hAnsi="Arial" w:cs="Arial"/>
        </w:rPr>
        <w:t>de mortalidad se registr</w:t>
      </w:r>
      <w:r w:rsidR="003C3A75">
        <w:rPr>
          <w:rFonts w:ascii="Arial" w:hAnsi="Arial" w:cs="Arial"/>
        </w:rPr>
        <w:t>ó</w:t>
      </w:r>
      <w:r w:rsidR="004B5B59" w:rsidRPr="004B5B59">
        <w:rPr>
          <w:rFonts w:ascii="Arial" w:hAnsi="Arial" w:cs="Arial"/>
        </w:rPr>
        <w:t xml:space="preserve"> en el rango de 30 a 39 años</w:t>
      </w:r>
      <w:commentRangeEnd w:id="248"/>
      <w:r w:rsidR="0074448D">
        <w:rPr>
          <w:rStyle w:val="Refdecomentario"/>
        </w:rPr>
        <w:commentReference w:id="248"/>
      </w:r>
      <w:r w:rsidR="004B5B59" w:rsidRPr="004B5B59">
        <w:rPr>
          <w:rFonts w:ascii="Arial" w:hAnsi="Arial" w:cs="Arial"/>
        </w:rPr>
        <w:t xml:space="preserve">, tanto </w:t>
      </w:r>
      <w:r w:rsidR="004B5B59">
        <w:rPr>
          <w:rFonts w:ascii="Arial" w:hAnsi="Arial" w:cs="Arial"/>
        </w:rPr>
        <w:t>para</w:t>
      </w:r>
      <w:del w:id="249" w:author="MACARENA MUGIONE MENDEZ" w:date="2024-10-03T23:23:00Z" w16du:dateUtc="2024-10-04T05:23:00Z">
        <w:r w:rsidR="004B5B59" w:rsidDel="0074448D">
          <w:rPr>
            <w:rFonts w:ascii="Arial" w:hAnsi="Arial" w:cs="Arial"/>
          </w:rPr>
          <w:delText xml:space="preserve"> </w:delText>
        </w:r>
      </w:del>
      <w:r w:rsidR="004B5B59" w:rsidRPr="004B5B59">
        <w:rPr>
          <w:rFonts w:ascii="Arial" w:hAnsi="Arial" w:cs="Arial"/>
        </w:rPr>
        <w:t xml:space="preserve"> hombres</w:t>
      </w:r>
      <w:r w:rsidR="00D80B48">
        <w:rPr>
          <w:rFonts w:ascii="Arial" w:hAnsi="Arial" w:cs="Arial"/>
        </w:rPr>
        <w:t xml:space="preserve"> </w:t>
      </w:r>
      <w:r w:rsidR="004B5B59" w:rsidRPr="004B5B59">
        <w:rPr>
          <w:rFonts w:ascii="Arial" w:hAnsi="Arial" w:cs="Arial"/>
        </w:rPr>
        <w:t xml:space="preserve">como </w:t>
      </w:r>
      <w:r w:rsidR="003C3A75">
        <w:rPr>
          <w:rFonts w:ascii="Arial" w:hAnsi="Arial" w:cs="Arial"/>
        </w:rPr>
        <w:t xml:space="preserve">para </w:t>
      </w:r>
      <w:r w:rsidR="004B5B59" w:rsidRPr="004B5B59">
        <w:rPr>
          <w:rFonts w:ascii="Arial" w:hAnsi="Arial" w:cs="Arial"/>
        </w:rPr>
        <w:t>mujeres.</w:t>
      </w:r>
      <w:r w:rsidR="00D80B48" w:rsidRPr="00D80B48">
        <w:rPr>
          <w:noProof/>
        </w:rPr>
        <w:t xml:space="preserve"> </w:t>
      </w:r>
      <w:r w:rsidR="00D80B48">
        <w:rPr>
          <w:rFonts w:ascii="Arial" w:hAnsi="Arial" w:cs="Arial"/>
        </w:rPr>
        <w:t xml:space="preserve"> (Gráfic</w:t>
      </w:r>
      <w:r w:rsidR="006A19AC">
        <w:rPr>
          <w:rFonts w:ascii="Arial" w:hAnsi="Arial" w:cs="Arial"/>
        </w:rPr>
        <w:t>a</w:t>
      </w:r>
      <w:r w:rsidR="00D80B48">
        <w:rPr>
          <w:rFonts w:ascii="Arial" w:hAnsi="Arial" w:cs="Arial"/>
        </w:rPr>
        <w:t xml:space="preserve"> 2)</w:t>
      </w:r>
    </w:p>
    <w:p w14:paraId="2BD7B705" w14:textId="3616206F" w:rsidR="000F7776" w:rsidRDefault="0039122E" w:rsidP="00F21A9D">
      <w:pPr>
        <w:pStyle w:val="NormalWeb"/>
        <w:spacing w:line="360" w:lineRule="auto"/>
        <w:ind w:firstLine="567"/>
        <w:rPr>
          <w:rFonts w:ascii="Arial" w:hAnsi="Arial" w:cs="Arial"/>
          <w:color w:val="000000" w:themeColor="text1"/>
          <w:sz w:val="15"/>
          <w:szCs w:val="15"/>
        </w:rPr>
      </w:pPr>
      <w:ins w:id="250" w:author="Vladi Hernández" w:date="2024-11-05T21:03:00Z" w16du:dateUtc="2024-11-06T03:03:00Z">
        <w:r w:rsidRPr="00764A73">
          <w:rPr>
            <w:rFonts w:ascii="Arial" w:hAnsi="Arial" w:cs="Arial"/>
            <w:noProof/>
            <w:sz w:val="18"/>
            <w:szCs w:val="18"/>
          </w:rPr>
          <w:lastRenderedPageBreak/>
          <mc:AlternateContent>
            <mc:Choice Requires="wps">
              <w:drawing>
                <wp:anchor distT="45720" distB="45720" distL="114300" distR="114300" simplePos="0" relativeHeight="251676672" behindDoc="0" locked="0" layoutInCell="1" allowOverlap="1" wp14:anchorId="09E712CE" wp14:editId="26E8133E">
                  <wp:simplePos x="0" y="0"/>
                  <wp:positionH relativeFrom="column">
                    <wp:posOffset>4335780</wp:posOffset>
                  </wp:positionH>
                  <wp:positionV relativeFrom="paragraph">
                    <wp:posOffset>259080</wp:posOffset>
                  </wp:positionV>
                  <wp:extent cx="944880" cy="228600"/>
                  <wp:effectExtent l="0" t="0" r="0" b="0"/>
                  <wp:wrapNone/>
                  <wp:docPr id="15515667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74372671" w14:textId="76EE3E3F" w:rsidR="0039122E" w:rsidRPr="0039122E" w:rsidRDefault="0039122E" w:rsidP="0039122E">
                              <w:pPr>
                                <w:rPr>
                                  <w:rFonts w:ascii="Arial" w:hAnsi="Arial" w:cs="Arial"/>
                                  <w:sz w:val="16"/>
                                  <w:szCs w:val="16"/>
                                  <w:rPrChange w:id="251" w:author="Vladi Hernández" w:date="2024-11-05T21:06:00Z" w16du:dateUtc="2024-11-06T03:06:00Z">
                                    <w:rPr/>
                                  </w:rPrChange>
                                </w:rPr>
                              </w:pPr>
                              <w:ins w:id="252" w:author="Vladi Hernández" w:date="2024-11-05T20:41:00Z" w16du:dateUtc="2024-11-06T02:41:00Z">
                                <w:r w:rsidRPr="0039122E">
                                  <w:rPr>
                                    <w:rFonts w:ascii="Arial" w:hAnsi="Arial" w:cs="Arial"/>
                                    <w:sz w:val="16"/>
                                    <w:szCs w:val="16"/>
                                    <w:rPrChange w:id="253" w:author="Vladi Hernández" w:date="2024-11-05T21:06:00Z" w16du:dateUtc="2024-11-06T03:06:00Z">
                                      <w:rPr/>
                                    </w:rPrChange>
                                  </w:rPr>
                                  <w:t>N=13</w:t>
                                </w:r>
                              </w:ins>
                              <w:ins w:id="254" w:author="Vladi Hernández" w:date="2024-11-06T09:44:00Z" w16du:dateUtc="2024-11-06T15:44:00Z">
                                <w:r w:rsidR="00B82F07">
                                  <w:rPr>
                                    <w:rFonts w:ascii="Arial" w:hAnsi="Arial" w:cs="Arial"/>
                                    <w:sz w:val="16"/>
                                    <w:szCs w:val="16"/>
                                  </w:rPr>
                                  <w:t>,</w:t>
                                </w:r>
                              </w:ins>
                              <w:ins w:id="255" w:author="Vladi Hernández" w:date="2024-11-05T20:41:00Z" w16du:dateUtc="2024-11-06T02:41:00Z">
                                <w:r w:rsidRPr="0039122E">
                                  <w:rPr>
                                    <w:rFonts w:ascii="Arial" w:hAnsi="Arial" w:cs="Arial"/>
                                    <w:sz w:val="16"/>
                                    <w:szCs w:val="16"/>
                                    <w:rPrChange w:id="256" w:author="Vladi Hernández" w:date="2024-11-05T21:06:00Z" w16du:dateUtc="2024-11-06T03:06:00Z">
                                      <w:rPr/>
                                    </w:rPrChange>
                                  </w:rPr>
                                  <w:t>183</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12CE" id="_x0000_s1027" type="#_x0000_t202" style="position:absolute;left:0;text-align:left;margin-left:341.4pt;margin-top:20.4pt;width:74.4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" filled="f" stroked="f">
                  <v:textbox>
                    <w:txbxContent>
                      <w:p w14:paraId="74372671" w14:textId="76EE3E3F" w:rsidR="0039122E" w:rsidRPr="0039122E" w:rsidRDefault="0039122E" w:rsidP="0039122E">
                        <w:pPr>
                          <w:rPr>
                            <w:rFonts w:ascii="Arial" w:hAnsi="Arial" w:cs="Arial"/>
                            <w:sz w:val="16"/>
                            <w:szCs w:val="16"/>
                            <w:rPrChange w:id="257" w:author="Vladi Hernández" w:date="2024-11-05T21:06:00Z" w16du:dateUtc="2024-11-06T03:06:00Z">
                              <w:rPr/>
                            </w:rPrChange>
                          </w:rPr>
                        </w:pPr>
                        <w:ins w:id="258" w:author="Vladi Hernández" w:date="2024-11-05T20:41:00Z" w16du:dateUtc="2024-11-06T02:41:00Z">
                          <w:r w:rsidRPr="0039122E">
                            <w:rPr>
                              <w:rFonts w:ascii="Arial" w:hAnsi="Arial" w:cs="Arial"/>
                              <w:sz w:val="16"/>
                              <w:szCs w:val="16"/>
                              <w:rPrChange w:id="259" w:author="Vladi Hernández" w:date="2024-11-05T21:06:00Z" w16du:dateUtc="2024-11-06T03:06:00Z">
                                <w:rPr/>
                              </w:rPrChange>
                            </w:rPr>
                            <w:t>N=13</w:t>
                          </w:r>
                        </w:ins>
                        <w:ins w:id="260" w:author="Vladi Hernández" w:date="2024-11-06T09:44:00Z" w16du:dateUtc="2024-11-06T15:44:00Z">
                          <w:r w:rsidR="00B82F07">
                            <w:rPr>
                              <w:rFonts w:ascii="Arial" w:hAnsi="Arial" w:cs="Arial"/>
                              <w:sz w:val="16"/>
                              <w:szCs w:val="16"/>
                            </w:rPr>
                            <w:t>,</w:t>
                          </w:r>
                        </w:ins>
                        <w:ins w:id="261" w:author="Vladi Hernández" w:date="2024-11-05T20:41:00Z" w16du:dateUtc="2024-11-06T02:41:00Z">
                          <w:r w:rsidRPr="0039122E">
                            <w:rPr>
                              <w:rFonts w:ascii="Arial" w:hAnsi="Arial" w:cs="Arial"/>
                              <w:sz w:val="16"/>
                              <w:szCs w:val="16"/>
                              <w:rPrChange w:id="262" w:author="Vladi Hernández" w:date="2024-11-05T21:06:00Z" w16du:dateUtc="2024-11-06T03:06:00Z">
                                <w:rPr/>
                              </w:rPrChange>
                            </w:rPr>
                            <w:t>183</w:t>
                          </w:r>
                        </w:ins>
                      </w:p>
                    </w:txbxContent>
                  </v:textbox>
                </v:shape>
              </w:pict>
            </mc:Fallback>
          </mc:AlternateContent>
        </w:r>
      </w:ins>
      <w:ins w:id="263" w:author="Vladi Hernández" w:date="2024-11-05T21:02:00Z" w16du:dateUtc="2024-11-06T03:02:00Z">
        <w:r>
          <w:rPr>
            <w:noProof/>
          </w:rPr>
          <w:drawing>
            <wp:inline distT="0" distB="0" distL="0" distR="0" wp14:anchorId="60929A92" wp14:editId="6855A5CA">
              <wp:extent cx="4634865" cy="2971800"/>
              <wp:effectExtent l="0" t="0" r="13335" b="0"/>
              <wp:docPr id="680621899" name="Gráfico 1">
                <a:extLst xmlns:a="http://schemas.openxmlformats.org/drawingml/2006/main">
                  <a:ext uri="{FF2B5EF4-FFF2-40B4-BE49-F238E27FC236}">
                    <a16:creationId xmlns:a16="http://schemas.microsoft.com/office/drawing/2014/main" id="{69692AA4-8049-D0EE-11A9-5F93FB45D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del w:id="264" w:author="Vladi Hernández" w:date="2024-11-05T21:02:00Z" w16du:dateUtc="2024-11-06T03:02:00Z">
        <w:r w:rsidR="00D80B48" w:rsidDel="0039122E">
          <w:rPr>
            <w:noProof/>
          </w:rPr>
          <w:drawing>
            <wp:inline distT="0" distB="0" distL="0" distR="0" wp14:anchorId="0F697171" wp14:editId="119DE904">
              <wp:extent cx="4869180" cy="2750457"/>
              <wp:effectExtent l="0" t="0" r="7620" b="12065"/>
              <wp:docPr id="4" name="Gráfico 4">
                <a:extLst xmlns:a="http://schemas.openxmlformats.org/drawingml/2006/main">
                  <a:ext uri="{FF2B5EF4-FFF2-40B4-BE49-F238E27FC236}">
                    <a16:creationId xmlns:a16="http://schemas.microsoft.com/office/drawing/2014/main" id="{47C0D4AD-783D-F727-A084-61424DFDF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168A84CB" w14:textId="4522769E" w:rsidR="00F21A9D" w:rsidRDefault="00D80B48" w:rsidP="00F21A9D">
      <w:pPr>
        <w:pStyle w:val="NormalWeb"/>
        <w:spacing w:line="360" w:lineRule="auto"/>
        <w:ind w:firstLine="567"/>
        <w:rPr>
          <w:rFonts w:ascii="Arial" w:hAnsi="Arial" w:cs="Arial"/>
          <w:color w:val="000000" w:themeColor="text1"/>
          <w:sz w:val="15"/>
          <w:szCs w:val="15"/>
        </w:rPr>
      </w:pPr>
      <w:commentRangeStart w:id="265"/>
      <w:r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idalgo</w:t>
      </w:r>
      <w:r w:rsidR="00F041E4">
        <w:rPr>
          <w:rFonts w:ascii="Arial" w:hAnsi="Arial" w:cs="Arial"/>
          <w:color w:val="000000" w:themeColor="text1"/>
          <w:sz w:val="15"/>
          <w:szCs w:val="15"/>
        </w:rPr>
        <w:t>.</w:t>
      </w:r>
      <w:r w:rsidRPr="000F77EA">
        <w:rPr>
          <w:rFonts w:ascii="Arial" w:hAnsi="Arial" w:cs="Arial"/>
          <w:color w:val="000000" w:themeColor="text1"/>
          <w:sz w:val="15"/>
          <w:szCs w:val="15"/>
        </w:rPr>
        <w:t>1900 a 1</w:t>
      </w:r>
      <w:r w:rsidR="003B7815">
        <w:rPr>
          <w:rFonts w:ascii="Arial" w:hAnsi="Arial" w:cs="Arial"/>
          <w:color w:val="000000" w:themeColor="text1"/>
          <w:sz w:val="15"/>
          <w:szCs w:val="15"/>
        </w:rPr>
        <w:t>9</w:t>
      </w:r>
      <w:del w:id="266" w:author="Vladi Hernández" w:date="2024-11-06T09:44:00Z" w16du:dateUtc="2024-11-06T15:44:00Z">
        <w:r w:rsidR="003B7815" w:rsidDel="00B82F07">
          <w:rPr>
            <w:rFonts w:ascii="Arial" w:hAnsi="Arial" w:cs="Arial"/>
            <w:color w:val="000000" w:themeColor="text1"/>
            <w:sz w:val="15"/>
            <w:szCs w:val="15"/>
          </w:rPr>
          <w:delText>5</w:delText>
        </w:r>
      </w:del>
      <w:ins w:id="267" w:author="Vladi Hernández" w:date="2024-11-06T09:44:00Z" w16du:dateUtc="2024-11-06T15:44:00Z">
        <w:r w:rsidR="00B82F07">
          <w:rPr>
            <w:rFonts w:ascii="Arial" w:hAnsi="Arial" w:cs="Arial"/>
            <w:color w:val="000000" w:themeColor="text1"/>
            <w:sz w:val="15"/>
            <w:szCs w:val="15"/>
          </w:rPr>
          <w:t>7</w:t>
        </w:r>
      </w:ins>
      <w:r w:rsidR="003B7815">
        <w:rPr>
          <w:rFonts w:ascii="Arial" w:hAnsi="Arial" w:cs="Arial"/>
          <w:color w:val="000000" w:themeColor="text1"/>
          <w:sz w:val="15"/>
          <w:szCs w:val="15"/>
        </w:rPr>
        <w:t>0</w:t>
      </w:r>
      <w:commentRangeEnd w:id="265"/>
      <w:r w:rsidR="00F3298E">
        <w:rPr>
          <w:rStyle w:val="Refdecomentario"/>
        </w:rPr>
        <w:commentReference w:id="265"/>
      </w:r>
    </w:p>
    <w:p w14:paraId="6D0DAF9A" w14:textId="78744F03" w:rsidR="00C03D9B" w:rsidRPr="004E7E9B" w:rsidRDefault="00F21A9D" w:rsidP="00F21A9D">
      <w:pPr>
        <w:pStyle w:val="NormalWeb"/>
        <w:spacing w:line="360" w:lineRule="auto"/>
        <w:rPr>
          <w:rFonts w:ascii="Arial" w:hAnsi="Arial" w:cs="Arial"/>
          <w:b/>
          <w:bCs/>
          <w:color w:val="000000" w:themeColor="text1"/>
          <w:sz w:val="15"/>
          <w:szCs w:val="15"/>
          <w:rPrChange w:id="268" w:author="MACARENA MUGIONE MENDEZ" w:date="2024-09-30T16:31:00Z">
            <w:rPr>
              <w:rFonts w:ascii="Arial" w:hAnsi="Arial" w:cs="Arial"/>
              <w:color w:val="000000" w:themeColor="text1"/>
              <w:sz w:val="15"/>
              <w:szCs w:val="15"/>
            </w:rPr>
          </w:rPrChange>
        </w:rPr>
      </w:pPr>
      <w:r w:rsidRPr="004E7E9B">
        <w:rPr>
          <w:rFonts w:ascii="Arial" w:hAnsi="Arial" w:cs="Arial"/>
          <w:b/>
          <w:bCs/>
          <w:color w:val="000000" w:themeColor="text1"/>
          <w:rPrChange w:id="269" w:author="MACARENA MUGIONE MENDEZ" w:date="2024-09-30T16:31:00Z">
            <w:rPr>
              <w:rFonts w:ascii="Arial" w:hAnsi="Arial" w:cs="Arial"/>
              <w:color w:val="000000" w:themeColor="text1"/>
            </w:rPr>
          </w:rPrChange>
        </w:rPr>
        <w:t>1.1</w:t>
      </w:r>
      <w:del w:id="270" w:author="MACARENA MUGIONE MENDEZ" w:date="2024-09-30T16:40:00Z">
        <w:r w:rsidRPr="004E7E9B" w:rsidDel="00BB421D">
          <w:rPr>
            <w:rFonts w:ascii="Arial" w:hAnsi="Arial" w:cs="Arial"/>
            <w:b/>
            <w:bCs/>
            <w:color w:val="000000" w:themeColor="text1"/>
            <w:rPrChange w:id="271" w:author="MACARENA MUGIONE MENDEZ" w:date="2024-09-30T16:31:00Z">
              <w:rPr>
                <w:rFonts w:ascii="Arial" w:hAnsi="Arial" w:cs="Arial"/>
                <w:color w:val="000000" w:themeColor="text1"/>
              </w:rPr>
            </w:rPrChange>
          </w:rPr>
          <w:delText>.</w:delText>
        </w:r>
      </w:del>
      <w:r w:rsidRPr="004E7E9B">
        <w:rPr>
          <w:rFonts w:ascii="Arial" w:hAnsi="Arial" w:cs="Arial"/>
          <w:b/>
          <w:bCs/>
          <w:color w:val="000000" w:themeColor="text1"/>
          <w:rPrChange w:id="272" w:author="MACARENA MUGIONE MENDEZ" w:date="2024-09-30T16:31:00Z">
            <w:rPr>
              <w:rFonts w:ascii="Arial" w:hAnsi="Arial" w:cs="Arial"/>
              <w:color w:val="000000" w:themeColor="text1"/>
            </w:rPr>
          </w:rPrChange>
        </w:rPr>
        <w:t>- T</w:t>
      </w:r>
      <w:r w:rsidR="008E6101" w:rsidRPr="004E7E9B">
        <w:rPr>
          <w:rFonts w:ascii="Arial" w:hAnsi="Arial" w:cs="Arial"/>
          <w:b/>
          <w:bCs/>
          <w:color w:val="000000" w:themeColor="text1"/>
          <w:rPrChange w:id="273" w:author="MACARENA MUGIONE MENDEZ" w:date="2024-09-30T16:31:00Z">
            <w:rPr>
              <w:rFonts w:ascii="Arial" w:hAnsi="Arial" w:cs="Arial"/>
              <w:color w:val="000000" w:themeColor="text1"/>
            </w:rPr>
          </w:rPrChange>
        </w:rPr>
        <w:t>endencia y d</w:t>
      </w:r>
      <w:r w:rsidR="00631341" w:rsidRPr="004E7E9B">
        <w:rPr>
          <w:rFonts w:ascii="Arial" w:hAnsi="Arial" w:cs="Arial"/>
          <w:b/>
          <w:bCs/>
          <w:color w:val="000000" w:themeColor="text1"/>
          <w:rPrChange w:id="274" w:author="MACARENA MUGIONE MENDEZ" w:date="2024-09-30T16:31:00Z">
            <w:rPr>
              <w:rFonts w:ascii="Arial" w:hAnsi="Arial" w:cs="Arial"/>
              <w:color w:val="000000" w:themeColor="text1"/>
            </w:rPr>
          </w:rPrChange>
        </w:rPr>
        <w:t>iferenciales de mortalidad por causas</w:t>
      </w:r>
    </w:p>
    <w:p w14:paraId="4F28B086" w14:textId="77777777" w:rsidR="00F361D9" w:rsidRDefault="004973D3">
      <w:pPr>
        <w:pStyle w:val="NormalWeb"/>
        <w:spacing w:before="0" w:beforeAutospacing="0" w:after="0" w:afterAutospacing="0" w:line="360" w:lineRule="auto"/>
        <w:ind w:firstLine="567"/>
        <w:jc w:val="both"/>
        <w:rPr>
          <w:rFonts w:ascii="Arial" w:hAnsi="Arial" w:cs="Arial"/>
          <w:color w:val="000000" w:themeColor="text1"/>
        </w:rPr>
        <w:pPrChange w:id="275" w:author="MACARENA MUGIONE MENDEZ" w:date="2024-09-30T16:31:00Z">
          <w:pPr>
            <w:pStyle w:val="NormalWeb"/>
            <w:spacing w:before="0" w:beforeAutospacing="0" w:after="0" w:afterAutospacing="0" w:line="360" w:lineRule="auto"/>
            <w:jc w:val="both"/>
          </w:pPr>
        </w:pPrChange>
      </w:pPr>
      <w:commentRangeStart w:id="276"/>
      <w:commentRangeStart w:id="277"/>
      <w:r w:rsidRPr="00C03D9B">
        <w:rPr>
          <w:rFonts w:ascii="Arial" w:hAnsi="Arial" w:cs="Arial"/>
          <w:color w:val="000000" w:themeColor="text1"/>
        </w:rPr>
        <w:t xml:space="preserve">Considerando </w:t>
      </w:r>
      <w:r w:rsidR="00ED04C2" w:rsidRPr="00C03D9B">
        <w:rPr>
          <w:rFonts w:ascii="Arial" w:hAnsi="Arial" w:cs="Arial"/>
          <w:color w:val="000000" w:themeColor="text1"/>
        </w:rPr>
        <w:t>l</w:t>
      </w:r>
      <w:r w:rsidR="00C87625">
        <w:rPr>
          <w:rFonts w:ascii="Arial" w:hAnsi="Arial" w:cs="Arial"/>
          <w:color w:val="000000" w:themeColor="text1"/>
        </w:rPr>
        <w:t>a</w:t>
      </w:r>
      <w:r w:rsidR="00ED04C2" w:rsidRPr="00C03D9B">
        <w:rPr>
          <w:rFonts w:ascii="Arial" w:hAnsi="Arial" w:cs="Arial"/>
          <w:color w:val="000000" w:themeColor="text1"/>
        </w:rPr>
        <w:t>s condicionantes sociales, económic</w:t>
      </w:r>
      <w:r w:rsidR="00C87625">
        <w:rPr>
          <w:rFonts w:ascii="Arial" w:hAnsi="Arial" w:cs="Arial"/>
          <w:color w:val="000000" w:themeColor="text1"/>
        </w:rPr>
        <w:t>a</w:t>
      </w:r>
      <w:r w:rsidR="00ED04C2" w:rsidRPr="00C03D9B">
        <w:rPr>
          <w:rFonts w:ascii="Arial" w:hAnsi="Arial" w:cs="Arial"/>
          <w:color w:val="000000" w:themeColor="text1"/>
        </w:rPr>
        <w:t xml:space="preserve">s y culturales </w:t>
      </w:r>
      <w:commentRangeEnd w:id="276"/>
      <w:r w:rsidR="00D97F5F">
        <w:rPr>
          <w:rStyle w:val="Refdecomentario"/>
        </w:rPr>
        <w:commentReference w:id="276"/>
      </w:r>
      <w:r w:rsidR="00ED04C2" w:rsidRPr="00C03D9B">
        <w:rPr>
          <w:rFonts w:ascii="Arial" w:hAnsi="Arial" w:cs="Arial"/>
          <w:color w:val="000000" w:themeColor="text1"/>
        </w:rPr>
        <w:t xml:space="preserve">que acompañan al proceso </w:t>
      </w:r>
      <w:r w:rsidR="00ED04C2" w:rsidRPr="00494F8A">
        <w:rPr>
          <w:rFonts w:ascii="Arial" w:hAnsi="Arial" w:cs="Arial"/>
        </w:rPr>
        <w:t>salud</w:t>
      </w:r>
      <w:r w:rsidR="00494F8A">
        <w:rPr>
          <w:rFonts w:ascii="Arial" w:hAnsi="Arial" w:cs="Arial"/>
          <w:color w:val="FF0000"/>
        </w:rPr>
        <w:t>-</w:t>
      </w:r>
      <w:r w:rsidR="00ED04C2" w:rsidRPr="00494F8A">
        <w:rPr>
          <w:rFonts w:ascii="Arial" w:hAnsi="Arial" w:cs="Arial"/>
        </w:rPr>
        <w:t>enfermedad,</w:t>
      </w:r>
      <w:r w:rsidR="00ED04C2" w:rsidRPr="00C03D9B">
        <w:rPr>
          <w:rFonts w:ascii="Arial" w:hAnsi="Arial" w:cs="Arial"/>
          <w:color w:val="000000" w:themeColor="text1"/>
        </w:rPr>
        <w:t xml:space="preserve"> y </w:t>
      </w:r>
      <w:r w:rsidR="002B55D2">
        <w:rPr>
          <w:rFonts w:ascii="Arial" w:hAnsi="Arial" w:cs="Arial"/>
          <w:color w:val="000000" w:themeColor="text1"/>
        </w:rPr>
        <w:t xml:space="preserve">de la </w:t>
      </w:r>
      <w:r w:rsidR="00ED04C2" w:rsidRPr="00C03D9B">
        <w:rPr>
          <w:rFonts w:ascii="Arial" w:hAnsi="Arial" w:cs="Arial"/>
          <w:color w:val="000000" w:themeColor="text1"/>
        </w:rPr>
        <w:t>mortalidad durante el periodo de estudio en la Ciudad de Pachuca, Hidal</w:t>
      </w:r>
      <w:commentRangeEnd w:id="277"/>
      <w:r w:rsidR="00242F14">
        <w:rPr>
          <w:rStyle w:val="Refdecomentario"/>
        </w:rPr>
        <w:commentReference w:id="277"/>
      </w:r>
      <w:r w:rsidR="00ED04C2" w:rsidRPr="00C03D9B">
        <w:rPr>
          <w:rFonts w:ascii="Arial" w:hAnsi="Arial" w:cs="Arial"/>
          <w:color w:val="000000" w:themeColor="text1"/>
        </w:rPr>
        <w:t>go</w:t>
      </w:r>
      <w:r w:rsidR="00C03D9B">
        <w:rPr>
          <w:rFonts w:ascii="Arial" w:hAnsi="Arial" w:cs="Arial"/>
          <w:color w:val="000000" w:themeColor="text1"/>
        </w:rPr>
        <w:t>.</w:t>
      </w:r>
      <w:r w:rsidR="00494F8A">
        <w:rPr>
          <w:rFonts w:ascii="Arial" w:hAnsi="Arial" w:cs="Arial"/>
          <w:color w:val="000000" w:themeColor="text1"/>
        </w:rPr>
        <w:t xml:space="preserve"> </w:t>
      </w:r>
    </w:p>
    <w:p w14:paraId="1174D659" w14:textId="00F672AB" w:rsidR="00F202AC" w:rsidRPr="000F7776" w:rsidRDefault="00342E3E" w:rsidP="00C87625">
      <w:pPr>
        <w:pStyle w:val="NormalWeb"/>
        <w:spacing w:before="0" w:beforeAutospacing="0" w:after="0" w:afterAutospacing="0" w:line="360" w:lineRule="auto"/>
        <w:jc w:val="both"/>
        <w:rPr>
          <w:rFonts w:ascii="Arial" w:hAnsi="Arial" w:cs="Arial"/>
          <w:color w:val="000000" w:themeColor="text1"/>
          <w:sz w:val="15"/>
          <w:szCs w:val="15"/>
        </w:rPr>
      </w:pPr>
      <w:r>
        <w:rPr>
          <w:rFonts w:ascii="Arial" w:hAnsi="Arial" w:cs="Arial"/>
        </w:rPr>
        <w:t>D</w:t>
      </w:r>
      <w:r w:rsidR="008E6101" w:rsidRPr="008E6101">
        <w:rPr>
          <w:rFonts w:ascii="Arial" w:hAnsi="Arial" w:cs="Arial"/>
        </w:rPr>
        <w:t xml:space="preserve">e </w:t>
      </w:r>
      <w:r w:rsidR="00AE60B6">
        <w:rPr>
          <w:rFonts w:ascii="Arial" w:hAnsi="Arial" w:cs="Arial"/>
        </w:rPr>
        <w:t xml:space="preserve">1900 </w:t>
      </w:r>
      <w:r w:rsidR="008E6101" w:rsidRPr="008E6101">
        <w:rPr>
          <w:rFonts w:ascii="Arial" w:hAnsi="Arial" w:cs="Arial"/>
        </w:rPr>
        <w:t>a 1950</w:t>
      </w:r>
      <w:del w:id="278" w:author="MACARENA MUGIONE MENDEZ" w:date="2024-09-30T16:35:00Z">
        <w:r w:rsidR="008E6101" w:rsidRPr="008E6101" w:rsidDel="007C7897">
          <w:rPr>
            <w:rFonts w:ascii="Arial" w:hAnsi="Arial" w:cs="Arial"/>
          </w:rPr>
          <w:delText>,</w:delText>
        </w:r>
      </w:del>
      <w:r w:rsidR="008E6101" w:rsidRPr="008E6101">
        <w:rPr>
          <w:rFonts w:ascii="Arial" w:hAnsi="Arial" w:cs="Arial"/>
        </w:rPr>
        <w:t xml:space="preserve"> las causas de defunciones se distribuyeron de la siguiente manera: la neumonía </w:t>
      </w:r>
      <w:r w:rsidR="00ED04C2">
        <w:rPr>
          <w:rFonts w:ascii="Arial" w:hAnsi="Arial" w:cs="Arial"/>
        </w:rPr>
        <w:t>se presentó en 20 de cada 100 defunciones</w:t>
      </w:r>
      <w:r w:rsidR="008E6101" w:rsidRPr="008E6101">
        <w:rPr>
          <w:rFonts w:ascii="Arial" w:hAnsi="Arial" w:cs="Arial"/>
        </w:rPr>
        <w:t xml:space="preserve"> seguida por las lesiones</w:t>
      </w:r>
      <w:r w:rsidR="00ED04C2">
        <w:rPr>
          <w:rFonts w:ascii="Arial" w:hAnsi="Arial" w:cs="Arial"/>
        </w:rPr>
        <w:t xml:space="preserve"> en 13 de cada 100,</w:t>
      </w:r>
      <w:r w:rsidR="008E6101" w:rsidRPr="008E6101">
        <w:rPr>
          <w:rFonts w:ascii="Arial" w:hAnsi="Arial" w:cs="Arial"/>
        </w:rPr>
        <w:t xml:space="preserve"> </w:t>
      </w:r>
      <w:r w:rsidR="008E6101" w:rsidRPr="00204155">
        <w:rPr>
          <w:rFonts w:ascii="Arial" w:hAnsi="Arial" w:cs="Arial"/>
        </w:rPr>
        <w:t>tuberculosis</w:t>
      </w:r>
      <w:r w:rsidR="00ED04C2" w:rsidRPr="00204155">
        <w:rPr>
          <w:rFonts w:ascii="Arial" w:hAnsi="Arial" w:cs="Arial"/>
        </w:rPr>
        <w:t xml:space="preserve"> en 10 de cada 100,</w:t>
      </w:r>
      <w:r w:rsidR="008E6101" w:rsidRPr="00204155">
        <w:rPr>
          <w:rFonts w:ascii="Arial" w:hAnsi="Arial" w:cs="Arial"/>
        </w:rPr>
        <w:t xml:space="preserve"> </w:t>
      </w:r>
      <w:r w:rsidR="00FC0143" w:rsidRPr="00204155">
        <w:rPr>
          <w:rFonts w:ascii="Arial" w:hAnsi="Arial" w:cs="Arial"/>
        </w:rPr>
        <w:t xml:space="preserve">y </w:t>
      </w:r>
      <w:r w:rsidR="008E6101" w:rsidRPr="00204155">
        <w:rPr>
          <w:rFonts w:ascii="Arial" w:hAnsi="Arial" w:cs="Arial"/>
        </w:rPr>
        <w:t>las enfermedades del corazón,</w:t>
      </w:r>
      <w:r w:rsidR="00ED04C2" w:rsidRPr="00204155">
        <w:rPr>
          <w:rFonts w:ascii="Arial" w:hAnsi="Arial" w:cs="Arial"/>
        </w:rPr>
        <w:t xml:space="preserve"> y </w:t>
      </w:r>
      <w:r w:rsidR="008E6101" w:rsidRPr="00204155">
        <w:rPr>
          <w:rFonts w:ascii="Arial" w:hAnsi="Arial" w:cs="Arial"/>
        </w:rPr>
        <w:t>cirrosis</w:t>
      </w:r>
      <w:r w:rsidR="00FC0143" w:rsidRPr="00204155">
        <w:rPr>
          <w:rFonts w:ascii="Arial" w:hAnsi="Arial" w:cs="Arial"/>
        </w:rPr>
        <w:t xml:space="preserve"> en menor frecuencia.</w:t>
      </w:r>
      <w:r w:rsidR="003B7815" w:rsidRPr="00204155">
        <w:rPr>
          <w:rFonts w:ascii="Arial" w:hAnsi="Arial" w:cs="Arial"/>
        </w:rPr>
        <w:t xml:space="preserve"> </w:t>
      </w:r>
      <w:r w:rsidR="002B55D2" w:rsidRPr="00204155">
        <w:rPr>
          <w:rFonts w:ascii="Arial" w:hAnsi="Arial" w:cs="Arial"/>
        </w:rPr>
        <w:t>E</w:t>
      </w:r>
      <w:r w:rsidR="00FC0143" w:rsidRPr="00204155">
        <w:rPr>
          <w:rFonts w:ascii="Arial" w:hAnsi="Arial" w:cs="Arial"/>
        </w:rPr>
        <w:t>s importante mencionar a</w:t>
      </w:r>
      <w:r w:rsidR="008E6101" w:rsidRPr="00204155">
        <w:rPr>
          <w:rFonts w:ascii="Arial" w:hAnsi="Arial" w:cs="Arial"/>
        </w:rPr>
        <w:t xml:space="preserve"> las enfermedades vinculadas a problemas gastrointestinales, </w:t>
      </w:r>
      <w:proofErr w:type="spellStart"/>
      <w:r w:rsidR="008E6101" w:rsidRPr="00204155">
        <w:rPr>
          <w:rFonts w:ascii="Arial" w:hAnsi="Arial" w:cs="Arial"/>
        </w:rPr>
        <w:t>silico</w:t>
      </w:r>
      <w:proofErr w:type="spellEnd"/>
      <w:r w:rsidR="00DE1973" w:rsidRPr="00204155">
        <w:rPr>
          <w:rFonts w:ascii="Arial" w:hAnsi="Arial" w:cs="Arial"/>
        </w:rPr>
        <w:t>-</w:t>
      </w:r>
      <w:r w:rsidR="008E6101" w:rsidRPr="00204155">
        <w:rPr>
          <w:rFonts w:ascii="Arial" w:hAnsi="Arial" w:cs="Arial"/>
        </w:rPr>
        <w:t>tuberculosis, anemia y alcoholismo</w:t>
      </w:r>
      <w:r w:rsidR="00FC0143" w:rsidRPr="00204155">
        <w:rPr>
          <w:rFonts w:ascii="Arial" w:hAnsi="Arial" w:cs="Arial"/>
        </w:rPr>
        <w:t>,</w:t>
      </w:r>
      <w:r w:rsidR="003B7815" w:rsidRPr="00204155">
        <w:rPr>
          <w:rFonts w:ascii="Arial" w:hAnsi="Arial" w:cs="Arial"/>
        </w:rPr>
        <w:t xml:space="preserve"> </w:t>
      </w:r>
      <w:r w:rsidR="008E6101" w:rsidRPr="00204155">
        <w:rPr>
          <w:rFonts w:ascii="Arial" w:hAnsi="Arial" w:cs="Arial"/>
        </w:rPr>
        <w:t>entre otros</w:t>
      </w:r>
      <w:r w:rsidR="00FC0143" w:rsidRPr="00204155">
        <w:rPr>
          <w:rFonts w:ascii="Arial" w:hAnsi="Arial" w:cs="Arial"/>
        </w:rPr>
        <w:t>.</w:t>
      </w:r>
      <w:r w:rsidR="002E7663" w:rsidRPr="00204155">
        <w:rPr>
          <w:rStyle w:val="Refdenotaalpie"/>
          <w:rFonts w:ascii="Arial" w:hAnsi="Arial" w:cs="Arial"/>
        </w:rPr>
        <w:footnoteReference w:id="7"/>
      </w:r>
      <w:r w:rsidR="003B7815" w:rsidRPr="00204155">
        <w:rPr>
          <w:rFonts w:ascii="Arial" w:hAnsi="Arial" w:cs="Arial"/>
        </w:rPr>
        <w:t xml:space="preserve"> </w:t>
      </w:r>
      <w:r w:rsidR="00F21A9D" w:rsidRPr="00204155">
        <w:rPr>
          <w:rFonts w:ascii="Arial" w:hAnsi="Arial" w:cs="Arial"/>
        </w:rPr>
        <w:t>(</w:t>
      </w:r>
      <w:r w:rsidR="00911EF4" w:rsidRPr="00204155">
        <w:rPr>
          <w:rFonts w:ascii="Arial" w:hAnsi="Arial" w:cs="Arial"/>
        </w:rPr>
        <w:t>Gráfica</w:t>
      </w:r>
      <w:r w:rsidR="00F21A9D" w:rsidRPr="00204155">
        <w:rPr>
          <w:rFonts w:ascii="Arial" w:hAnsi="Arial" w:cs="Arial"/>
        </w:rPr>
        <w:t xml:space="preserve"> 3)</w:t>
      </w:r>
    </w:p>
    <w:p w14:paraId="669998A0" w14:textId="5588DB39" w:rsidR="002B55D2" w:rsidRPr="002B55D2" w:rsidRDefault="003702B3">
      <w:pPr>
        <w:spacing w:line="360" w:lineRule="auto"/>
        <w:ind w:firstLine="567"/>
        <w:jc w:val="center"/>
        <w:rPr>
          <w:rFonts w:ascii="Arial" w:hAnsi="Arial" w:cs="Arial"/>
        </w:rPr>
        <w:pPrChange w:id="303" w:author="Vladi Hernández" w:date="2024-11-05T21:22:00Z" w16du:dateUtc="2024-11-06T03:22:00Z">
          <w:pPr>
            <w:spacing w:line="360" w:lineRule="auto"/>
            <w:ind w:firstLine="567"/>
            <w:jc w:val="both"/>
          </w:pPr>
        </w:pPrChange>
      </w:pPr>
      <w:ins w:id="304" w:author="Vladi Hernández" w:date="2024-11-05T21:23:00Z" w16du:dateUtc="2024-11-06T03:23:00Z">
        <w:r w:rsidRPr="00764A73">
          <w:rPr>
            <w:rFonts w:ascii="Arial" w:hAnsi="Arial" w:cs="Arial"/>
            <w:noProof/>
            <w:sz w:val="18"/>
            <w:szCs w:val="18"/>
          </w:rPr>
          <w:lastRenderedPageBreak/>
          <mc:AlternateContent>
            <mc:Choice Requires="wps">
              <w:drawing>
                <wp:anchor distT="45720" distB="45720" distL="114300" distR="114300" simplePos="0" relativeHeight="251678720" behindDoc="0" locked="0" layoutInCell="1" allowOverlap="1" wp14:anchorId="3D16AEE9" wp14:editId="29A6F4F6">
                  <wp:simplePos x="0" y="0"/>
                  <wp:positionH relativeFrom="column">
                    <wp:posOffset>4785360</wp:posOffset>
                  </wp:positionH>
                  <wp:positionV relativeFrom="paragraph">
                    <wp:posOffset>2080260</wp:posOffset>
                  </wp:positionV>
                  <wp:extent cx="944880" cy="228600"/>
                  <wp:effectExtent l="0" t="0" r="0" b="0"/>
                  <wp:wrapNone/>
                  <wp:docPr id="1776811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428D72E5" w14:textId="1B07D200" w:rsidR="003702B3" w:rsidRPr="0039122E" w:rsidRDefault="003702B3" w:rsidP="003702B3">
                              <w:pPr>
                                <w:rPr>
                                  <w:rFonts w:ascii="Arial" w:hAnsi="Arial" w:cs="Arial"/>
                                  <w:sz w:val="16"/>
                                  <w:szCs w:val="16"/>
                                  <w:rPrChange w:id="305" w:author="Vladi Hernández" w:date="2024-11-05T21:06:00Z" w16du:dateUtc="2024-11-06T03:06:00Z">
                                    <w:rPr/>
                                  </w:rPrChange>
                                </w:rPr>
                              </w:pPr>
                              <w:ins w:id="306" w:author="Vladi Hernández" w:date="2024-11-05T20:41:00Z" w16du:dateUtc="2024-11-06T02:41:00Z">
                                <w:r w:rsidRPr="0039122E">
                                  <w:rPr>
                                    <w:rFonts w:ascii="Arial" w:hAnsi="Arial" w:cs="Arial"/>
                                    <w:sz w:val="16"/>
                                    <w:szCs w:val="16"/>
                                    <w:rPrChange w:id="307" w:author="Vladi Hernández" w:date="2024-11-05T21:06:00Z" w16du:dateUtc="2024-11-06T03:06:00Z">
                                      <w:rPr/>
                                    </w:rPrChange>
                                  </w:rPr>
                                  <w:t>N=13</w:t>
                                </w:r>
                              </w:ins>
                              <w:ins w:id="308" w:author="Vladi Hernández" w:date="2024-11-05T21:45:00Z" w16du:dateUtc="2024-11-06T03:45:00Z">
                                <w:r w:rsidR="00372C46">
                                  <w:rPr>
                                    <w:rFonts w:ascii="Arial" w:hAnsi="Arial" w:cs="Arial"/>
                                    <w:sz w:val="16"/>
                                    <w:szCs w:val="16"/>
                                  </w:rPr>
                                  <w:t>,</w:t>
                                </w:r>
                              </w:ins>
                              <w:ins w:id="309" w:author="Vladi Hernández" w:date="2024-11-05T20:41:00Z" w16du:dateUtc="2024-11-06T02:41:00Z">
                                <w:r w:rsidRPr="0039122E">
                                  <w:rPr>
                                    <w:rFonts w:ascii="Arial" w:hAnsi="Arial" w:cs="Arial"/>
                                    <w:sz w:val="16"/>
                                    <w:szCs w:val="16"/>
                                    <w:rPrChange w:id="310" w:author="Vladi Hernández" w:date="2024-11-05T21:06:00Z" w16du:dateUtc="2024-11-06T03:06:00Z">
                                      <w:rPr/>
                                    </w:rPrChange>
                                  </w:rPr>
                                  <w:t>183</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6AEE9" id="_x0000_s1028" type="#_x0000_t202" style="position:absolute;left:0;text-align:left;margin-left:376.8pt;margin-top:163.8pt;width:74.4pt;height:1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" filled="f" stroked="f">
                  <v:textbox>
                    <w:txbxContent>
                      <w:p w14:paraId="428D72E5" w14:textId="1B07D200" w:rsidR="003702B3" w:rsidRPr="0039122E" w:rsidRDefault="003702B3" w:rsidP="003702B3">
                        <w:pPr>
                          <w:rPr>
                            <w:rFonts w:ascii="Arial" w:hAnsi="Arial" w:cs="Arial"/>
                            <w:sz w:val="16"/>
                            <w:szCs w:val="16"/>
                            <w:rPrChange w:id="311" w:author="Vladi Hernández" w:date="2024-11-05T21:06:00Z" w16du:dateUtc="2024-11-06T03:06:00Z">
                              <w:rPr/>
                            </w:rPrChange>
                          </w:rPr>
                        </w:pPr>
                        <w:ins w:id="312" w:author="Vladi Hernández" w:date="2024-11-05T20:41:00Z" w16du:dateUtc="2024-11-06T02:41:00Z">
                          <w:r w:rsidRPr="0039122E">
                            <w:rPr>
                              <w:rFonts w:ascii="Arial" w:hAnsi="Arial" w:cs="Arial"/>
                              <w:sz w:val="16"/>
                              <w:szCs w:val="16"/>
                              <w:rPrChange w:id="313" w:author="Vladi Hernández" w:date="2024-11-05T21:06:00Z" w16du:dateUtc="2024-11-06T03:06:00Z">
                                <w:rPr/>
                              </w:rPrChange>
                            </w:rPr>
                            <w:t>N=13</w:t>
                          </w:r>
                        </w:ins>
                        <w:ins w:id="314" w:author="Vladi Hernández" w:date="2024-11-05T21:45:00Z" w16du:dateUtc="2024-11-06T03:45:00Z">
                          <w:r w:rsidR="00372C46">
                            <w:rPr>
                              <w:rFonts w:ascii="Arial" w:hAnsi="Arial" w:cs="Arial"/>
                              <w:sz w:val="16"/>
                              <w:szCs w:val="16"/>
                            </w:rPr>
                            <w:t>,</w:t>
                          </w:r>
                        </w:ins>
                        <w:ins w:id="315" w:author="Vladi Hernández" w:date="2024-11-05T20:41:00Z" w16du:dateUtc="2024-11-06T02:41:00Z">
                          <w:r w:rsidRPr="0039122E">
                            <w:rPr>
                              <w:rFonts w:ascii="Arial" w:hAnsi="Arial" w:cs="Arial"/>
                              <w:sz w:val="16"/>
                              <w:szCs w:val="16"/>
                              <w:rPrChange w:id="316" w:author="Vladi Hernández" w:date="2024-11-05T21:06:00Z" w16du:dateUtc="2024-11-06T03:06:00Z">
                                <w:rPr/>
                              </w:rPrChange>
                            </w:rPr>
                            <w:t>183</w:t>
                          </w:r>
                        </w:ins>
                      </w:p>
                    </w:txbxContent>
                  </v:textbox>
                </v:shape>
              </w:pict>
            </mc:Fallback>
          </mc:AlternateContent>
        </w:r>
      </w:ins>
      <w:del w:id="317" w:author="Vladi Hernández" w:date="2024-11-05T21:21:00Z" w16du:dateUtc="2024-11-06T03:21:00Z">
        <w:r w:rsidR="002B55D2" w:rsidDel="003702B3">
          <w:rPr>
            <w:noProof/>
          </w:rPr>
          <w:drawing>
            <wp:inline distT="0" distB="0" distL="0" distR="0" wp14:anchorId="371F62E4" wp14:editId="0BB779A2">
              <wp:extent cx="5560060" cy="3995225"/>
              <wp:effectExtent l="0" t="0" r="2540" b="5715"/>
              <wp:docPr id="544837878" name="Gráfico 1">
                <a:extLst xmlns:a="http://schemas.openxmlformats.org/drawingml/2006/main">
                  <a:ext uri="{FF2B5EF4-FFF2-40B4-BE49-F238E27FC236}">
                    <a16:creationId xmlns:a16="http://schemas.microsoft.com/office/drawing/2014/main" id="{8A6A4B7C-1951-4B87-B1D8-B6743E1DD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318" w:author="Vladi Hernández" w:date="2024-11-05T21:45:00Z" w16du:dateUtc="2024-11-06T03:45:00Z">
        <w:r w:rsidR="00372C46">
          <w:rPr>
            <w:noProof/>
          </w:rPr>
          <w:drawing>
            <wp:inline distT="0" distB="0" distL="0" distR="0" wp14:anchorId="2EF4FD55" wp14:editId="38C615FE">
              <wp:extent cx="5554980" cy="4018915"/>
              <wp:effectExtent l="0" t="0" r="7620" b="635"/>
              <wp:docPr id="1000132240" name="Gráfico 1">
                <a:extLst xmlns:a="http://schemas.openxmlformats.org/drawingml/2006/main">
                  <a:ext uri="{FF2B5EF4-FFF2-40B4-BE49-F238E27FC236}">
                    <a16:creationId xmlns:a16="http://schemas.microsoft.com/office/drawing/2014/main" id="{C9B31014-DA54-B830-1C14-0974ECBBD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r w:rsidR="002B55D2"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w:t>
      </w:r>
      <w:r w:rsidR="002B55D2" w:rsidRPr="000F77EA">
        <w:rPr>
          <w:rFonts w:ascii="Arial" w:hAnsi="Arial" w:cs="Arial"/>
          <w:color w:val="000000" w:themeColor="text1"/>
          <w:sz w:val="15"/>
          <w:szCs w:val="15"/>
        </w:rPr>
        <w:t>go</w:t>
      </w:r>
      <w:r w:rsidR="00F041E4">
        <w:rPr>
          <w:rFonts w:ascii="Arial" w:hAnsi="Arial" w:cs="Arial"/>
          <w:color w:val="000000" w:themeColor="text1"/>
          <w:sz w:val="15"/>
          <w:szCs w:val="15"/>
        </w:rPr>
        <w:t>.</w:t>
      </w:r>
      <w:r w:rsidR="002B55D2" w:rsidRPr="000F77EA">
        <w:rPr>
          <w:rFonts w:ascii="Arial" w:hAnsi="Arial" w:cs="Arial"/>
          <w:color w:val="000000" w:themeColor="text1"/>
          <w:sz w:val="15"/>
          <w:szCs w:val="15"/>
        </w:rPr>
        <w:t>1900 a 19</w:t>
      </w:r>
      <w:del w:id="319" w:author="Vladi Hernández" w:date="2024-11-06T09:44:00Z" w16du:dateUtc="2024-11-06T15:44:00Z">
        <w:r w:rsidR="002B55D2" w:rsidRPr="000F77EA" w:rsidDel="00B82F07">
          <w:rPr>
            <w:rFonts w:ascii="Arial" w:hAnsi="Arial" w:cs="Arial"/>
            <w:color w:val="000000" w:themeColor="text1"/>
            <w:sz w:val="15"/>
            <w:szCs w:val="15"/>
          </w:rPr>
          <w:delText>5</w:delText>
        </w:r>
      </w:del>
      <w:ins w:id="320" w:author="Vladi Hernández" w:date="2024-11-06T09:44:00Z" w16du:dateUtc="2024-11-06T15:44:00Z">
        <w:r w:rsidR="00B82F07">
          <w:rPr>
            <w:rFonts w:ascii="Arial" w:hAnsi="Arial" w:cs="Arial"/>
            <w:color w:val="000000" w:themeColor="text1"/>
            <w:sz w:val="15"/>
            <w:szCs w:val="15"/>
          </w:rPr>
          <w:t>7</w:t>
        </w:r>
      </w:ins>
      <w:r w:rsidR="002B55D2" w:rsidRPr="000F77EA">
        <w:rPr>
          <w:rFonts w:ascii="Arial" w:hAnsi="Arial" w:cs="Arial"/>
          <w:color w:val="000000" w:themeColor="text1"/>
          <w:sz w:val="15"/>
          <w:szCs w:val="15"/>
        </w:rPr>
        <w:t>0</w:t>
      </w:r>
    </w:p>
    <w:p w14:paraId="25FAA9A7" w14:textId="77777777" w:rsidR="002B55D2" w:rsidRDefault="002B55D2" w:rsidP="00E47EB2">
      <w:pPr>
        <w:spacing w:line="360" w:lineRule="auto"/>
        <w:ind w:firstLine="567"/>
        <w:jc w:val="both"/>
        <w:rPr>
          <w:rFonts w:ascii="Arial" w:hAnsi="Arial" w:cs="Arial"/>
        </w:rPr>
      </w:pPr>
    </w:p>
    <w:p w14:paraId="000A696E" w14:textId="77777777" w:rsidR="0028276D" w:rsidRDefault="0028276D" w:rsidP="00F21A9D">
      <w:pPr>
        <w:spacing w:line="360" w:lineRule="auto"/>
        <w:jc w:val="both"/>
        <w:rPr>
          <w:rFonts w:ascii="Arial" w:hAnsi="Arial" w:cs="Arial"/>
        </w:rPr>
      </w:pPr>
    </w:p>
    <w:p w14:paraId="40A4C547" w14:textId="555ACB8F" w:rsidR="00983E5E" w:rsidRPr="00F21A9D" w:rsidRDefault="0093534D" w:rsidP="00F21A9D">
      <w:pPr>
        <w:spacing w:line="360" w:lineRule="auto"/>
        <w:jc w:val="both"/>
        <w:rPr>
          <w:rFonts w:ascii="Arial" w:hAnsi="Arial" w:cs="Arial"/>
        </w:rPr>
      </w:pPr>
      <w:r w:rsidRPr="00BB421D">
        <w:rPr>
          <w:rFonts w:ascii="Arial" w:hAnsi="Arial" w:cs="Arial"/>
          <w:b/>
          <w:bCs/>
          <w:rPrChange w:id="321" w:author="MACARENA MUGIONE MENDEZ" w:date="2024-09-30T16:40:00Z">
            <w:rPr>
              <w:rFonts w:ascii="Arial" w:hAnsi="Arial" w:cs="Arial"/>
            </w:rPr>
          </w:rPrChange>
        </w:rPr>
        <w:t>1.2</w:t>
      </w:r>
      <w:ins w:id="322" w:author="MACARENA MUGIONE MENDEZ" w:date="2024-09-30T16:40:00Z">
        <w:r w:rsidR="00BB421D">
          <w:rPr>
            <w:rFonts w:ascii="Arial" w:hAnsi="Arial" w:cs="Arial"/>
            <w:b/>
            <w:bCs/>
          </w:rPr>
          <w:t>-</w:t>
        </w:r>
      </w:ins>
      <w:r w:rsidRPr="00BB421D">
        <w:rPr>
          <w:rFonts w:ascii="Arial" w:hAnsi="Arial" w:cs="Arial"/>
          <w:b/>
          <w:bCs/>
          <w:rPrChange w:id="323" w:author="MACARENA MUGIONE MENDEZ" w:date="2024-09-30T16:40:00Z">
            <w:rPr>
              <w:rFonts w:ascii="Arial" w:hAnsi="Arial" w:cs="Arial"/>
            </w:rPr>
          </w:rPrChange>
        </w:rPr>
        <w:t xml:space="preserve"> </w:t>
      </w:r>
      <w:r w:rsidR="00E63769" w:rsidRPr="00BB421D">
        <w:rPr>
          <w:rFonts w:ascii="Arial" w:hAnsi="Arial" w:cs="Arial"/>
          <w:b/>
          <w:bCs/>
          <w:rPrChange w:id="324" w:author="MACARENA MUGIONE MENDEZ" w:date="2024-09-30T16:40:00Z">
            <w:rPr>
              <w:rFonts w:ascii="Arial" w:hAnsi="Arial" w:cs="Arial"/>
            </w:rPr>
          </w:rPrChange>
        </w:rPr>
        <w:t>Distribución de las c</w:t>
      </w:r>
      <w:r w:rsidR="00C70C3B" w:rsidRPr="00BB421D">
        <w:rPr>
          <w:rFonts w:ascii="Arial" w:hAnsi="Arial" w:cs="Arial"/>
          <w:b/>
          <w:bCs/>
          <w:rPrChange w:id="325" w:author="MACARENA MUGIONE MENDEZ" w:date="2024-09-30T16:40:00Z">
            <w:rPr>
              <w:rFonts w:ascii="Arial" w:hAnsi="Arial" w:cs="Arial"/>
            </w:rPr>
          </w:rPrChange>
        </w:rPr>
        <w:t>ausas de defunción</w:t>
      </w:r>
      <w:del w:id="326" w:author="MACARENA MUGIONE MENDEZ" w:date="2024-09-30T16:40:00Z">
        <w:r w:rsidR="00C70C3B" w:rsidRPr="00F21A9D" w:rsidDel="00BB421D">
          <w:rPr>
            <w:rFonts w:ascii="Arial" w:hAnsi="Arial" w:cs="Arial"/>
          </w:rPr>
          <w:delText>.</w:delText>
        </w:r>
      </w:del>
      <w:r w:rsidR="00CA0390" w:rsidRPr="00F21A9D">
        <w:rPr>
          <w:rFonts w:ascii="Arial" w:hAnsi="Arial" w:cs="Arial"/>
        </w:rPr>
        <w:t xml:space="preserve"> </w:t>
      </w:r>
    </w:p>
    <w:p w14:paraId="4FA4D024" w14:textId="77777777" w:rsidR="00F21A9D" w:rsidRPr="00C70C3B" w:rsidRDefault="00F21A9D" w:rsidP="00F21A9D">
      <w:pPr>
        <w:spacing w:line="360" w:lineRule="auto"/>
        <w:jc w:val="both"/>
        <w:rPr>
          <w:rFonts w:ascii="Arial" w:hAnsi="Arial" w:cs="Arial"/>
          <w:b/>
          <w:bCs/>
        </w:rPr>
      </w:pPr>
    </w:p>
    <w:p w14:paraId="539E776F" w14:textId="7B101C35" w:rsidR="0090227C" w:rsidRDefault="00983E5E" w:rsidP="00A54923">
      <w:pPr>
        <w:spacing w:line="360" w:lineRule="auto"/>
        <w:ind w:firstLine="567"/>
        <w:jc w:val="both"/>
        <w:rPr>
          <w:rFonts w:ascii="Arial" w:hAnsi="Arial" w:cs="Arial"/>
        </w:rPr>
      </w:pPr>
      <w:r w:rsidRPr="00983E5E">
        <w:rPr>
          <w:rFonts w:ascii="Arial" w:hAnsi="Arial" w:cs="Arial"/>
        </w:rPr>
        <w:t xml:space="preserve">Al </w:t>
      </w:r>
      <w:r w:rsidR="00DB3150">
        <w:rPr>
          <w:rFonts w:ascii="Arial" w:hAnsi="Arial" w:cs="Arial"/>
        </w:rPr>
        <w:t xml:space="preserve">revisar </w:t>
      </w:r>
      <w:r w:rsidRPr="00983E5E">
        <w:rPr>
          <w:rFonts w:ascii="Arial" w:hAnsi="Arial" w:cs="Arial"/>
        </w:rPr>
        <w:t xml:space="preserve">la </w:t>
      </w:r>
      <w:r w:rsidR="00206996">
        <w:rPr>
          <w:rFonts w:ascii="Arial" w:hAnsi="Arial" w:cs="Arial"/>
        </w:rPr>
        <w:t>frecuencia</w:t>
      </w:r>
      <w:r w:rsidRPr="00983E5E">
        <w:rPr>
          <w:rFonts w:ascii="Arial" w:hAnsi="Arial" w:cs="Arial"/>
        </w:rPr>
        <w:t xml:space="preserve"> de </w:t>
      </w:r>
      <w:r w:rsidR="0008110D">
        <w:rPr>
          <w:rFonts w:ascii="Arial" w:hAnsi="Arial" w:cs="Arial"/>
        </w:rPr>
        <w:t xml:space="preserve">las </w:t>
      </w:r>
      <w:del w:id="327" w:author="MACARENA MUGIONE MENDEZ" w:date="2024-10-03T23:27:00Z" w16du:dateUtc="2024-10-04T05:27:00Z">
        <w:r w:rsidRPr="00983E5E" w:rsidDel="00E413B3">
          <w:rPr>
            <w:rFonts w:ascii="Arial" w:hAnsi="Arial" w:cs="Arial"/>
          </w:rPr>
          <w:delText xml:space="preserve"> </w:delText>
        </w:r>
      </w:del>
      <w:r w:rsidR="005335BF">
        <w:rPr>
          <w:rFonts w:ascii="Arial" w:hAnsi="Arial" w:cs="Arial"/>
        </w:rPr>
        <w:t>causas</w:t>
      </w:r>
      <w:r w:rsidR="0008110D">
        <w:rPr>
          <w:rFonts w:ascii="Arial" w:hAnsi="Arial" w:cs="Arial"/>
        </w:rPr>
        <w:t xml:space="preserve"> de defunción</w:t>
      </w:r>
      <w:r w:rsidR="00206996">
        <w:rPr>
          <w:rFonts w:ascii="Arial" w:hAnsi="Arial" w:cs="Arial"/>
        </w:rPr>
        <w:t xml:space="preserve"> </w:t>
      </w:r>
      <w:r w:rsidR="0008110D">
        <w:rPr>
          <w:rFonts w:ascii="Arial" w:hAnsi="Arial" w:cs="Arial"/>
        </w:rPr>
        <w:t xml:space="preserve">se encontró </w:t>
      </w:r>
      <w:r w:rsidRPr="00983E5E">
        <w:rPr>
          <w:rFonts w:ascii="Arial" w:hAnsi="Arial" w:cs="Arial"/>
        </w:rPr>
        <w:t xml:space="preserve">que </w:t>
      </w:r>
      <w:r w:rsidR="005335BF" w:rsidRPr="00983E5E">
        <w:rPr>
          <w:rFonts w:ascii="Arial" w:hAnsi="Arial" w:cs="Arial"/>
        </w:rPr>
        <w:t>de 1900 a 1910</w:t>
      </w:r>
      <w:r w:rsidR="005335BF">
        <w:rPr>
          <w:rFonts w:ascii="Arial" w:hAnsi="Arial" w:cs="Arial"/>
        </w:rPr>
        <w:t xml:space="preserve"> </w:t>
      </w:r>
      <w:r w:rsidRPr="00983E5E">
        <w:rPr>
          <w:rFonts w:ascii="Arial" w:hAnsi="Arial" w:cs="Arial"/>
        </w:rPr>
        <w:t>la neumonía</w:t>
      </w:r>
      <w:r>
        <w:rPr>
          <w:rFonts w:ascii="Arial" w:hAnsi="Arial" w:cs="Arial"/>
        </w:rPr>
        <w:t xml:space="preserve"> ocup</w:t>
      </w:r>
      <w:r w:rsidR="005335BF">
        <w:rPr>
          <w:rFonts w:ascii="Arial" w:hAnsi="Arial" w:cs="Arial"/>
        </w:rPr>
        <w:t>ó</w:t>
      </w:r>
      <w:r>
        <w:rPr>
          <w:rFonts w:ascii="Arial" w:hAnsi="Arial" w:cs="Arial"/>
        </w:rPr>
        <w:t xml:space="preserve"> </w:t>
      </w:r>
      <w:r w:rsidRPr="00983E5E">
        <w:rPr>
          <w:rFonts w:ascii="Arial" w:hAnsi="Arial" w:cs="Arial"/>
        </w:rPr>
        <w:t>el primer lugar</w:t>
      </w:r>
      <w:del w:id="328" w:author="MACARENA MUGIONE MENDEZ" w:date="2024-09-30T17:00:00Z">
        <w:r w:rsidR="0008110D" w:rsidDel="008701FE">
          <w:rPr>
            <w:rFonts w:ascii="Arial" w:hAnsi="Arial" w:cs="Arial"/>
          </w:rPr>
          <w:delText>,</w:delText>
        </w:r>
      </w:del>
      <w:r w:rsidRPr="00983E5E">
        <w:rPr>
          <w:rFonts w:ascii="Arial" w:hAnsi="Arial" w:cs="Arial"/>
        </w:rPr>
        <w:t xml:space="preserve"> </w:t>
      </w:r>
      <w:r w:rsidR="0008110D">
        <w:rPr>
          <w:rFonts w:ascii="Arial" w:hAnsi="Arial" w:cs="Arial"/>
        </w:rPr>
        <w:t>y</w:t>
      </w:r>
      <w:ins w:id="329" w:author="MACARENA MUGIONE MENDEZ" w:date="2024-09-30T17:00:00Z">
        <w:r w:rsidR="008701FE">
          <w:rPr>
            <w:rFonts w:ascii="Arial" w:hAnsi="Arial" w:cs="Arial"/>
          </w:rPr>
          <w:t>,</w:t>
        </w:r>
      </w:ins>
      <w:del w:id="330" w:author="MACARENA MUGIONE MENDEZ" w:date="2024-09-30T17:00:00Z">
        <w:r w:rsidRPr="00983E5E" w:rsidDel="008701FE">
          <w:rPr>
            <w:rFonts w:ascii="Arial" w:hAnsi="Arial" w:cs="Arial"/>
          </w:rPr>
          <w:delText xml:space="preserve"> </w:delText>
        </w:r>
      </w:del>
      <w:r w:rsidR="0008110D">
        <w:rPr>
          <w:rFonts w:ascii="Arial" w:hAnsi="Arial" w:cs="Arial"/>
        </w:rPr>
        <w:t xml:space="preserve"> </w:t>
      </w:r>
      <w:r w:rsidR="005335BF">
        <w:rPr>
          <w:rFonts w:ascii="Arial" w:hAnsi="Arial" w:cs="Arial"/>
        </w:rPr>
        <w:t>e</w:t>
      </w:r>
      <w:r w:rsidR="00941409">
        <w:rPr>
          <w:rFonts w:ascii="Arial" w:hAnsi="Arial" w:cs="Arial"/>
        </w:rPr>
        <w:t>n</w:t>
      </w:r>
      <w:r w:rsidR="005335BF">
        <w:rPr>
          <w:rFonts w:ascii="Arial" w:hAnsi="Arial" w:cs="Arial"/>
        </w:rPr>
        <w:t xml:space="preserve"> el periodo de </w:t>
      </w:r>
      <w:r w:rsidR="005335BF" w:rsidRPr="00983E5E">
        <w:rPr>
          <w:rFonts w:ascii="Arial" w:hAnsi="Arial" w:cs="Arial"/>
        </w:rPr>
        <w:t>1920 a 1930</w:t>
      </w:r>
      <w:r w:rsidR="005335BF">
        <w:rPr>
          <w:rFonts w:ascii="Arial" w:hAnsi="Arial" w:cs="Arial"/>
        </w:rPr>
        <w:t xml:space="preserve">, </w:t>
      </w:r>
      <w:r w:rsidRPr="00983E5E">
        <w:rPr>
          <w:rFonts w:ascii="Arial" w:hAnsi="Arial" w:cs="Arial"/>
        </w:rPr>
        <w:t xml:space="preserve">las lesiones </w:t>
      </w:r>
      <w:r w:rsidR="0008110D">
        <w:rPr>
          <w:rFonts w:ascii="Arial" w:hAnsi="Arial" w:cs="Arial"/>
        </w:rPr>
        <w:t xml:space="preserve">fueron </w:t>
      </w:r>
      <w:r w:rsidR="005335BF">
        <w:rPr>
          <w:rFonts w:ascii="Arial" w:hAnsi="Arial" w:cs="Arial"/>
        </w:rPr>
        <w:t>el</w:t>
      </w:r>
      <w:r w:rsidRPr="00983E5E">
        <w:rPr>
          <w:rFonts w:ascii="Arial" w:hAnsi="Arial" w:cs="Arial"/>
        </w:rPr>
        <w:t xml:space="preserve"> </w:t>
      </w:r>
      <w:r w:rsidR="00420B6F">
        <w:rPr>
          <w:rFonts w:ascii="Arial" w:hAnsi="Arial" w:cs="Arial"/>
        </w:rPr>
        <w:t xml:space="preserve">primer </w:t>
      </w:r>
      <w:r w:rsidR="005335BF">
        <w:rPr>
          <w:rFonts w:ascii="Arial" w:hAnsi="Arial" w:cs="Arial"/>
        </w:rPr>
        <w:t xml:space="preserve">motivo </w:t>
      </w:r>
      <w:r w:rsidRPr="00983E5E">
        <w:rPr>
          <w:rFonts w:ascii="Arial" w:hAnsi="Arial" w:cs="Arial"/>
        </w:rPr>
        <w:t>de muerte</w:t>
      </w:r>
      <w:ins w:id="331" w:author="MACARENA MUGIONE MENDEZ" w:date="2024-09-30T17:01:00Z">
        <w:r w:rsidR="008701FE">
          <w:rPr>
            <w:rFonts w:ascii="Arial" w:hAnsi="Arial" w:cs="Arial"/>
          </w:rPr>
          <w:t>;</w:t>
        </w:r>
      </w:ins>
      <w:del w:id="332" w:author="MACARENA MUGIONE MENDEZ" w:date="2024-09-30T17:01:00Z">
        <w:r w:rsidR="00AE60B6" w:rsidDel="008701FE">
          <w:rPr>
            <w:rFonts w:ascii="Arial" w:hAnsi="Arial" w:cs="Arial"/>
          </w:rPr>
          <w:delText>:</w:delText>
        </w:r>
      </w:del>
      <w:r w:rsidR="00AE60B6">
        <w:rPr>
          <w:rFonts w:ascii="Arial" w:hAnsi="Arial" w:cs="Arial"/>
        </w:rPr>
        <w:t xml:space="preserve"> r</w:t>
      </w:r>
      <w:r w:rsidR="00782E3E">
        <w:rPr>
          <w:rFonts w:ascii="Arial" w:hAnsi="Arial" w:cs="Arial"/>
        </w:rPr>
        <w:t xml:space="preserve">especto </w:t>
      </w:r>
      <w:r w:rsidR="00A54923">
        <w:rPr>
          <w:rFonts w:ascii="Arial" w:hAnsi="Arial" w:cs="Arial"/>
        </w:rPr>
        <w:t xml:space="preserve">a este </w:t>
      </w:r>
      <w:r w:rsidR="00F13552">
        <w:rPr>
          <w:rFonts w:ascii="Arial" w:hAnsi="Arial" w:cs="Arial"/>
        </w:rPr>
        <w:t>punto</w:t>
      </w:r>
      <w:r w:rsidR="00A54923">
        <w:rPr>
          <w:rFonts w:ascii="Arial" w:hAnsi="Arial" w:cs="Arial"/>
        </w:rPr>
        <w:t xml:space="preserve"> es necesario tomar en cuenta </w:t>
      </w:r>
      <w:r w:rsidR="00206996" w:rsidRPr="008F1CC7">
        <w:rPr>
          <w:rFonts w:ascii="Arial" w:hAnsi="Arial" w:cs="Arial"/>
        </w:rPr>
        <w:t>que la mayor parte de la poblaci</w:t>
      </w:r>
      <w:r w:rsidR="00782E3E">
        <w:rPr>
          <w:rFonts w:ascii="Arial" w:hAnsi="Arial" w:cs="Arial"/>
        </w:rPr>
        <w:t>ó</w:t>
      </w:r>
      <w:r w:rsidR="00206996" w:rsidRPr="008F1CC7">
        <w:rPr>
          <w:rFonts w:ascii="Arial" w:hAnsi="Arial" w:cs="Arial"/>
        </w:rPr>
        <w:t xml:space="preserve">n </w:t>
      </w:r>
      <w:r w:rsidR="00782E3E">
        <w:rPr>
          <w:rFonts w:ascii="Arial" w:hAnsi="Arial" w:cs="Arial"/>
        </w:rPr>
        <w:t xml:space="preserve">en edad productiva </w:t>
      </w:r>
      <w:r w:rsidR="00206996" w:rsidRPr="008F1CC7">
        <w:rPr>
          <w:rFonts w:ascii="Arial" w:hAnsi="Arial" w:cs="Arial"/>
        </w:rPr>
        <w:t>se encontraba</w:t>
      </w:r>
      <w:r w:rsidR="00E63769" w:rsidRPr="008F1CC7">
        <w:rPr>
          <w:rFonts w:ascii="Arial" w:hAnsi="Arial" w:cs="Arial"/>
        </w:rPr>
        <w:t xml:space="preserve"> </w:t>
      </w:r>
      <w:r w:rsidR="00A54923" w:rsidRPr="008F1CC7">
        <w:rPr>
          <w:rFonts w:ascii="Arial" w:hAnsi="Arial" w:cs="Arial"/>
        </w:rPr>
        <w:t>empleada</w:t>
      </w:r>
      <w:r w:rsidR="00206996" w:rsidRPr="008F1CC7">
        <w:rPr>
          <w:rFonts w:ascii="Arial" w:hAnsi="Arial" w:cs="Arial"/>
        </w:rPr>
        <w:t xml:space="preserve"> en </w:t>
      </w:r>
      <w:r w:rsidR="00A54923" w:rsidRPr="008F1CC7">
        <w:rPr>
          <w:rFonts w:ascii="Arial" w:hAnsi="Arial" w:cs="Arial"/>
        </w:rPr>
        <w:t xml:space="preserve">actividades </w:t>
      </w:r>
      <w:r w:rsidR="00206996" w:rsidRPr="008F1CC7">
        <w:rPr>
          <w:rFonts w:ascii="Arial" w:hAnsi="Arial" w:cs="Arial"/>
        </w:rPr>
        <w:t>min</w:t>
      </w:r>
      <w:r w:rsidR="00A54923" w:rsidRPr="008F1CC7">
        <w:rPr>
          <w:rFonts w:ascii="Arial" w:hAnsi="Arial" w:cs="Arial"/>
        </w:rPr>
        <w:t>era</w:t>
      </w:r>
      <w:r w:rsidR="00206996" w:rsidRPr="008F1CC7">
        <w:rPr>
          <w:rFonts w:ascii="Arial" w:hAnsi="Arial" w:cs="Arial"/>
        </w:rPr>
        <w:t>s</w:t>
      </w:r>
      <w:del w:id="333" w:author="MACARENA MUGIONE MENDEZ" w:date="2024-09-30T17:01:00Z">
        <w:r w:rsidR="00782E3E" w:rsidDel="008701FE">
          <w:rPr>
            <w:rFonts w:ascii="Arial" w:hAnsi="Arial" w:cs="Arial"/>
          </w:rPr>
          <w:delText>,</w:delText>
        </w:r>
      </w:del>
      <w:r w:rsidR="00E20BA5">
        <w:rPr>
          <w:rFonts w:ascii="Arial" w:hAnsi="Arial" w:cs="Arial"/>
        </w:rPr>
        <w:t xml:space="preserve"> </w:t>
      </w:r>
      <w:r w:rsidR="00E63769" w:rsidRPr="008F1CC7">
        <w:rPr>
          <w:rFonts w:ascii="Arial" w:hAnsi="Arial" w:cs="Arial"/>
        </w:rPr>
        <w:t>en l</w:t>
      </w:r>
      <w:r w:rsidR="00B15500">
        <w:rPr>
          <w:rFonts w:ascii="Arial" w:hAnsi="Arial" w:cs="Arial"/>
        </w:rPr>
        <w:t>a</w:t>
      </w:r>
      <w:r w:rsidR="00E63769" w:rsidRPr="008F1CC7">
        <w:rPr>
          <w:rFonts w:ascii="Arial" w:hAnsi="Arial" w:cs="Arial"/>
        </w:rPr>
        <w:t xml:space="preserve">s </w:t>
      </w:r>
      <w:r w:rsidR="001A1372">
        <w:rPr>
          <w:rFonts w:ascii="Arial" w:hAnsi="Arial" w:cs="Arial"/>
        </w:rPr>
        <w:t>que</w:t>
      </w:r>
      <w:r w:rsidR="00E938AC" w:rsidRPr="008F1CC7">
        <w:rPr>
          <w:rFonts w:ascii="Arial" w:hAnsi="Arial" w:cs="Arial"/>
        </w:rPr>
        <w:t xml:space="preserve"> </w:t>
      </w:r>
      <w:r w:rsidR="0008110D" w:rsidRPr="008F1CC7">
        <w:rPr>
          <w:rFonts w:ascii="Arial" w:hAnsi="Arial" w:cs="Arial"/>
        </w:rPr>
        <w:t>eran frecuentes</w:t>
      </w:r>
      <w:r w:rsidR="00FC0143">
        <w:rPr>
          <w:rFonts w:ascii="Arial" w:hAnsi="Arial" w:cs="Arial"/>
        </w:rPr>
        <w:t xml:space="preserve"> </w:t>
      </w:r>
      <w:r w:rsidR="00B15500">
        <w:rPr>
          <w:rFonts w:ascii="Arial" w:hAnsi="Arial" w:cs="Arial"/>
        </w:rPr>
        <w:t xml:space="preserve">las muertes por lesiones, producto de </w:t>
      </w:r>
      <w:r w:rsidR="00FC0143">
        <w:rPr>
          <w:rFonts w:ascii="Arial" w:hAnsi="Arial" w:cs="Arial"/>
        </w:rPr>
        <w:t>los</w:t>
      </w:r>
      <w:r w:rsidR="00A54923" w:rsidRPr="008F1CC7">
        <w:rPr>
          <w:rFonts w:ascii="Arial" w:hAnsi="Arial" w:cs="Arial"/>
        </w:rPr>
        <w:t xml:space="preserve"> </w:t>
      </w:r>
      <w:r w:rsidR="00006B3E" w:rsidRPr="008F1CC7">
        <w:rPr>
          <w:rFonts w:ascii="Arial" w:hAnsi="Arial" w:cs="Arial"/>
        </w:rPr>
        <w:t>accidentes derivados de hundimientos</w:t>
      </w:r>
      <w:r w:rsidR="00074192" w:rsidRPr="008F1CC7">
        <w:rPr>
          <w:rFonts w:ascii="Arial" w:hAnsi="Arial" w:cs="Arial"/>
        </w:rPr>
        <w:t>, explosi</w:t>
      </w:r>
      <w:r w:rsidR="0008110D" w:rsidRPr="008F1CC7">
        <w:rPr>
          <w:rFonts w:ascii="Arial" w:hAnsi="Arial" w:cs="Arial"/>
        </w:rPr>
        <w:t>ones</w:t>
      </w:r>
      <w:r w:rsidR="00074192" w:rsidRPr="008F1CC7">
        <w:rPr>
          <w:rFonts w:ascii="Arial" w:hAnsi="Arial" w:cs="Arial"/>
        </w:rPr>
        <w:t xml:space="preserve"> o incendio</w:t>
      </w:r>
      <w:r w:rsidR="0008110D" w:rsidRPr="008F1CC7">
        <w:rPr>
          <w:rFonts w:ascii="Arial" w:hAnsi="Arial" w:cs="Arial"/>
        </w:rPr>
        <w:t>s</w:t>
      </w:r>
      <w:r w:rsidR="00941409" w:rsidRPr="008F1CC7">
        <w:rPr>
          <w:rFonts w:ascii="Arial" w:hAnsi="Arial" w:cs="Arial"/>
        </w:rPr>
        <w:t>.</w:t>
      </w:r>
      <w:r w:rsidR="0008110D" w:rsidRPr="008F1CC7">
        <w:rPr>
          <w:rStyle w:val="Refdenotaalpie"/>
          <w:rFonts w:ascii="Arial" w:hAnsi="Arial" w:cs="Arial"/>
        </w:rPr>
        <w:footnoteReference w:id="8"/>
      </w:r>
      <w:r w:rsidR="00074192" w:rsidRPr="008F1CC7">
        <w:rPr>
          <w:rFonts w:ascii="Arial" w:hAnsi="Arial" w:cs="Arial"/>
        </w:rPr>
        <w:t xml:space="preserve"> </w:t>
      </w:r>
      <w:r w:rsidR="00F21A9D">
        <w:rPr>
          <w:rFonts w:ascii="Arial" w:hAnsi="Arial" w:cs="Arial"/>
        </w:rPr>
        <w:t>(</w:t>
      </w:r>
      <w:r w:rsidR="00911EF4">
        <w:rPr>
          <w:rFonts w:ascii="Arial" w:hAnsi="Arial" w:cs="Arial"/>
        </w:rPr>
        <w:t>Gráfica</w:t>
      </w:r>
      <w:r w:rsidR="00F21A9D">
        <w:rPr>
          <w:rFonts w:ascii="Arial" w:hAnsi="Arial" w:cs="Arial"/>
        </w:rPr>
        <w:t>s 4</w:t>
      </w:r>
      <w:r w:rsidR="000F1026">
        <w:rPr>
          <w:rFonts w:ascii="Arial" w:hAnsi="Arial" w:cs="Arial"/>
        </w:rPr>
        <w:t>,5,6,7,8,9</w:t>
      </w:r>
      <w:r w:rsidR="00F21A9D">
        <w:rPr>
          <w:rFonts w:ascii="Arial" w:hAnsi="Arial" w:cs="Arial"/>
        </w:rPr>
        <w:t>)</w:t>
      </w:r>
    </w:p>
    <w:p w14:paraId="48C49BBC" w14:textId="5CBB309A" w:rsidR="00CA0390" w:rsidRDefault="008701FE" w:rsidP="00CA0390">
      <w:pPr>
        <w:spacing w:line="360" w:lineRule="auto"/>
        <w:ind w:firstLine="567"/>
        <w:jc w:val="both"/>
        <w:rPr>
          <w:rFonts w:ascii="Arial" w:hAnsi="Arial" w:cs="Arial"/>
          <w:sz w:val="22"/>
          <w:szCs w:val="22"/>
        </w:rPr>
      </w:pPr>
      <w:r>
        <w:rPr>
          <w:noProof/>
        </w:rPr>
        <w:lastRenderedPageBreak/>
        <w:drawing>
          <wp:anchor distT="0" distB="0" distL="114300" distR="114300" simplePos="0" relativeHeight="251658240" behindDoc="0" locked="0" layoutInCell="1" allowOverlap="1" wp14:anchorId="757CF477" wp14:editId="188FDC77">
            <wp:simplePos x="0" y="0"/>
            <wp:positionH relativeFrom="margin">
              <wp:posOffset>2952115</wp:posOffset>
            </wp:positionH>
            <wp:positionV relativeFrom="paragraph">
              <wp:posOffset>382905</wp:posOffset>
            </wp:positionV>
            <wp:extent cx="2660650" cy="2235200"/>
            <wp:effectExtent l="0" t="0" r="6350" b="12700"/>
            <wp:wrapTopAndBottom/>
            <wp:docPr id="779065746" name="Gráfico 1">
              <a:extLst xmlns:a="http://schemas.openxmlformats.org/drawingml/2006/main">
                <a:ext uri="{FF2B5EF4-FFF2-40B4-BE49-F238E27FC236}">
                  <a16:creationId xmlns:a16="http://schemas.microsoft.com/office/drawing/2014/main" id="{6838644A-5920-4A78-84F7-DD4809BB2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BD7FE4E" wp14:editId="1E00C1DF">
            <wp:simplePos x="0" y="0"/>
            <wp:positionH relativeFrom="margin">
              <wp:posOffset>2939415</wp:posOffset>
            </wp:positionH>
            <wp:positionV relativeFrom="paragraph">
              <wp:posOffset>2757805</wp:posOffset>
            </wp:positionV>
            <wp:extent cx="2673350" cy="2235200"/>
            <wp:effectExtent l="0" t="0" r="12700" b="12700"/>
            <wp:wrapSquare wrapText="bothSides"/>
            <wp:docPr id="573300537" name="Gráfico 1">
              <a:extLst xmlns:a="http://schemas.openxmlformats.org/drawingml/2006/main">
                <a:ext uri="{FF2B5EF4-FFF2-40B4-BE49-F238E27FC236}">
                  <a16:creationId xmlns:a16="http://schemas.microsoft.com/office/drawing/2014/main" id="{F3CAB478-E333-48AA-957F-B09349514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8B24A79" wp14:editId="064A22AB">
            <wp:simplePos x="0" y="0"/>
            <wp:positionH relativeFrom="margin">
              <wp:align>right</wp:align>
            </wp:positionH>
            <wp:positionV relativeFrom="paragraph">
              <wp:posOffset>5123180</wp:posOffset>
            </wp:positionV>
            <wp:extent cx="2673350" cy="2387600"/>
            <wp:effectExtent l="0" t="0" r="12700" b="12700"/>
            <wp:wrapTight wrapText="bothSides">
              <wp:wrapPolygon edited="0">
                <wp:start x="0" y="0"/>
                <wp:lineTo x="0" y="21543"/>
                <wp:lineTo x="21549" y="21543"/>
                <wp:lineTo x="21549" y="0"/>
                <wp:lineTo x="0" y="0"/>
              </wp:wrapPolygon>
            </wp:wrapTight>
            <wp:docPr id="146924958" name="Gráfico 1">
              <a:extLst xmlns:a="http://schemas.openxmlformats.org/drawingml/2006/main">
                <a:ext uri="{FF2B5EF4-FFF2-40B4-BE49-F238E27FC236}">
                  <a16:creationId xmlns:a16="http://schemas.microsoft.com/office/drawing/2014/main" id="{3FFD4A7A-9781-4111-956D-4878D6AAA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1136B0">
        <w:rPr>
          <w:noProof/>
        </w:rPr>
        <w:drawing>
          <wp:anchor distT="0" distB="0" distL="114300" distR="114300" simplePos="0" relativeHeight="251660288" behindDoc="0" locked="0" layoutInCell="1" allowOverlap="1" wp14:anchorId="432A8C17" wp14:editId="4722CA9D">
            <wp:simplePos x="0" y="0"/>
            <wp:positionH relativeFrom="column">
              <wp:posOffset>50165</wp:posOffset>
            </wp:positionH>
            <wp:positionV relativeFrom="paragraph">
              <wp:posOffset>2759710</wp:posOffset>
            </wp:positionV>
            <wp:extent cx="2571750" cy="2235200"/>
            <wp:effectExtent l="0" t="0" r="6350" b="12700"/>
            <wp:wrapSquare wrapText="bothSides"/>
            <wp:docPr id="1070191373" name="Gráfico 1">
              <a:extLst xmlns:a="http://schemas.openxmlformats.org/drawingml/2006/main">
                <a:ext uri="{FF2B5EF4-FFF2-40B4-BE49-F238E27FC236}">
                  <a16:creationId xmlns:a16="http://schemas.microsoft.com/office/drawing/2014/main" id="{EC490D32-1FA4-48AB-844A-282DE1379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1136B0">
        <w:rPr>
          <w:noProof/>
        </w:rPr>
        <w:drawing>
          <wp:anchor distT="0" distB="0" distL="114300" distR="114300" simplePos="0" relativeHeight="251659264" behindDoc="0" locked="0" layoutInCell="1" allowOverlap="1" wp14:anchorId="4F758BD4" wp14:editId="6A5A6632">
            <wp:simplePos x="0" y="0"/>
            <wp:positionH relativeFrom="column">
              <wp:posOffset>50165</wp:posOffset>
            </wp:positionH>
            <wp:positionV relativeFrom="paragraph">
              <wp:posOffset>397510</wp:posOffset>
            </wp:positionV>
            <wp:extent cx="2571750" cy="2228850"/>
            <wp:effectExtent l="0" t="0" r="6350" b="6350"/>
            <wp:wrapTopAndBottom/>
            <wp:docPr id="1312133274" name="Gráfico 1">
              <a:extLst xmlns:a="http://schemas.openxmlformats.org/drawingml/2006/main">
                <a:ext uri="{FF2B5EF4-FFF2-40B4-BE49-F238E27FC236}">
                  <a16:creationId xmlns:a16="http://schemas.microsoft.com/office/drawing/2014/main" id="{5100FF2B-7072-487C-8F5F-811CB4EAF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5370CEC9" w14:textId="300170EB" w:rsidR="003E445A" w:rsidRDefault="008701FE" w:rsidP="003E445A">
      <w:pPr>
        <w:spacing w:line="360" w:lineRule="auto"/>
        <w:jc w:val="both"/>
        <w:rPr>
          <w:rFonts w:ascii="Arial" w:hAnsi="Arial" w:cs="Arial"/>
          <w:sz w:val="22"/>
          <w:szCs w:val="22"/>
        </w:rPr>
      </w:pPr>
      <w:r>
        <w:rPr>
          <w:noProof/>
        </w:rPr>
        <w:drawing>
          <wp:anchor distT="0" distB="0" distL="114300" distR="114300" simplePos="0" relativeHeight="251665408" behindDoc="1" locked="0" layoutInCell="1" allowOverlap="1" wp14:anchorId="11433F8F" wp14:editId="394DB69F">
            <wp:simplePos x="0" y="0"/>
            <wp:positionH relativeFrom="column">
              <wp:posOffset>43815</wp:posOffset>
            </wp:positionH>
            <wp:positionV relativeFrom="paragraph">
              <wp:posOffset>4885690</wp:posOffset>
            </wp:positionV>
            <wp:extent cx="2546350" cy="2387600"/>
            <wp:effectExtent l="0" t="0" r="6350" b="12700"/>
            <wp:wrapTight wrapText="bothSides">
              <wp:wrapPolygon edited="0">
                <wp:start x="0" y="0"/>
                <wp:lineTo x="0" y="21543"/>
                <wp:lineTo x="21492" y="21543"/>
                <wp:lineTo x="21492" y="0"/>
                <wp:lineTo x="0" y="0"/>
              </wp:wrapPolygon>
            </wp:wrapTight>
            <wp:docPr id="774436767" name="Gráfico 1">
              <a:extLst xmlns:a="http://schemas.openxmlformats.org/drawingml/2006/main">
                <a:ext uri="{FF2B5EF4-FFF2-40B4-BE49-F238E27FC236}">
                  <a16:creationId xmlns:a16="http://schemas.microsoft.com/office/drawing/2014/main" id="{4B35B416-B755-486E-8F63-D804DC13B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31F6DC38" w14:textId="7EB5CC12" w:rsidR="003E445A" w:rsidDel="00F90460" w:rsidRDefault="00F90460" w:rsidP="009A7C89">
      <w:pPr>
        <w:spacing w:line="360" w:lineRule="auto"/>
        <w:ind w:firstLine="567"/>
        <w:jc w:val="both"/>
        <w:rPr>
          <w:del w:id="337" w:author="MACARENA MUGIONE MENDEZ" w:date="2024-09-30T17:02:00Z"/>
          <w:rFonts w:ascii="Arial" w:hAnsi="Arial" w:cs="Arial"/>
          <w:sz w:val="22"/>
          <w:szCs w:val="22"/>
        </w:rPr>
      </w:pPr>
      <w:ins w:id="338" w:author="Vladi Hernández" w:date="2024-11-06T13:17:00Z" w16du:dateUtc="2024-11-06T19:17:00Z">
        <w:r>
          <w:rPr>
            <w:noProof/>
          </w:rPr>
          <w:lastRenderedPageBreak/>
          <w:drawing>
            <wp:anchor distT="0" distB="0" distL="114300" distR="114300" simplePos="0" relativeHeight="251689984" behindDoc="0" locked="0" layoutInCell="1" allowOverlap="1" wp14:anchorId="3EE4F61A" wp14:editId="3E3ADC8F">
              <wp:simplePos x="0" y="0"/>
              <wp:positionH relativeFrom="column">
                <wp:posOffset>2990629</wp:posOffset>
              </wp:positionH>
              <wp:positionV relativeFrom="paragraph">
                <wp:posOffset>0</wp:posOffset>
              </wp:positionV>
              <wp:extent cx="2569845" cy="2228215"/>
              <wp:effectExtent l="0" t="0" r="1905" b="635"/>
              <wp:wrapSquare wrapText="bothSides"/>
              <wp:docPr id="582814080" name="Gráfico 1">
                <a:extLst xmlns:a="http://schemas.openxmlformats.org/drawingml/2006/main">
                  <a:ext uri="{FF2B5EF4-FFF2-40B4-BE49-F238E27FC236}">
                    <a16:creationId xmlns:a16="http://schemas.microsoft.com/office/drawing/2014/main" id="{07D65C2E-F30C-4D56-9369-75E5D808D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Pr>
            <w:noProof/>
          </w:rPr>
          <w:drawing>
            <wp:anchor distT="0" distB="0" distL="114300" distR="114300" simplePos="0" relativeHeight="251691008" behindDoc="0" locked="0" layoutInCell="1" allowOverlap="1" wp14:anchorId="653AEDA2" wp14:editId="732C31D6">
              <wp:simplePos x="0" y="0"/>
              <wp:positionH relativeFrom="margin">
                <wp:posOffset>-938</wp:posOffset>
              </wp:positionH>
              <wp:positionV relativeFrom="paragraph">
                <wp:posOffset>-1326</wp:posOffset>
              </wp:positionV>
              <wp:extent cx="2569845" cy="2228215"/>
              <wp:effectExtent l="0" t="0" r="1905" b="635"/>
              <wp:wrapNone/>
              <wp:docPr id="1296004928" name="Gráfico 1">
                <a:extLst xmlns:a="http://schemas.openxmlformats.org/drawingml/2006/main">
                  <a:ext uri="{FF2B5EF4-FFF2-40B4-BE49-F238E27FC236}">
                    <a16:creationId xmlns:a16="http://schemas.microsoft.com/office/drawing/2014/main" id="{6738152E-307F-4AB3-83AB-F9BBEB2F8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ins>
    </w:p>
    <w:p w14:paraId="70767442" w14:textId="022FCC1B" w:rsidR="00F90460" w:rsidRPr="003E445A" w:rsidRDefault="00F90460" w:rsidP="003E445A">
      <w:pPr>
        <w:spacing w:line="360" w:lineRule="auto"/>
        <w:jc w:val="both"/>
        <w:rPr>
          <w:ins w:id="339" w:author="Vladi Hernández" w:date="2024-11-06T13:17:00Z" w16du:dateUtc="2024-11-06T19:17:00Z"/>
          <w:rFonts w:ascii="Arial" w:hAnsi="Arial" w:cs="Arial"/>
          <w:sz w:val="22"/>
          <w:szCs w:val="22"/>
        </w:rPr>
      </w:pPr>
    </w:p>
    <w:p w14:paraId="15BDBC2E" w14:textId="77777777" w:rsidR="00F90460" w:rsidRDefault="00F90460" w:rsidP="009A7C89">
      <w:pPr>
        <w:spacing w:line="360" w:lineRule="auto"/>
        <w:ind w:firstLine="567"/>
        <w:jc w:val="both"/>
        <w:rPr>
          <w:ins w:id="340" w:author="Vladi Hernández" w:date="2024-11-06T13:17:00Z" w16du:dateUtc="2024-11-06T19:17:00Z"/>
          <w:rFonts w:ascii="Arial" w:hAnsi="Arial" w:cs="Arial"/>
          <w:color w:val="000000" w:themeColor="text1"/>
          <w:sz w:val="15"/>
          <w:szCs w:val="15"/>
        </w:rPr>
      </w:pPr>
    </w:p>
    <w:p w14:paraId="7226EFCB" w14:textId="77777777" w:rsidR="00F90460" w:rsidRDefault="00F90460" w:rsidP="009A7C89">
      <w:pPr>
        <w:spacing w:line="360" w:lineRule="auto"/>
        <w:ind w:firstLine="567"/>
        <w:jc w:val="both"/>
        <w:rPr>
          <w:ins w:id="341" w:author="Vladi Hernández" w:date="2024-11-06T13:17:00Z" w16du:dateUtc="2024-11-06T19:17:00Z"/>
          <w:rFonts w:ascii="Arial" w:hAnsi="Arial" w:cs="Arial"/>
          <w:color w:val="000000" w:themeColor="text1"/>
          <w:sz w:val="15"/>
          <w:szCs w:val="15"/>
        </w:rPr>
      </w:pPr>
    </w:p>
    <w:p w14:paraId="51851B08" w14:textId="77777777" w:rsidR="00F90460" w:rsidRDefault="00F90460" w:rsidP="009A7C89">
      <w:pPr>
        <w:spacing w:line="360" w:lineRule="auto"/>
        <w:ind w:firstLine="567"/>
        <w:jc w:val="both"/>
        <w:rPr>
          <w:ins w:id="342" w:author="Vladi Hernández" w:date="2024-11-06T13:17:00Z" w16du:dateUtc="2024-11-06T19:17:00Z"/>
          <w:rFonts w:ascii="Arial" w:hAnsi="Arial" w:cs="Arial"/>
          <w:color w:val="000000" w:themeColor="text1"/>
          <w:sz w:val="15"/>
          <w:szCs w:val="15"/>
        </w:rPr>
      </w:pPr>
    </w:p>
    <w:p w14:paraId="3D01CB3F" w14:textId="77777777" w:rsidR="00F90460" w:rsidRDefault="00F90460" w:rsidP="009A7C89">
      <w:pPr>
        <w:spacing w:line="360" w:lineRule="auto"/>
        <w:ind w:firstLine="567"/>
        <w:jc w:val="both"/>
        <w:rPr>
          <w:ins w:id="343" w:author="Vladi Hernández" w:date="2024-11-06T13:17:00Z" w16du:dateUtc="2024-11-06T19:17:00Z"/>
          <w:rFonts w:ascii="Arial" w:hAnsi="Arial" w:cs="Arial"/>
          <w:color w:val="000000" w:themeColor="text1"/>
          <w:sz w:val="15"/>
          <w:szCs w:val="15"/>
        </w:rPr>
      </w:pPr>
    </w:p>
    <w:p w14:paraId="2F5F4C75" w14:textId="77777777" w:rsidR="00F90460" w:rsidRDefault="00F90460" w:rsidP="009A7C89">
      <w:pPr>
        <w:spacing w:line="360" w:lineRule="auto"/>
        <w:ind w:firstLine="567"/>
        <w:jc w:val="both"/>
        <w:rPr>
          <w:ins w:id="344" w:author="Vladi Hernández" w:date="2024-11-06T13:17:00Z" w16du:dateUtc="2024-11-06T19:17:00Z"/>
          <w:rFonts w:ascii="Arial" w:hAnsi="Arial" w:cs="Arial"/>
          <w:color w:val="000000" w:themeColor="text1"/>
          <w:sz w:val="15"/>
          <w:szCs w:val="15"/>
        </w:rPr>
      </w:pPr>
    </w:p>
    <w:p w14:paraId="2C9D5E8F" w14:textId="77777777" w:rsidR="00F90460" w:rsidRDefault="00F90460" w:rsidP="009A7C89">
      <w:pPr>
        <w:spacing w:line="360" w:lineRule="auto"/>
        <w:ind w:firstLine="567"/>
        <w:jc w:val="both"/>
        <w:rPr>
          <w:ins w:id="345" w:author="Vladi Hernández" w:date="2024-11-06T13:17:00Z" w16du:dateUtc="2024-11-06T19:17:00Z"/>
          <w:rFonts w:ascii="Arial" w:hAnsi="Arial" w:cs="Arial"/>
          <w:color w:val="000000" w:themeColor="text1"/>
          <w:sz w:val="15"/>
          <w:szCs w:val="15"/>
        </w:rPr>
      </w:pPr>
    </w:p>
    <w:p w14:paraId="7AA40A22" w14:textId="77777777" w:rsidR="00F90460" w:rsidRDefault="00F90460" w:rsidP="009A7C89">
      <w:pPr>
        <w:spacing w:line="360" w:lineRule="auto"/>
        <w:ind w:firstLine="567"/>
        <w:jc w:val="both"/>
        <w:rPr>
          <w:ins w:id="346" w:author="Vladi Hernández" w:date="2024-11-06T13:17:00Z" w16du:dateUtc="2024-11-06T19:17:00Z"/>
          <w:rFonts w:ascii="Arial" w:hAnsi="Arial" w:cs="Arial"/>
          <w:color w:val="000000" w:themeColor="text1"/>
          <w:sz w:val="15"/>
          <w:szCs w:val="15"/>
        </w:rPr>
      </w:pPr>
    </w:p>
    <w:p w14:paraId="7676D49D" w14:textId="77777777" w:rsidR="00F90460" w:rsidRDefault="00F90460" w:rsidP="009A7C89">
      <w:pPr>
        <w:spacing w:line="360" w:lineRule="auto"/>
        <w:ind w:firstLine="567"/>
        <w:jc w:val="both"/>
        <w:rPr>
          <w:ins w:id="347" w:author="Vladi Hernández" w:date="2024-11-06T13:17:00Z" w16du:dateUtc="2024-11-06T19:17:00Z"/>
          <w:rFonts w:ascii="Arial" w:hAnsi="Arial" w:cs="Arial"/>
          <w:color w:val="000000" w:themeColor="text1"/>
          <w:sz w:val="15"/>
          <w:szCs w:val="15"/>
        </w:rPr>
      </w:pPr>
    </w:p>
    <w:p w14:paraId="1E7E0756" w14:textId="77777777" w:rsidR="00F90460" w:rsidRDefault="00F90460" w:rsidP="009A7C89">
      <w:pPr>
        <w:spacing w:line="360" w:lineRule="auto"/>
        <w:ind w:firstLine="567"/>
        <w:jc w:val="both"/>
        <w:rPr>
          <w:ins w:id="348" w:author="Vladi Hernández" w:date="2024-11-06T13:17:00Z" w16du:dateUtc="2024-11-06T19:17:00Z"/>
          <w:rFonts w:ascii="Arial" w:hAnsi="Arial" w:cs="Arial"/>
          <w:color w:val="000000" w:themeColor="text1"/>
          <w:sz w:val="15"/>
          <w:szCs w:val="15"/>
        </w:rPr>
      </w:pPr>
    </w:p>
    <w:p w14:paraId="3F67DAC1" w14:textId="77777777" w:rsidR="00F90460" w:rsidRDefault="00F90460" w:rsidP="009A7C89">
      <w:pPr>
        <w:spacing w:line="360" w:lineRule="auto"/>
        <w:ind w:firstLine="567"/>
        <w:jc w:val="both"/>
        <w:rPr>
          <w:ins w:id="349" w:author="Vladi Hernández" w:date="2024-11-06T13:17:00Z" w16du:dateUtc="2024-11-06T19:17:00Z"/>
          <w:rFonts w:ascii="Arial" w:hAnsi="Arial" w:cs="Arial"/>
          <w:color w:val="000000" w:themeColor="text1"/>
          <w:sz w:val="15"/>
          <w:szCs w:val="15"/>
        </w:rPr>
      </w:pPr>
    </w:p>
    <w:p w14:paraId="2BD7D795" w14:textId="77777777" w:rsidR="00F90460" w:rsidRDefault="00F90460" w:rsidP="009A7C89">
      <w:pPr>
        <w:spacing w:line="360" w:lineRule="auto"/>
        <w:ind w:firstLine="567"/>
        <w:jc w:val="both"/>
        <w:rPr>
          <w:ins w:id="350" w:author="Vladi Hernández" w:date="2024-11-06T13:17:00Z" w16du:dateUtc="2024-11-06T19:17:00Z"/>
          <w:rFonts w:ascii="Arial" w:hAnsi="Arial" w:cs="Arial"/>
          <w:color w:val="000000" w:themeColor="text1"/>
          <w:sz w:val="15"/>
          <w:szCs w:val="15"/>
        </w:rPr>
      </w:pPr>
    </w:p>
    <w:p w14:paraId="56EEB51E" w14:textId="77777777" w:rsidR="00F90460" w:rsidRDefault="00F90460" w:rsidP="009A7C89">
      <w:pPr>
        <w:spacing w:line="360" w:lineRule="auto"/>
        <w:ind w:firstLine="567"/>
        <w:jc w:val="both"/>
        <w:rPr>
          <w:ins w:id="351" w:author="Vladi Hernández" w:date="2024-11-06T13:17:00Z" w16du:dateUtc="2024-11-06T19:17:00Z"/>
          <w:rFonts w:ascii="Arial" w:hAnsi="Arial" w:cs="Arial"/>
          <w:color w:val="000000" w:themeColor="text1"/>
          <w:sz w:val="15"/>
          <w:szCs w:val="15"/>
        </w:rPr>
      </w:pPr>
    </w:p>
    <w:p w14:paraId="62B0E37F" w14:textId="77777777" w:rsidR="00F90460" w:rsidRDefault="00F90460" w:rsidP="009A7C89">
      <w:pPr>
        <w:spacing w:line="360" w:lineRule="auto"/>
        <w:ind w:firstLine="567"/>
        <w:jc w:val="both"/>
        <w:rPr>
          <w:ins w:id="352" w:author="Vladi Hernández" w:date="2024-11-06T13:17:00Z" w16du:dateUtc="2024-11-06T19:17:00Z"/>
          <w:rFonts w:ascii="Arial" w:hAnsi="Arial" w:cs="Arial"/>
          <w:color w:val="000000" w:themeColor="text1"/>
          <w:sz w:val="15"/>
          <w:szCs w:val="15"/>
        </w:rPr>
      </w:pPr>
    </w:p>
    <w:p w14:paraId="3454FFA3" w14:textId="19B38E46" w:rsidR="009A7C89" w:rsidRDefault="008701FE" w:rsidP="009A7C89">
      <w:pPr>
        <w:spacing w:line="360" w:lineRule="auto"/>
        <w:ind w:firstLine="567"/>
        <w:jc w:val="both"/>
        <w:rPr>
          <w:ins w:id="353" w:author="Vladi Hernández" w:date="2024-11-06T13:17:00Z" w16du:dateUtc="2024-11-06T19:17:00Z"/>
          <w:rFonts w:ascii="Arial" w:hAnsi="Arial" w:cs="Arial"/>
          <w:color w:val="000000" w:themeColor="text1"/>
          <w:sz w:val="15"/>
          <w:szCs w:val="15"/>
        </w:rPr>
      </w:pPr>
      <w:ins w:id="354" w:author="MACARENA MUGIONE MENDEZ" w:date="2024-09-30T17:02:00Z">
        <w:r>
          <w:rPr>
            <w:rFonts w:ascii="Arial" w:hAnsi="Arial" w:cs="Arial"/>
            <w:color w:val="000000" w:themeColor="text1"/>
            <w:sz w:val="15"/>
            <w:szCs w:val="15"/>
          </w:rPr>
          <w:t xml:space="preserve">   </w:t>
        </w:r>
      </w:ins>
      <w:r w:rsidR="009A7C89"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w:t>
      </w:r>
      <w:r w:rsidR="009A7C89" w:rsidRPr="000F77EA">
        <w:rPr>
          <w:rFonts w:ascii="Arial" w:hAnsi="Arial" w:cs="Arial"/>
          <w:color w:val="000000" w:themeColor="text1"/>
          <w:sz w:val="15"/>
          <w:szCs w:val="15"/>
        </w:rPr>
        <w:t>go</w:t>
      </w:r>
      <w:r w:rsidR="003A0822">
        <w:rPr>
          <w:rFonts w:ascii="Arial" w:hAnsi="Arial" w:cs="Arial"/>
          <w:color w:val="000000" w:themeColor="text1"/>
          <w:sz w:val="15"/>
          <w:szCs w:val="15"/>
        </w:rPr>
        <w:t>,</w:t>
      </w:r>
      <w:r w:rsidR="009A7C89" w:rsidRPr="000F77EA">
        <w:rPr>
          <w:rFonts w:ascii="Arial" w:hAnsi="Arial" w:cs="Arial"/>
          <w:color w:val="000000" w:themeColor="text1"/>
          <w:sz w:val="15"/>
          <w:szCs w:val="15"/>
        </w:rPr>
        <w:t>1900 a 19</w:t>
      </w:r>
      <w:del w:id="355" w:author="Vladi Hernández" w:date="2024-11-06T13:17:00Z" w16du:dateUtc="2024-11-06T19:17:00Z">
        <w:r w:rsidR="009A7C89" w:rsidRPr="000F77EA" w:rsidDel="00F90460">
          <w:rPr>
            <w:rFonts w:ascii="Arial" w:hAnsi="Arial" w:cs="Arial"/>
            <w:color w:val="000000" w:themeColor="text1"/>
            <w:sz w:val="15"/>
            <w:szCs w:val="15"/>
          </w:rPr>
          <w:delText>5</w:delText>
        </w:r>
      </w:del>
      <w:ins w:id="356" w:author="Vladi Hernández" w:date="2024-11-06T13:17:00Z" w16du:dateUtc="2024-11-06T19:17:00Z">
        <w:r w:rsidR="00F90460">
          <w:rPr>
            <w:rFonts w:ascii="Arial" w:hAnsi="Arial" w:cs="Arial"/>
            <w:color w:val="000000" w:themeColor="text1"/>
            <w:sz w:val="15"/>
            <w:szCs w:val="15"/>
          </w:rPr>
          <w:t>7</w:t>
        </w:r>
      </w:ins>
      <w:r w:rsidR="009A7C89" w:rsidRPr="000F77EA">
        <w:rPr>
          <w:rFonts w:ascii="Arial" w:hAnsi="Arial" w:cs="Arial"/>
          <w:color w:val="000000" w:themeColor="text1"/>
          <w:sz w:val="15"/>
          <w:szCs w:val="15"/>
        </w:rPr>
        <w:t>0</w:t>
      </w:r>
    </w:p>
    <w:p w14:paraId="5E99679C" w14:textId="5B25C4D4" w:rsidR="00F90460" w:rsidRPr="000F77EA" w:rsidRDefault="00F90460" w:rsidP="009A7C89">
      <w:pPr>
        <w:spacing w:line="360" w:lineRule="auto"/>
        <w:ind w:firstLine="567"/>
        <w:jc w:val="both"/>
        <w:rPr>
          <w:rFonts w:ascii="Arial" w:hAnsi="Arial" w:cs="Arial"/>
          <w:color w:val="000000" w:themeColor="text1"/>
          <w:sz w:val="15"/>
          <w:szCs w:val="15"/>
        </w:rPr>
      </w:pPr>
    </w:p>
    <w:p w14:paraId="633E4D6B" w14:textId="7AAA0DB7" w:rsidR="001136B0" w:rsidDel="008701FE" w:rsidRDefault="001136B0" w:rsidP="000D5823">
      <w:pPr>
        <w:spacing w:line="360" w:lineRule="auto"/>
        <w:ind w:firstLine="567"/>
        <w:jc w:val="both"/>
        <w:rPr>
          <w:del w:id="357" w:author="MACARENA MUGIONE MENDEZ" w:date="2024-09-30T17:02:00Z"/>
          <w:rFonts w:ascii="Arial" w:hAnsi="Arial" w:cs="Arial"/>
        </w:rPr>
      </w:pPr>
    </w:p>
    <w:p w14:paraId="0EE5780E" w14:textId="545C4C98" w:rsidR="00A70E06" w:rsidDel="00116B26" w:rsidRDefault="00033D6A" w:rsidP="000D5823">
      <w:pPr>
        <w:spacing w:line="360" w:lineRule="auto"/>
        <w:ind w:firstLine="567"/>
        <w:jc w:val="both"/>
        <w:rPr>
          <w:del w:id="358" w:author="MACARENA MUGIONE MENDEZ" w:date="2024-09-30T17:03:00Z"/>
          <w:rFonts w:ascii="Arial" w:hAnsi="Arial" w:cs="Arial"/>
        </w:rPr>
      </w:pPr>
      <w:r w:rsidRPr="00033D6A">
        <w:rPr>
          <w:rFonts w:ascii="Arial" w:hAnsi="Arial" w:cs="Arial"/>
        </w:rPr>
        <w:t xml:space="preserve">Durante el período comprendido entre 1900 y 1940, las muertes por tuberculosis pulmonar </w:t>
      </w:r>
      <w:r>
        <w:rPr>
          <w:rFonts w:ascii="Arial" w:hAnsi="Arial" w:cs="Arial"/>
        </w:rPr>
        <w:t xml:space="preserve">predominaron </w:t>
      </w:r>
      <w:r w:rsidR="00214E4D">
        <w:rPr>
          <w:rFonts w:ascii="Arial" w:hAnsi="Arial" w:cs="Arial"/>
        </w:rPr>
        <w:t xml:space="preserve">como una importante causa </w:t>
      </w:r>
      <w:r w:rsidRPr="00033D6A">
        <w:rPr>
          <w:rFonts w:ascii="Arial" w:hAnsi="Arial" w:cs="Arial"/>
        </w:rPr>
        <w:t>de</w:t>
      </w:r>
      <w:r w:rsidR="00214E4D">
        <w:rPr>
          <w:rFonts w:ascii="Arial" w:hAnsi="Arial" w:cs="Arial"/>
        </w:rPr>
        <w:t xml:space="preserve"> defunción</w:t>
      </w:r>
      <w:r w:rsidR="00FC0143">
        <w:rPr>
          <w:rFonts w:ascii="Arial" w:hAnsi="Arial" w:cs="Arial"/>
        </w:rPr>
        <w:t>, y</w:t>
      </w:r>
      <w:r w:rsidR="00566CBB" w:rsidRPr="00566CBB">
        <w:rPr>
          <w:rFonts w:ascii="Arial" w:hAnsi="Arial" w:cs="Arial"/>
        </w:rPr>
        <w:t xml:space="preserve"> fue en la década de 1950</w:t>
      </w:r>
      <w:del w:id="359" w:author="MACARENA MUGIONE MENDEZ" w:date="2024-09-30T17:03:00Z">
        <w:r w:rsidR="00214E4D" w:rsidDel="00116B26">
          <w:rPr>
            <w:rFonts w:ascii="Arial" w:hAnsi="Arial" w:cs="Arial"/>
          </w:rPr>
          <w:delText>,</w:delText>
        </w:r>
      </w:del>
      <w:r w:rsidR="00566CBB" w:rsidRPr="00566CBB">
        <w:rPr>
          <w:rFonts w:ascii="Arial" w:hAnsi="Arial" w:cs="Arial"/>
        </w:rPr>
        <w:t xml:space="preserve"> cuando </w:t>
      </w:r>
      <w:r w:rsidR="00F70E3F">
        <w:rPr>
          <w:rFonts w:ascii="Arial" w:hAnsi="Arial" w:cs="Arial"/>
        </w:rPr>
        <w:t>ocup</w:t>
      </w:r>
      <w:ins w:id="360" w:author="MACARENA MUGIONE MENDEZ" w:date="2024-09-30T17:03:00Z">
        <w:r w:rsidR="00116B26">
          <w:rPr>
            <w:rFonts w:ascii="Arial" w:hAnsi="Arial" w:cs="Arial"/>
          </w:rPr>
          <w:t>ó</w:t>
        </w:r>
      </w:ins>
      <w:del w:id="361" w:author="MACARENA MUGIONE MENDEZ" w:date="2024-09-30T17:03:00Z">
        <w:r w:rsidR="00F70E3F" w:rsidDel="00116B26">
          <w:rPr>
            <w:rFonts w:ascii="Arial" w:hAnsi="Arial" w:cs="Arial"/>
          </w:rPr>
          <w:delText>o</w:delText>
        </w:r>
      </w:del>
      <w:r w:rsidR="00F70E3F">
        <w:rPr>
          <w:rFonts w:ascii="Arial" w:hAnsi="Arial" w:cs="Arial"/>
        </w:rPr>
        <w:t xml:space="preserve"> </w:t>
      </w:r>
      <w:r w:rsidR="00991FDA" w:rsidRPr="00FA48B2">
        <w:rPr>
          <w:rFonts w:ascii="Arial" w:hAnsi="Arial" w:cs="Arial"/>
          <w:highlight w:val="cyan"/>
          <w:rPrChange w:id="362" w:author="MACARENA MUGIONE MENDEZ" w:date="2024-09-30T17:04:00Z">
            <w:rPr>
              <w:rFonts w:ascii="Arial" w:hAnsi="Arial" w:cs="Arial"/>
            </w:rPr>
          </w:rPrChange>
        </w:rPr>
        <w:t xml:space="preserve">el </w:t>
      </w:r>
      <w:r w:rsidR="00F70E3F" w:rsidRPr="00FA48B2">
        <w:rPr>
          <w:rFonts w:ascii="Arial" w:hAnsi="Arial" w:cs="Arial"/>
          <w:highlight w:val="cyan"/>
          <w:rPrChange w:id="363" w:author="MACARENA MUGIONE MENDEZ" w:date="2024-09-30T17:04:00Z">
            <w:rPr>
              <w:rFonts w:ascii="Arial" w:hAnsi="Arial" w:cs="Arial"/>
            </w:rPr>
          </w:rPrChange>
        </w:rPr>
        <w:t>primer lugar</w:t>
      </w:r>
      <w:r w:rsidR="00396ACF" w:rsidRPr="00204155">
        <w:rPr>
          <w:rFonts w:ascii="Arial" w:hAnsi="Arial" w:cs="Arial"/>
        </w:rPr>
        <w:t xml:space="preserve"> de mortalidad</w:t>
      </w:r>
      <w:r w:rsidR="00FC0143" w:rsidRPr="00204155">
        <w:rPr>
          <w:rFonts w:ascii="Arial" w:hAnsi="Arial" w:cs="Arial"/>
        </w:rPr>
        <w:t xml:space="preserve">, esto </w:t>
      </w:r>
      <w:del w:id="364" w:author="MACARENA MUGIONE MENDEZ" w:date="2024-09-30T17:03:00Z">
        <w:r w:rsidR="00FC0143" w:rsidRPr="00204155" w:rsidDel="00116B26">
          <w:rPr>
            <w:rFonts w:ascii="Arial" w:hAnsi="Arial" w:cs="Arial"/>
          </w:rPr>
          <w:delText>en relación al</w:delText>
        </w:r>
      </w:del>
      <w:ins w:id="365" w:author="MACARENA MUGIONE MENDEZ" w:date="2024-09-30T17:03:00Z">
        <w:r w:rsidR="00116B26" w:rsidRPr="00204155">
          <w:rPr>
            <w:rFonts w:ascii="Arial" w:hAnsi="Arial" w:cs="Arial"/>
          </w:rPr>
          <w:t>con relación al</w:t>
        </w:r>
      </w:ins>
      <w:r w:rsidR="00FC0143" w:rsidRPr="00204155">
        <w:rPr>
          <w:rFonts w:ascii="Arial" w:hAnsi="Arial" w:cs="Arial"/>
        </w:rPr>
        <w:t xml:space="preserve"> hacinamiento y </w:t>
      </w:r>
      <w:ins w:id="366" w:author="MACARENA MUGIONE MENDEZ" w:date="2024-10-03T23:28:00Z" w16du:dateUtc="2024-10-04T05:28:00Z">
        <w:r w:rsidR="00042B49">
          <w:rPr>
            <w:rFonts w:ascii="Arial" w:hAnsi="Arial" w:cs="Arial"/>
          </w:rPr>
          <w:t xml:space="preserve">el </w:t>
        </w:r>
      </w:ins>
      <w:r w:rsidR="00FC0143" w:rsidRPr="00204155">
        <w:rPr>
          <w:rFonts w:ascii="Arial" w:hAnsi="Arial" w:cs="Arial"/>
        </w:rPr>
        <w:t>alto grado de contagiosidad</w:t>
      </w:r>
      <w:del w:id="367" w:author="MACARENA MUGIONE MENDEZ" w:date="2024-09-30T17:03:00Z">
        <w:r w:rsidR="00FC0143" w:rsidRPr="00204155" w:rsidDel="00116B26">
          <w:rPr>
            <w:rFonts w:ascii="Arial" w:hAnsi="Arial" w:cs="Arial"/>
          </w:rPr>
          <w:delText xml:space="preserve"> </w:delText>
        </w:r>
      </w:del>
      <w:r w:rsidR="002E7663" w:rsidRPr="00204155">
        <w:rPr>
          <w:rFonts w:ascii="Arial" w:hAnsi="Arial" w:cs="Arial"/>
        </w:rPr>
        <w:t xml:space="preserve"> </w:t>
      </w:r>
      <w:r w:rsidR="007365AB" w:rsidRPr="00204155">
        <w:rPr>
          <w:rFonts w:ascii="Arial" w:hAnsi="Arial" w:cs="Arial"/>
        </w:rPr>
        <w:t>por las condiciones sanitarias precarias.</w:t>
      </w:r>
      <w:r w:rsidR="007365AB">
        <w:rPr>
          <w:rFonts w:ascii="Arial" w:hAnsi="Arial" w:cs="Arial"/>
        </w:rPr>
        <w:t xml:space="preserve"> </w:t>
      </w:r>
    </w:p>
    <w:p w14:paraId="4483D5F2" w14:textId="15B0714E" w:rsidR="00A70E06" w:rsidDel="00224353" w:rsidRDefault="007365AB" w:rsidP="000D5823">
      <w:pPr>
        <w:spacing w:line="360" w:lineRule="auto"/>
        <w:ind w:firstLine="567"/>
        <w:jc w:val="both"/>
        <w:rPr>
          <w:del w:id="368" w:author="MACARENA MUGIONE MENDEZ" w:date="2024-09-30T17:16:00Z"/>
          <w:rFonts w:ascii="Arial" w:hAnsi="Arial" w:cs="Arial"/>
        </w:rPr>
      </w:pPr>
      <w:r>
        <w:rPr>
          <w:rFonts w:ascii="Arial" w:hAnsi="Arial" w:cs="Arial"/>
        </w:rPr>
        <w:t>La</w:t>
      </w:r>
      <w:r w:rsidR="00F70E3F">
        <w:rPr>
          <w:rFonts w:ascii="Arial" w:hAnsi="Arial" w:cs="Arial"/>
        </w:rPr>
        <w:t xml:space="preserve"> cirrosis hepática</w:t>
      </w:r>
      <w:r>
        <w:rPr>
          <w:rFonts w:ascii="Arial" w:hAnsi="Arial" w:cs="Arial"/>
        </w:rPr>
        <w:t xml:space="preserve"> destaca en las primeras causas en todas las décadas, pero </w:t>
      </w:r>
      <w:r w:rsidR="00655111">
        <w:rPr>
          <w:rFonts w:ascii="Arial" w:hAnsi="Arial" w:cs="Arial"/>
        </w:rPr>
        <w:t xml:space="preserve">en </w:t>
      </w:r>
      <w:r>
        <w:rPr>
          <w:rFonts w:ascii="Arial" w:hAnsi="Arial" w:cs="Arial"/>
        </w:rPr>
        <w:t xml:space="preserve">1950 repunta ocupando </w:t>
      </w:r>
      <w:r w:rsidRPr="00FA48B2">
        <w:rPr>
          <w:rFonts w:ascii="Arial" w:hAnsi="Arial" w:cs="Arial"/>
          <w:highlight w:val="cyan"/>
          <w:rPrChange w:id="369" w:author="MACARENA MUGIONE MENDEZ" w:date="2024-09-30T17:03:00Z">
            <w:rPr>
              <w:rFonts w:ascii="Arial" w:hAnsi="Arial" w:cs="Arial"/>
            </w:rPr>
          </w:rPrChange>
        </w:rPr>
        <w:t>el segundo lugar</w:t>
      </w:r>
      <w:r>
        <w:rPr>
          <w:rFonts w:ascii="Arial" w:hAnsi="Arial" w:cs="Arial"/>
        </w:rPr>
        <w:t xml:space="preserve"> de causa de mortalidad en la edad reproductiva. </w:t>
      </w:r>
    </w:p>
    <w:p w14:paraId="63E7A676" w14:textId="4DE9EFF1" w:rsidR="005F4885" w:rsidRPr="005F4885" w:rsidRDefault="007365AB" w:rsidP="005F4885">
      <w:pPr>
        <w:spacing w:line="360" w:lineRule="auto"/>
        <w:ind w:firstLine="567"/>
        <w:jc w:val="both"/>
        <w:rPr>
          <w:rFonts w:ascii="Arial" w:hAnsi="Arial" w:cs="Arial"/>
        </w:rPr>
      </w:pPr>
      <w:r>
        <w:rPr>
          <w:rFonts w:ascii="Arial" w:hAnsi="Arial" w:cs="Arial"/>
        </w:rPr>
        <w:t>L</w:t>
      </w:r>
      <w:r w:rsidR="00F70E3F">
        <w:rPr>
          <w:rFonts w:ascii="Arial" w:hAnsi="Arial" w:cs="Arial"/>
        </w:rPr>
        <w:t>as enfermedades del corazón</w:t>
      </w:r>
      <w:r>
        <w:rPr>
          <w:rFonts w:ascii="Arial" w:hAnsi="Arial" w:cs="Arial"/>
        </w:rPr>
        <w:t>, causa presente desde el inicio del estudio se duplica de 1910 a 1920</w:t>
      </w:r>
      <w:r w:rsidR="00A03630">
        <w:rPr>
          <w:rFonts w:ascii="Arial" w:hAnsi="Arial" w:cs="Arial"/>
        </w:rPr>
        <w:t xml:space="preserve">, se incrementa progresivamente y para 1950 se triplican los casos ocupando el </w:t>
      </w:r>
      <w:commentRangeStart w:id="370"/>
      <w:r w:rsidR="00A03630" w:rsidRPr="00FA48B2">
        <w:rPr>
          <w:rFonts w:ascii="Arial" w:hAnsi="Arial" w:cs="Arial"/>
          <w:highlight w:val="cyan"/>
          <w:rPrChange w:id="371" w:author="MACARENA MUGIONE MENDEZ" w:date="2024-09-30T17:03:00Z">
            <w:rPr>
              <w:rFonts w:ascii="Arial" w:hAnsi="Arial" w:cs="Arial"/>
            </w:rPr>
          </w:rPrChange>
        </w:rPr>
        <w:t>4º</w:t>
      </w:r>
      <w:r w:rsidR="00A03630">
        <w:rPr>
          <w:rFonts w:ascii="Arial" w:hAnsi="Arial" w:cs="Arial"/>
        </w:rPr>
        <w:t xml:space="preserve"> </w:t>
      </w:r>
      <w:commentRangeEnd w:id="370"/>
      <w:r w:rsidR="00FA48B2">
        <w:rPr>
          <w:rStyle w:val="Refdecomentario"/>
        </w:rPr>
        <w:commentReference w:id="370"/>
      </w:r>
      <w:r w:rsidR="00A03630">
        <w:rPr>
          <w:rFonts w:ascii="Arial" w:hAnsi="Arial" w:cs="Arial"/>
        </w:rPr>
        <w:t xml:space="preserve">lugar como </w:t>
      </w:r>
      <w:r w:rsidR="00396ACF">
        <w:rPr>
          <w:rFonts w:ascii="Arial" w:hAnsi="Arial" w:cs="Arial"/>
        </w:rPr>
        <w:t xml:space="preserve">motivo </w:t>
      </w:r>
      <w:r w:rsidR="00A03630">
        <w:rPr>
          <w:rFonts w:ascii="Arial" w:hAnsi="Arial" w:cs="Arial"/>
        </w:rPr>
        <w:t>de defunción</w:t>
      </w:r>
      <w:r w:rsidR="00C83634">
        <w:rPr>
          <w:rFonts w:ascii="Arial" w:hAnsi="Arial" w:cs="Arial"/>
        </w:rPr>
        <w:t>. Est</w:t>
      </w:r>
      <w:r w:rsidR="005F4885">
        <w:rPr>
          <w:rFonts w:ascii="Arial" w:hAnsi="Arial" w:cs="Arial"/>
        </w:rPr>
        <w:t>o</w:t>
      </w:r>
      <w:r w:rsidR="00C83634">
        <w:rPr>
          <w:rFonts w:ascii="Arial" w:hAnsi="Arial" w:cs="Arial"/>
        </w:rPr>
        <w:t xml:space="preserve"> se puede entender en</w:t>
      </w:r>
      <w:del w:id="372" w:author="MACARENA MUGIONE MENDEZ" w:date="2024-09-30T17:05:00Z">
        <w:r w:rsidR="00C83634" w:rsidDel="00FA48B2">
          <w:rPr>
            <w:rFonts w:ascii="Arial" w:hAnsi="Arial" w:cs="Arial"/>
          </w:rPr>
          <w:delText xml:space="preserve"> </w:delText>
        </w:r>
      </w:del>
      <w:r w:rsidR="008F1CC7">
        <w:rPr>
          <w:rFonts w:ascii="Arial" w:hAnsi="Arial" w:cs="Arial"/>
        </w:rPr>
        <w:t xml:space="preserve"> </w:t>
      </w:r>
      <w:r w:rsidR="00643EF3">
        <w:rPr>
          <w:rFonts w:ascii="Arial" w:hAnsi="Arial" w:cs="Arial"/>
        </w:rPr>
        <w:t xml:space="preserve">el </w:t>
      </w:r>
      <w:r w:rsidR="008F1CC7">
        <w:rPr>
          <w:rFonts w:ascii="Arial" w:hAnsi="Arial" w:cs="Arial"/>
        </w:rPr>
        <w:t xml:space="preserve">caso de los trabajadores </w:t>
      </w:r>
      <w:r w:rsidR="00C83634">
        <w:rPr>
          <w:rFonts w:ascii="Arial" w:hAnsi="Arial" w:cs="Arial"/>
        </w:rPr>
        <w:t xml:space="preserve">por </w:t>
      </w:r>
      <w:del w:id="373" w:author="MACARENA MUGIONE MENDEZ" w:date="2024-09-30T17:05:00Z">
        <w:r w:rsidR="008F1CC7" w:rsidDel="00FA48B2">
          <w:rPr>
            <w:rFonts w:ascii="Arial" w:hAnsi="Arial" w:cs="Arial"/>
          </w:rPr>
          <w:delText xml:space="preserve"> </w:delText>
        </w:r>
      </w:del>
      <w:r w:rsidR="008F1CC7">
        <w:rPr>
          <w:rFonts w:ascii="Arial" w:hAnsi="Arial" w:cs="Arial"/>
        </w:rPr>
        <w:t xml:space="preserve">las </w:t>
      </w:r>
      <w:commentRangeStart w:id="374"/>
      <w:r w:rsidR="008F1CC7">
        <w:rPr>
          <w:rFonts w:ascii="Arial" w:hAnsi="Arial" w:cs="Arial"/>
        </w:rPr>
        <w:t xml:space="preserve">condiciones laborales </w:t>
      </w:r>
      <w:r w:rsidR="00E23145">
        <w:rPr>
          <w:rFonts w:ascii="Arial" w:hAnsi="Arial" w:cs="Arial"/>
        </w:rPr>
        <w:t>en las que desarrollaban su trabajo</w:t>
      </w:r>
      <w:r w:rsidR="00690B47">
        <w:rPr>
          <w:rFonts w:ascii="Arial" w:hAnsi="Arial" w:cs="Arial"/>
        </w:rPr>
        <w:t>.</w:t>
      </w:r>
      <w:r w:rsidR="00E23145">
        <w:rPr>
          <w:rFonts w:ascii="Arial" w:hAnsi="Arial" w:cs="Arial"/>
        </w:rPr>
        <w:t xml:space="preserve"> </w:t>
      </w:r>
      <w:commentRangeEnd w:id="374"/>
      <w:r w:rsidR="00FA48B2">
        <w:rPr>
          <w:rStyle w:val="Refdecomentario"/>
        </w:rPr>
        <w:commentReference w:id="374"/>
      </w:r>
      <w:r w:rsidR="005F4885">
        <w:rPr>
          <w:rFonts w:ascii="Arial" w:hAnsi="Arial" w:cs="Arial"/>
        </w:rPr>
        <w:t xml:space="preserve"> </w:t>
      </w:r>
      <w:r w:rsidR="005F4885" w:rsidRPr="00204155">
        <w:rPr>
          <w:rFonts w:ascii="Arial" w:hAnsi="Arial" w:cs="Arial"/>
        </w:rPr>
        <w:t xml:space="preserve">Las </w:t>
      </w:r>
      <w:r w:rsidR="005F4885" w:rsidRPr="00042B49">
        <w:rPr>
          <w:rFonts w:ascii="Arial" w:hAnsi="Arial" w:cs="Arial"/>
          <w:highlight w:val="green"/>
          <w:rPrChange w:id="375" w:author="MACARENA MUGIONE MENDEZ" w:date="2024-10-03T23:29:00Z" w16du:dateUtc="2024-10-04T05:29:00Z">
            <w:rPr>
              <w:rFonts w:ascii="Arial" w:hAnsi="Arial" w:cs="Arial"/>
            </w:rPr>
          </w:rPrChange>
        </w:rPr>
        <w:t>condiciones laborales</w:t>
      </w:r>
      <w:r w:rsidR="005F4885" w:rsidRPr="00204155">
        <w:rPr>
          <w:rFonts w:ascii="Arial" w:hAnsi="Arial" w:cs="Arial"/>
        </w:rPr>
        <w:t xml:space="preserve"> de los mineros en Pachuca-Real del Monte, según Nicolás Soto Oliver</w:t>
      </w:r>
      <w:del w:id="376" w:author="MACARENA MUGIONE MENDEZ" w:date="2024-09-30T17:06:00Z">
        <w:r w:rsidR="005F4885" w:rsidRPr="00204155" w:rsidDel="007C350F">
          <w:rPr>
            <w:rFonts w:ascii="Arial" w:hAnsi="Arial" w:cs="Arial"/>
          </w:rPr>
          <w:delText xml:space="preserve"> (1987)</w:delText>
        </w:r>
      </w:del>
      <w:r w:rsidR="005F4885" w:rsidRPr="00204155">
        <w:rPr>
          <w:rFonts w:ascii="Arial" w:hAnsi="Arial" w:cs="Arial"/>
        </w:rPr>
        <w:t>, eran extremadamente difíciles. El cansancio, la ansiedad y la tensión que experimentaban estaban directamente relacionados con el entorno de trabajo: t</w:t>
      </w:r>
      <w:r w:rsidR="00690B47" w:rsidRPr="00204155">
        <w:rPr>
          <w:rFonts w:ascii="Arial" w:hAnsi="Arial" w:cs="Arial"/>
        </w:rPr>
        <w:t>iros y t</w:t>
      </w:r>
      <w:r w:rsidR="005F4885" w:rsidRPr="00204155">
        <w:rPr>
          <w:rFonts w:ascii="Arial" w:hAnsi="Arial" w:cs="Arial"/>
        </w:rPr>
        <w:t>úneles profundos, laberínticos, estrechos, húmedos y con temperaturas extremas</w:t>
      </w:r>
      <w:r w:rsidR="00690B47" w:rsidRPr="00204155">
        <w:rPr>
          <w:rFonts w:ascii="Arial" w:hAnsi="Arial" w:cs="Arial"/>
        </w:rPr>
        <w:t xml:space="preserve"> (muy calientes o muy </w:t>
      </w:r>
      <w:proofErr w:type="spellStart"/>
      <w:r w:rsidR="00690B47" w:rsidRPr="00204155">
        <w:rPr>
          <w:rFonts w:ascii="Arial" w:hAnsi="Arial" w:cs="Arial"/>
        </w:rPr>
        <w:t>frias</w:t>
      </w:r>
      <w:proofErr w:type="spellEnd"/>
      <w:r w:rsidR="00690B47" w:rsidRPr="00204155">
        <w:rPr>
          <w:rFonts w:ascii="Arial" w:hAnsi="Arial" w:cs="Arial"/>
        </w:rPr>
        <w:t>)</w:t>
      </w:r>
      <w:r w:rsidR="005F4885" w:rsidRPr="00204155">
        <w:rPr>
          <w:rFonts w:ascii="Arial" w:hAnsi="Arial" w:cs="Arial"/>
        </w:rPr>
        <w:t>; vehículos</w:t>
      </w:r>
      <w:ins w:id="377" w:author="MACARENA MUGIONE MENDEZ" w:date="2024-09-30T17:06:00Z">
        <w:r w:rsidR="007C350F">
          <w:rPr>
            <w:rFonts w:ascii="Arial" w:hAnsi="Arial" w:cs="Arial"/>
          </w:rPr>
          <w:t xml:space="preserve"> </w:t>
        </w:r>
      </w:ins>
      <w:r w:rsidR="00690B47" w:rsidRPr="00204155">
        <w:rPr>
          <w:rFonts w:ascii="Arial" w:hAnsi="Arial" w:cs="Arial"/>
        </w:rPr>
        <w:t>(</w:t>
      </w:r>
      <w:del w:id="378" w:author="MACARENA MUGIONE MENDEZ" w:date="2024-09-30T17:06:00Z">
        <w:r w:rsidR="00690B47" w:rsidRPr="00204155" w:rsidDel="007C350F">
          <w:rPr>
            <w:rFonts w:ascii="Arial" w:hAnsi="Arial" w:cs="Arial"/>
          </w:rPr>
          <w:delText xml:space="preserve"> </w:delText>
        </w:r>
      </w:del>
      <w:r w:rsidR="00690B47" w:rsidRPr="00204155">
        <w:rPr>
          <w:rFonts w:ascii="Arial" w:hAnsi="Arial" w:cs="Arial"/>
        </w:rPr>
        <w:t>g</w:t>
      </w:r>
      <w:r w:rsidR="00B622AC">
        <w:rPr>
          <w:rFonts w:ascii="Arial" w:hAnsi="Arial" w:cs="Arial"/>
        </w:rPr>
        <w:t>ó</w:t>
      </w:r>
      <w:r w:rsidR="00690B47" w:rsidRPr="00204155">
        <w:rPr>
          <w:rFonts w:ascii="Arial" w:hAnsi="Arial" w:cs="Arial"/>
        </w:rPr>
        <w:t>ndolas)</w:t>
      </w:r>
      <w:r w:rsidR="005F4885" w:rsidRPr="00204155">
        <w:rPr>
          <w:rFonts w:ascii="Arial" w:hAnsi="Arial" w:cs="Arial"/>
        </w:rPr>
        <w:t xml:space="preserve"> y jaulas que se movían rápidamente; escaleras de mano para subir</w:t>
      </w:r>
      <w:r w:rsidR="00690B47" w:rsidRPr="00204155">
        <w:rPr>
          <w:rFonts w:ascii="Arial" w:hAnsi="Arial" w:cs="Arial"/>
        </w:rPr>
        <w:t xml:space="preserve"> o bajar</w:t>
      </w:r>
      <w:r w:rsidR="005F4885" w:rsidRPr="00204155">
        <w:rPr>
          <w:rFonts w:ascii="Arial" w:hAnsi="Arial" w:cs="Arial"/>
        </w:rPr>
        <w:t xml:space="preserve"> grandes alturas; piedras sueltas, cables de alta tensión a baja altura, gases tóxicos y explosiones frecuentes en espacios mal ventilados.</w:t>
      </w:r>
      <w:r w:rsidR="00690B47" w:rsidRPr="00204155">
        <w:rPr>
          <w:rStyle w:val="Refdenotaalpie"/>
          <w:rFonts w:ascii="Arial" w:hAnsi="Arial" w:cs="Arial"/>
        </w:rPr>
        <w:footnoteReference w:id="9"/>
      </w:r>
    </w:p>
    <w:p w14:paraId="0B74F88F" w14:textId="77777777" w:rsidR="005F4885" w:rsidRDefault="005F4885" w:rsidP="004D4D3B">
      <w:pPr>
        <w:spacing w:line="360" w:lineRule="auto"/>
        <w:jc w:val="both"/>
        <w:rPr>
          <w:rFonts w:ascii="Arial" w:hAnsi="Arial" w:cs="Arial"/>
        </w:rPr>
      </w:pPr>
    </w:p>
    <w:p w14:paraId="6DACF902" w14:textId="2A422BB1" w:rsidR="00EA730E" w:rsidRPr="00204155" w:rsidRDefault="009A7A8C" w:rsidP="00EA730E">
      <w:pPr>
        <w:spacing w:line="360" w:lineRule="auto"/>
        <w:ind w:firstLine="567"/>
        <w:jc w:val="both"/>
        <w:rPr>
          <w:rFonts w:ascii="Arial" w:hAnsi="Arial" w:cs="Arial"/>
        </w:rPr>
      </w:pPr>
      <w:proofErr w:type="gramStart"/>
      <w:r w:rsidRPr="00E340CB">
        <w:rPr>
          <w:rFonts w:ascii="Arial" w:hAnsi="Arial" w:cs="Arial"/>
          <w:strike/>
          <w:rPrChange w:id="393" w:author="MACARENA MUGIONE MENDEZ" w:date="2024-09-30T17:09:00Z">
            <w:rPr>
              <w:rFonts w:ascii="Arial" w:hAnsi="Arial" w:cs="Arial"/>
            </w:rPr>
          </w:rPrChange>
        </w:rPr>
        <w:t xml:space="preserve">En </w:t>
      </w:r>
      <w:r w:rsidR="000F7776" w:rsidRPr="00E340CB">
        <w:rPr>
          <w:rFonts w:ascii="Arial" w:hAnsi="Arial" w:cs="Arial"/>
          <w:strike/>
          <w:rPrChange w:id="394" w:author="MACARENA MUGIONE MENDEZ" w:date="2024-09-30T17:09:00Z">
            <w:rPr>
              <w:rFonts w:ascii="Arial" w:hAnsi="Arial" w:cs="Arial"/>
            </w:rPr>
          </w:rPrChange>
        </w:rPr>
        <w:t>relación a</w:t>
      </w:r>
      <w:proofErr w:type="gramEnd"/>
      <w:r w:rsidRPr="00E340CB">
        <w:rPr>
          <w:rFonts w:ascii="Arial" w:hAnsi="Arial" w:cs="Arial"/>
          <w:strike/>
          <w:rPrChange w:id="395" w:author="MACARENA MUGIONE MENDEZ" w:date="2024-09-30T17:09:00Z">
            <w:rPr>
              <w:rFonts w:ascii="Arial" w:hAnsi="Arial" w:cs="Arial"/>
            </w:rPr>
          </w:rPrChange>
        </w:rPr>
        <w:t xml:space="preserve"> </w:t>
      </w:r>
      <w:r w:rsidRPr="00204155">
        <w:rPr>
          <w:rFonts w:ascii="Arial" w:hAnsi="Arial" w:cs="Arial"/>
        </w:rPr>
        <w:t>las</w:t>
      </w:r>
      <w:r w:rsidR="00B762FF" w:rsidRPr="00204155">
        <w:rPr>
          <w:rFonts w:ascii="Arial" w:hAnsi="Arial" w:cs="Arial"/>
        </w:rPr>
        <w:t xml:space="preserve"> enfermedades gastrointestinales </w:t>
      </w:r>
      <w:r w:rsidR="00C26041" w:rsidRPr="00204155">
        <w:rPr>
          <w:rFonts w:ascii="Arial" w:hAnsi="Arial" w:cs="Arial"/>
        </w:rPr>
        <w:t>se encuentran presentes como causa</w:t>
      </w:r>
      <w:r w:rsidRPr="00204155">
        <w:rPr>
          <w:rFonts w:ascii="Arial" w:hAnsi="Arial" w:cs="Arial"/>
        </w:rPr>
        <w:t xml:space="preserve"> de </w:t>
      </w:r>
      <w:r w:rsidR="00B762FF" w:rsidRPr="00204155">
        <w:rPr>
          <w:rFonts w:ascii="Arial" w:hAnsi="Arial" w:cs="Arial"/>
        </w:rPr>
        <w:t>muerte a lo largo de est</w:t>
      </w:r>
      <w:r w:rsidR="00566CBB" w:rsidRPr="00204155">
        <w:rPr>
          <w:rFonts w:ascii="Arial" w:hAnsi="Arial" w:cs="Arial"/>
        </w:rPr>
        <w:t>a</w:t>
      </w:r>
      <w:r w:rsidR="00C26041" w:rsidRPr="00204155">
        <w:rPr>
          <w:rFonts w:ascii="Arial" w:hAnsi="Arial" w:cs="Arial"/>
        </w:rPr>
        <w:t>s</w:t>
      </w:r>
      <w:r w:rsidR="00566CBB" w:rsidRPr="00204155">
        <w:rPr>
          <w:rFonts w:ascii="Arial" w:hAnsi="Arial" w:cs="Arial"/>
        </w:rPr>
        <w:t xml:space="preserve"> </w:t>
      </w:r>
      <w:r w:rsidR="00C26041" w:rsidRPr="00204155">
        <w:rPr>
          <w:rFonts w:ascii="Arial" w:hAnsi="Arial" w:cs="Arial"/>
        </w:rPr>
        <w:t>décadas.</w:t>
      </w:r>
      <w:r w:rsidR="00EA730E" w:rsidRPr="00204155">
        <w:rPr>
          <w:rFonts w:ascii="Arial" w:hAnsi="Arial" w:cs="Arial"/>
        </w:rPr>
        <w:t xml:space="preserve"> </w:t>
      </w:r>
      <w:commentRangeStart w:id="396"/>
      <w:r w:rsidR="00EA730E" w:rsidRPr="00204155">
        <w:rPr>
          <w:rFonts w:ascii="Arial" w:hAnsi="Arial" w:cs="Arial"/>
        </w:rPr>
        <w:t xml:space="preserve">Dentro </w:t>
      </w:r>
      <w:proofErr w:type="gramStart"/>
      <w:r w:rsidR="00EA730E" w:rsidRPr="00204155">
        <w:rPr>
          <w:rFonts w:ascii="Arial" w:hAnsi="Arial" w:cs="Arial"/>
        </w:rPr>
        <w:t>de  las</w:t>
      </w:r>
      <w:proofErr w:type="gramEnd"/>
      <w:r w:rsidR="00EA730E" w:rsidRPr="00204155">
        <w:rPr>
          <w:rFonts w:ascii="Arial" w:hAnsi="Arial" w:cs="Arial"/>
        </w:rPr>
        <w:t xml:space="preserve"> enfermedades  gastrointestinales que afectaban a la población de Pachuca, se encontraba la </w:t>
      </w:r>
      <w:commentRangeStart w:id="397"/>
      <w:r w:rsidR="00EA730E" w:rsidRPr="00204155">
        <w:rPr>
          <w:rFonts w:ascii="Arial" w:hAnsi="Arial" w:cs="Arial"/>
        </w:rPr>
        <w:t>uncinariasis.</w:t>
      </w:r>
      <w:commentRangeEnd w:id="396"/>
      <w:r w:rsidR="00E340CB">
        <w:rPr>
          <w:rStyle w:val="Refdecomentario"/>
        </w:rPr>
        <w:commentReference w:id="396"/>
      </w:r>
      <w:commentRangeEnd w:id="397"/>
      <w:r w:rsidR="00E340CB">
        <w:rPr>
          <w:rStyle w:val="Refdecomentario"/>
        </w:rPr>
        <w:commentReference w:id="397"/>
      </w:r>
      <w:r w:rsidR="00EA730E" w:rsidRPr="00204155">
        <w:rPr>
          <w:rFonts w:ascii="Arial" w:hAnsi="Arial" w:cs="Arial"/>
        </w:rPr>
        <w:t xml:space="preserve"> Hay registros que indican su presencia desde los primeros años del siglo, identificándose inicialmente los reservorios al interior de las minas. A pesar de los esfuerzos realizados desde aquel entonces para erradicarla, en 1982 aún </w:t>
      </w:r>
      <w:proofErr w:type="spellStart"/>
      <w:r w:rsidR="00EA730E" w:rsidRPr="00204155">
        <w:rPr>
          <w:rFonts w:ascii="Arial" w:hAnsi="Arial" w:cs="Arial"/>
        </w:rPr>
        <w:t>persitía</w:t>
      </w:r>
      <w:proofErr w:type="spellEnd"/>
      <w:r w:rsidR="00EA730E" w:rsidRPr="00204155">
        <w:rPr>
          <w:rFonts w:ascii="Arial" w:hAnsi="Arial" w:cs="Arial"/>
        </w:rPr>
        <w:t xml:space="preserve"> como padecimiento laboral.</w:t>
      </w:r>
      <w:r w:rsidR="00EA730E" w:rsidRPr="00204155">
        <w:rPr>
          <w:rStyle w:val="Refdenotaalpie"/>
          <w:rFonts w:ascii="Arial" w:hAnsi="Arial" w:cs="Arial"/>
        </w:rPr>
        <w:footnoteReference w:id="10"/>
      </w:r>
    </w:p>
    <w:p w14:paraId="79D12D2E" w14:textId="1FD9C1DB" w:rsidR="007B400C" w:rsidRPr="00204155" w:rsidRDefault="007B400C" w:rsidP="0086531E">
      <w:pPr>
        <w:spacing w:line="360" w:lineRule="auto"/>
        <w:ind w:firstLine="567"/>
        <w:jc w:val="both"/>
        <w:rPr>
          <w:rFonts w:ascii="Arial" w:hAnsi="Arial" w:cs="Arial"/>
        </w:rPr>
      </w:pPr>
    </w:p>
    <w:p w14:paraId="09D277E0" w14:textId="71DD6B3F" w:rsidR="007B400C" w:rsidDel="00161B31" w:rsidRDefault="00113724" w:rsidP="0086531E">
      <w:pPr>
        <w:spacing w:line="360" w:lineRule="auto"/>
        <w:ind w:firstLine="567"/>
        <w:jc w:val="both"/>
        <w:rPr>
          <w:del w:id="411" w:author="MACARENA MUGIONE MENDEZ" w:date="2024-09-30T17:15:00Z"/>
          <w:rFonts w:ascii="Arial" w:hAnsi="Arial" w:cs="Arial"/>
        </w:rPr>
      </w:pPr>
      <w:r w:rsidRPr="00204155">
        <w:rPr>
          <w:rFonts w:ascii="Arial" w:hAnsi="Arial" w:cs="Arial"/>
        </w:rPr>
        <w:t>Asimismo, e</w:t>
      </w:r>
      <w:r w:rsidR="00543883" w:rsidRPr="00204155">
        <w:rPr>
          <w:rFonts w:ascii="Arial" w:hAnsi="Arial" w:cs="Arial"/>
        </w:rPr>
        <w:t xml:space="preserve">s importante subrayar la </w:t>
      </w:r>
      <w:r w:rsidR="001D70F1" w:rsidRPr="00204155">
        <w:rPr>
          <w:rFonts w:ascii="Arial" w:hAnsi="Arial" w:cs="Arial"/>
        </w:rPr>
        <w:t xml:space="preserve">existencia </w:t>
      </w:r>
      <w:r w:rsidR="00543883" w:rsidRPr="00204155">
        <w:rPr>
          <w:rFonts w:ascii="Arial" w:hAnsi="Arial" w:cs="Arial"/>
        </w:rPr>
        <w:t xml:space="preserve">de </w:t>
      </w:r>
      <w:r w:rsidR="00C62BA2" w:rsidRPr="00204155">
        <w:rPr>
          <w:rFonts w:ascii="Arial" w:hAnsi="Arial" w:cs="Arial"/>
        </w:rPr>
        <w:t>enfermedades como</w:t>
      </w:r>
      <w:r w:rsidR="003E445A" w:rsidRPr="00204155">
        <w:rPr>
          <w:rFonts w:ascii="Arial" w:hAnsi="Arial" w:cs="Arial"/>
        </w:rPr>
        <w:t xml:space="preserve"> la</w:t>
      </w:r>
      <w:del w:id="412" w:author="MACARENA MUGIONE MENDEZ" w:date="2024-09-30T17:20:00Z">
        <w:r w:rsidR="003E445A" w:rsidRPr="00204155" w:rsidDel="000768B1">
          <w:rPr>
            <w:rFonts w:ascii="Arial" w:hAnsi="Arial" w:cs="Arial"/>
          </w:rPr>
          <w:delText xml:space="preserve"> </w:delText>
        </w:r>
      </w:del>
      <w:r w:rsidR="00543883" w:rsidRPr="00204155">
        <w:rPr>
          <w:rFonts w:ascii="Arial" w:hAnsi="Arial" w:cs="Arial"/>
        </w:rPr>
        <w:t xml:space="preserve"> </w:t>
      </w:r>
      <w:r w:rsidR="003E445A" w:rsidRPr="00204155">
        <w:rPr>
          <w:rFonts w:ascii="Arial" w:hAnsi="Arial" w:cs="Arial"/>
        </w:rPr>
        <w:t xml:space="preserve">viruela </w:t>
      </w:r>
      <w:r w:rsidR="001F2C64" w:rsidRPr="00204155">
        <w:rPr>
          <w:rFonts w:ascii="Arial" w:hAnsi="Arial" w:cs="Arial"/>
        </w:rPr>
        <w:t xml:space="preserve">y el tifo </w:t>
      </w:r>
      <w:r w:rsidR="00543883" w:rsidRPr="00204155">
        <w:rPr>
          <w:rFonts w:ascii="Arial" w:hAnsi="Arial" w:cs="Arial"/>
        </w:rPr>
        <w:t xml:space="preserve">como </w:t>
      </w:r>
      <w:r w:rsidR="00DA3D98" w:rsidRPr="00204155">
        <w:rPr>
          <w:rFonts w:ascii="Arial" w:hAnsi="Arial" w:cs="Arial"/>
        </w:rPr>
        <w:t>motivo</w:t>
      </w:r>
      <w:r w:rsidR="00543883" w:rsidRPr="00204155">
        <w:rPr>
          <w:rFonts w:ascii="Arial" w:hAnsi="Arial" w:cs="Arial"/>
        </w:rPr>
        <w:t xml:space="preserve"> de deceso, las cuales a pesar de no figurar entre las primeras </w:t>
      </w:r>
      <w:del w:id="413" w:author="MACARENA MUGIONE MENDEZ" w:date="2024-09-30T17:20:00Z">
        <w:r w:rsidR="00543883" w:rsidRPr="00204155" w:rsidDel="000768B1">
          <w:rPr>
            <w:rFonts w:ascii="Arial" w:hAnsi="Arial" w:cs="Arial"/>
          </w:rPr>
          <w:delText xml:space="preserve"> </w:delText>
        </w:r>
      </w:del>
      <w:r w:rsidR="00543883" w:rsidRPr="00204155">
        <w:rPr>
          <w:rFonts w:ascii="Arial" w:hAnsi="Arial" w:cs="Arial"/>
        </w:rPr>
        <w:t xml:space="preserve">causas </w:t>
      </w:r>
      <w:del w:id="414" w:author="MACARENA MUGIONE MENDEZ" w:date="2024-09-30T17:20:00Z">
        <w:r w:rsidR="00543883" w:rsidRPr="00204155" w:rsidDel="000768B1">
          <w:rPr>
            <w:rFonts w:ascii="Arial" w:hAnsi="Arial" w:cs="Arial"/>
          </w:rPr>
          <w:delText xml:space="preserve"> </w:delText>
        </w:r>
      </w:del>
      <w:r w:rsidR="00543883" w:rsidRPr="00204155">
        <w:rPr>
          <w:rFonts w:ascii="Arial" w:hAnsi="Arial" w:cs="Arial"/>
        </w:rPr>
        <w:t xml:space="preserve">de </w:t>
      </w:r>
      <w:r w:rsidR="00DA3D98" w:rsidRPr="00204155">
        <w:rPr>
          <w:rFonts w:ascii="Arial" w:hAnsi="Arial" w:cs="Arial"/>
        </w:rPr>
        <w:t xml:space="preserve">muerte en la población, como </w:t>
      </w:r>
      <w:r w:rsidR="00B035CD" w:rsidRPr="00204155">
        <w:rPr>
          <w:rFonts w:ascii="Arial" w:hAnsi="Arial" w:cs="Arial"/>
        </w:rPr>
        <w:t xml:space="preserve">lo </w:t>
      </w:r>
      <w:r w:rsidR="00DA3D98" w:rsidRPr="00204155">
        <w:rPr>
          <w:rFonts w:ascii="Arial" w:hAnsi="Arial" w:cs="Arial"/>
        </w:rPr>
        <w:t>fue</w:t>
      </w:r>
      <w:r w:rsidR="00A5167B" w:rsidRPr="00204155">
        <w:rPr>
          <w:rFonts w:ascii="Arial" w:hAnsi="Arial" w:cs="Arial"/>
        </w:rPr>
        <w:t>ron</w:t>
      </w:r>
      <w:r w:rsidR="00DA3D98" w:rsidRPr="00204155">
        <w:rPr>
          <w:rFonts w:ascii="Arial" w:hAnsi="Arial" w:cs="Arial"/>
        </w:rPr>
        <w:t xml:space="preserve"> a finales del siglo </w:t>
      </w:r>
      <w:proofErr w:type="spellStart"/>
      <w:r w:rsidR="000768B1" w:rsidRPr="000768B1">
        <w:rPr>
          <w:rFonts w:ascii="Arial" w:hAnsi="Arial" w:cs="Arial"/>
          <w:smallCaps/>
          <w:rPrChange w:id="415" w:author="MACARENA MUGIONE MENDEZ" w:date="2024-09-30T17:20:00Z">
            <w:rPr>
              <w:rFonts w:ascii="Arial" w:hAnsi="Arial" w:cs="Arial"/>
            </w:rPr>
          </w:rPrChange>
        </w:rPr>
        <w:t>xix</w:t>
      </w:r>
      <w:proofErr w:type="spellEnd"/>
      <w:r w:rsidR="00543883" w:rsidRPr="00204155">
        <w:rPr>
          <w:rFonts w:ascii="Arial" w:hAnsi="Arial" w:cs="Arial"/>
        </w:rPr>
        <w:t xml:space="preserve">, su presencia resalta el impacto </w:t>
      </w:r>
      <w:del w:id="416" w:author="MACARENA MUGIONE MENDEZ" w:date="2024-09-30T17:20:00Z">
        <w:r w:rsidR="00543883" w:rsidRPr="00204155" w:rsidDel="000768B1">
          <w:rPr>
            <w:rFonts w:ascii="Arial" w:hAnsi="Arial" w:cs="Arial"/>
          </w:rPr>
          <w:delText xml:space="preserve"> </w:delText>
        </w:r>
      </w:del>
      <w:r w:rsidR="00543883" w:rsidRPr="00204155">
        <w:rPr>
          <w:rFonts w:ascii="Arial" w:hAnsi="Arial" w:cs="Arial"/>
        </w:rPr>
        <w:t xml:space="preserve">que esta guardaba </w:t>
      </w:r>
      <w:r w:rsidRPr="00204155">
        <w:rPr>
          <w:rFonts w:ascii="Arial" w:hAnsi="Arial" w:cs="Arial"/>
        </w:rPr>
        <w:t xml:space="preserve">con la </w:t>
      </w:r>
      <w:r w:rsidR="00B035CD" w:rsidRPr="00204155">
        <w:rPr>
          <w:rFonts w:ascii="Arial" w:hAnsi="Arial" w:cs="Arial"/>
        </w:rPr>
        <w:t>m</w:t>
      </w:r>
      <w:r w:rsidRPr="00204155">
        <w:rPr>
          <w:rFonts w:ascii="Arial" w:hAnsi="Arial" w:cs="Arial"/>
        </w:rPr>
        <w:t>ortalidad</w:t>
      </w:r>
      <w:r w:rsidR="00B035CD" w:rsidRPr="00204155">
        <w:rPr>
          <w:rFonts w:ascii="Arial" w:hAnsi="Arial" w:cs="Arial"/>
        </w:rPr>
        <w:t xml:space="preserve"> </w:t>
      </w:r>
      <w:del w:id="417" w:author="MACARENA MUGIONE MENDEZ" w:date="2024-09-30T17:20:00Z">
        <w:r w:rsidR="00543883" w:rsidRPr="00204155" w:rsidDel="000768B1">
          <w:rPr>
            <w:rFonts w:ascii="Arial" w:hAnsi="Arial" w:cs="Arial"/>
          </w:rPr>
          <w:delText xml:space="preserve"> </w:delText>
        </w:r>
      </w:del>
      <w:r w:rsidR="00543883" w:rsidRPr="00204155">
        <w:rPr>
          <w:rFonts w:ascii="Arial" w:hAnsi="Arial" w:cs="Arial"/>
        </w:rPr>
        <w:t xml:space="preserve">durante las primeras décadas del siglo </w:t>
      </w:r>
      <w:proofErr w:type="spellStart"/>
      <w:r w:rsidR="000768B1" w:rsidRPr="000768B1">
        <w:rPr>
          <w:rFonts w:ascii="Arial" w:hAnsi="Arial" w:cs="Arial"/>
          <w:smallCaps/>
        </w:rPr>
        <w:t>xx</w:t>
      </w:r>
      <w:proofErr w:type="spellEnd"/>
      <w:r w:rsidR="001F2C64" w:rsidRPr="00204155">
        <w:rPr>
          <w:rFonts w:ascii="Arial" w:hAnsi="Arial" w:cs="Arial"/>
        </w:rPr>
        <w:t>. L</w:t>
      </w:r>
      <w:r w:rsidR="003B0625" w:rsidRPr="00204155">
        <w:rPr>
          <w:rFonts w:ascii="Arial" w:hAnsi="Arial" w:cs="Arial"/>
        </w:rPr>
        <w:t>a viruela fue causante de</w:t>
      </w:r>
      <w:r w:rsidR="00AB387A" w:rsidRPr="00204155">
        <w:rPr>
          <w:rFonts w:ascii="Arial" w:hAnsi="Arial" w:cs="Arial"/>
        </w:rPr>
        <w:t xml:space="preserve"> </w:t>
      </w:r>
      <w:r w:rsidR="003B0625" w:rsidRPr="00204155">
        <w:rPr>
          <w:rFonts w:ascii="Arial" w:hAnsi="Arial" w:cs="Arial"/>
        </w:rPr>
        <w:t>fallecimientos hasta el año 1920</w:t>
      </w:r>
      <w:r w:rsidR="00881D34" w:rsidRPr="00204155">
        <w:rPr>
          <w:rFonts w:ascii="Arial" w:hAnsi="Arial" w:cs="Arial"/>
        </w:rPr>
        <w:t xml:space="preserve">. </w:t>
      </w:r>
      <w:r w:rsidR="00E43C95" w:rsidRPr="00204155">
        <w:rPr>
          <w:rFonts w:ascii="Arial" w:hAnsi="Arial" w:cs="Arial"/>
        </w:rPr>
        <w:t>S</w:t>
      </w:r>
      <w:r w:rsidR="003B0625" w:rsidRPr="00204155">
        <w:rPr>
          <w:rFonts w:ascii="Arial" w:hAnsi="Arial" w:cs="Arial"/>
        </w:rPr>
        <w:t>e ha documentado que</w:t>
      </w:r>
      <w:r w:rsidR="00E43C95" w:rsidRPr="00204155">
        <w:rPr>
          <w:rFonts w:ascii="Arial" w:hAnsi="Arial" w:cs="Arial"/>
        </w:rPr>
        <w:t xml:space="preserve"> el último</w:t>
      </w:r>
      <w:r w:rsidR="00E43C95">
        <w:rPr>
          <w:rFonts w:ascii="Arial" w:hAnsi="Arial" w:cs="Arial"/>
        </w:rPr>
        <w:t xml:space="preserve"> caso de viruela en</w:t>
      </w:r>
      <w:r w:rsidR="003B0625">
        <w:rPr>
          <w:rFonts w:ascii="Arial" w:hAnsi="Arial" w:cs="Arial"/>
        </w:rPr>
        <w:t xml:space="preserve"> </w:t>
      </w:r>
      <w:r w:rsidR="008520D2">
        <w:rPr>
          <w:rFonts w:ascii="Arial" w:hAnsi="Arial" w:cs="Arial"/>
        </w:rPr>
        <w:t>México</w:t>
      </w:r>
      <w:del w:id="418" w:author="MACARENA MUGIONE MENDEZ" w:date="2024-09-30T17:20:00Z">
        <w:r w:rsidR="003B0625" w:rsidDel="000768B1">
          <w:rPr>
            <w:rFonts w:ascii="Arial" w:hAnsi="Arial" w:cs="Arial"/>
          </w:rPr>
          <w:delText>,</w:delText>
        </w:r>
      </w:del>
      <w:r w:rsidR="003B0625">
        <w:rPr>
          <w:rFonts w:ascii="Arial" w:hAnsi="Arial" w:cs="Arial"/>
        </w:rPr>
        <w:t xml:space="preserve"> </w:t>
      </w:r>
      <w:r w:rsidR="008520D2">
        <w:rPr>
          <w:rFonts w:ascii="Arial" w:hAnsi="Arial" w:cs="Arial"/>
        </w:rPr>
        <w:t>ocurrió</w:t>
      </w:r>
      <w:r w:rsidR="00E43C95">
        <w:rPr>
          <w:rFonts w:ascii="Arial" w:hAnsi="Arial" w:cs="Arial"/>
        </w:rPr>
        <w:t xml:space="preserve"> en 1951 y fue contra</w:t>
      </w:r>
      <w:r w:rsidR="00710E35">
        <w:rPr>
          <w:rFonts w:ascii="Arial" w:hAnsi="Arial" w:cs="Arial"/>
        </w:rPr>
        <w:t>í</w:t>
      </w:r>
      <w:r w:rsidR="00E43C95">
        <w:rPr>
          <w:rFonts w:ascii="Arial" w:hAnsi="Arial" w:cs="Arial"/>
        </w:rPr>
        <w:t xml:space="preserve">do </w:t>
      </w:r>
      <w:r w:rsidR="003B0625">
        <w:rPr>
          <w:rFonts w:ascii="Arial" w:hAnsi="Arial" w:cs="Arial"/>
        </w:rPr>
        <w:t xml:space="preserve">por algunas enfermeras </w:t>
      </w:r>
      <w:r w:rsidR="00E43C95">
        <w:rPr>
          <w:rFonts w:ascii="Arial" w:hAnsi="Arial" w:cs="Arial"/>
        </w:rPr>
        <w:t>que no estaban vacunadas</w:t>
      </w:r>
      <w:r w:rsidR="008B752E">
        <w:rPr>
          <w:rFonts w:ascii="Arial" w:hAnsi="Arial" w:cs="Arial"/>
        </w:rPr>
        <w:t>.</w:t>
      </w:r>
      <w:r w:rsidR="00E43C95">
        <w:rPr>
          <w:rStyle w:val="Refdenotaalpie"/>
          <w:rFonts w:ascii="Arial" w:hAnsi="Arial" w:cs="Arial"/>
        </w:rPr>
        <w:footnoteReference w:id="11"/>
      </w:r>
      <w:del w:id="442" w:author="MACARENA MUGIONE MENDEZ" w:date="2024-09-30T17:15:00Z">
        <w:r w:rsidR="007B400C" w:rsidRPr="007B400C" w:rsidDel="00161B31">
          <w:rPr>
            <w:rFonts w:ascii="Arial" w:hAnsi="Arial" w:cs="Arial"/>
          </w:rPr>
          <w:delText xml:space="preserve"> </w:delText>
        </w:r>
      </w:del>
    </w:p>
    <w:p w14:paraId="3D7C056E" w14:textId="530F9E48" w:rsidR="001F2C64" w:rsidRDefault="001F2C64" w:rsidP="00161B31">
      <w:pPr>
        <w:spacing w:line="360" w:lineRule="auto"/>
        <w:ind w:firstLine="567"/>
        <w:jc w:val="both"/>
        <w:rPr>
          <w:rFonts w:ascii="Arial" w:hAnsi="Arial" w:cs="Arial"/>
        </w:rPr>
      </w:pPr>
      <w:r w:rsidRPr="0025686C">
        <w:rPr>
          <w:rFonts w:ascii="Arial" w:hAnsi="Arial" w:cs="Arial"/>
        </w:rPr>
        <w:t xml:space="preserve">En lo que respecta </w:t>
      </w:r>
      <w:r>
        <w:rPr>
          <w:rFonts w:ascii="Arial" w:hAnsi="Arial" w:cs="Arial"/>
        </w:rPr>
        <w:t xml:space="preserve">al </w:t>
      </w:r>
      <w:r w:rsidR="000F7776">
        <w:rPr>
          <w:rFonts w:ascii="Arial" w:hAnsi="Arial" w:cs="Arial"/>
        </w:rPr>
        <w:t>T</w:t>
      </w:r>
      <w:r w:rsidRPr="0025686C">
        <w:rPr>
          <w:rFonts w:ascii="Arial" w:hAnsi="Arial" w:cs="Arial"/>
        </w:rPr>
        <w:t>ifo</w:t>
      </w:r>
      <w:r w:rsidR="00204155">
        <w:rPr>
          <w:rStyle w:val="Refdecomentario"/>
        </w:rPr>
        <w:t xml:space="preserve"> </w:t>
      </w:r>
      <w:r>
        <w:rPr>
          <w:rFonts w:ascii="Arial" w:hAnsi="Arial" w:cs="Arial"/>
        </w:rPr>
        <w:t>en esta revisión se advierte que</w:t>
      </w:r>
      <w:r w:rsidR="00A937BA">
        <w:rPr>
          <w:rFonts w:ascii="Arial" w:hAnsi="Arial" w:cs="Arial"/>
          <w:color w:val="FF0000"/>
        </w:rPr>
        <w:t>,</w:t>
      </w:r>
      <w:r>
        <w:rPr>
          <w:rFonts w:ascii="Arial" w:hAnsi="Arial" w:cs="Arial"/>
        </w:rPr>
        <w:t xml:space="preserve"> </w:t>
      </w:r>
      <w:r w:rsidRPr="000768B1">
        <w:rPr>
          <w:rFonts w:ascii="Arial" w:hAnsi="Arial" w:cs="Arial"/>
          <w:highlight w:val="green"/>
          <w:rPrChange w:id="443" w:author="MACARENA MUGIONE MENDEZ" w:date="2024-09-30T17:21:00Z">
            <w:rPr>
              <w:rFonts w:ascii="Arial" w:hAnsi="Arial" w:cs="Arial"/>
            </w:rPr>
          </w:rPrChange>
        </w:rPr>
        <w:t>en la década</w:t>
      </w:r>
      <w:r w:rsidRPr="000C4598">
        <w:rPr>
          <w:rFonts w:ascii="Arial" w:hAnsi="Arial" w:cs="Arial"/>
        </w:rPr>
        <w:t xml:space="preserve"> de 1910, se registr</w:t>
      </w:r>
      <w:r>
        <w:rPr>
          <w:rFonts w:ascii="Arial" w:hAnsi="Arial" w:cs="Arial"/>
        </w:rPr>
        <w:t>ó</w:t>
      </w:r>
      <w:r w:rsidRPr="000C4598">
        <w:rPr>
          <w:rFonts w:ascii="Arial" w:hAnsi="Arial" w:cs="Arial"/>
        </w:rPr>
        <w:t xml:space="preserve"> </w:t>
      </w:r>
      <w:r>
        <w:rPr>
          <w:rFonts w:ascii="Arial" w:hAnsi="Arial" w:cs="Arial"/>
        </w:rPr>
        <w:t>el mayor número de muertes</w:t>
      </w:r>
      <w:r w:rsidRPr="000C4598">
        <w:rPr>
          <w:rFonts w:ascii="Arial" w:hAnsi="Arial" w:cs="Arial"/>
        </w:rPr>
        <w:t>.</w:t>
      </w:r>
      <w:r w:rsidRPr="001F2C64">
        <w:rPr>
          <w:rFonts w:ascii="Arial" w:hAnsi="Arial" w:cs="Arial"/>
        </w:rPr>
        <w:t xml:space="preserve"> </w:t>
      </w:r>
      <w:r w:rsidRPr="000768B1">
        <w:rPr>
          <w:rFonts w:ascii="Arial" w:hAnsi="Arial" w:cs="Arial"/>
          <w:highlight w:val="green"/>
          <w:rPrChange w:id="444" w:author="MACARENA MUGIONE MENDEZ" w:date="2024-09-30T17:21:00Z">
            <w:rPr>
              <w:rFonts w:ascii="Arial" w:hAnsi="Arial" w:cs="Arial"/>
            </w:rPr>
          </w:rPrChange>
        </w:rPr>
        <w:t>En la década</w:t>
      </w:r>
      <w:r w:rsidRPr="0032245D">
        <w:rPr>
          <w:rFonts w:ascii="Arial" w:hAnsi="Arial" w:cs="Arial"/>
        </w:rPr>
        <w:t xml:space="preserve"> de 1920,</w:t>
      </w:r>
      <w:r>
        <w:rPr>
          <w:rFonts w:ascii="Arial" w:hAnsi="Arial" w:cs="Arial"/>
        </w:rPr>
        <w:t xml:space="preserve"> presenta una </w:t>
      </w:r>
      <w:r w:rsidRPr="0032245D">
        <w:rPr>
          <w:rFonts w:ascii="Arial" w:hAnsi="Arial" w:cs="Arial"/>
        </w:rPr>
        <w:t>derivad</w:t>
      </w:r>
      <w:r>
        <w:rPr>
          <w:rFonts w:ascii="Arial" w:hAnsi="Arial" w:cs="Arial"/>
        </w:rPr>
        <w:t>o</w:t>
      </w:r>
      <w:r w:rsidRPr="0032245D">
        <w:rPr>
          <w:rFonts w:ascii="Arial" w:hAnsi="Arial" w:cs="Arial"/>
        </w:rPr>
        <w:t xml:space="preserve"> de la implementación de programas de </w:t>
      </w:r>
      <w:r>
        <w:rPr>
          <w:rFonts w:ascii="Arial" w:hAnsi="Arial" w:cs="Arial"/>
        </w:rPr>
        <w:t>erradicación, no obstante</w:t>
      </w:r>
      <w:ins w:id="445" w:author="MACARENA MUGIONE MENDEZ" w:date="2024-09-30T17:21:00Z">
        <w:r w:rsidR="000768B1">
          <w:rPr>
            <w:rFonts w:ascii="Arial" w:hAnsi="Arial" w:cs="Arial"/>
          </w:rPr>
          <w:t>,</w:t>
        </w:r>
      </w:ins>
      <w:r>
        <w:rPr>
          <w:rFonts w:ascii="Arial" w:hAnsi="Arial" w:cs="Arial"/>
        </w:rPr>
        <w:t xml:space="preserve"> </w:t>
      </w:r>
      <w:r w:rsidRPr="0025686C">
        <w:rPr>
          <w:rFonts w:ascii="Arial" w:hAnsi="Arial" w:cs="Arial"/>
        </w:rPr>
        <w:t>en 1930 la</w:t>
      </w:r>
      <w:r>
        <w:rPr>
          <w:rFonts w:ascii="Arial" w:hAnsi="Arial" w:cs="Arial"/>
        </w:rPr>
        <w:t>s</w:t>
      </w:r>
      <w:r w:rsidRPr="0025686C">
        <w:rPr>
          <w:rFonts w:ascii="Arial" w:hAnsi="Arial" w:cs="Arial"/>
        </w:rPr>
        <w:t xml:space="preserve"> defunci</w:t>
      </w:r>
      <w:r>
        <w:rPr>
          <w:rFonts w:ascii="Arial" w:hAnsi="Arial" w:cs="Arial"/>
        </w:rPr>
        <w:t>ones</w:t>
      </w:r>
      <w:r w:rsidRPr="0025686C">
        <w:rPr>
          <w:rFonts w:ascii="Arial" w:hAnsi="Arial" w:cs="Arial"/>
        </w:rPr>
        <w:t xml:space="preserve"> </w:t>
      </w:r>
      <w:del w:id="446" w:author="MACARENA MUGIONE MENDEZ" w:date="2024-09-30T17:21:00Z">
        <w:r w:rsidRPr="0025686C" w:rsidDel="000768B1">
          <w:rPr>
            <w:rFonts w:ascii="Arial" w:hAnsi="Arial" w:cs="Arial"/>
          </w:rPr>
          <w:delText xml:space="preserve"> </w:delText>
        </w:r>
      </w:del>
      <w:r w:rsidRPr="0025686C">
        <w:rPr>
          <w:rFonts w:ascii="Arial" w:hAnsi="Arial" w:cs="Arial"/>
        </w:rPr>
        <w:t xml:space="preserve">por tifo </w:t>
      </w:r>
      <w:r>
        <w:rPr>
          <w:rFonts w:ascii="Arial" w:hAnsi="Arial" w:cs="Arial"/>
        </w:rPr>
        <w:t>reaparecieron.</w:t>
      </w:r>
      <w:ins w:id="447" w:author="MACARENA MUGIONE MENDEZ" w:date="2024-09-30T17:21:00Z">
        <w:r w:rsidR="000768B1">
          <w:rPr>
            <w:rFonts w:ascii="Arial" w:hAnsi="Arial" w:cs="Arial"/>
          </w:rPr>
          <w:t xml:space="preserve"> </w:t>
        </w:r>
      </w:ins>
      <w:r>
        <w:rPr>
          <w:rFonts w:ascii="Arial" w:hAnsi="Arial" w:cs="Arial"/>
        </w:rPr>
        <w:t xml:space="preserve">(Gráfica </w:t>
      </w:r>
      <w:r w:rsidR="006A19AC">
        <w:rPr>
          <w:rFonts w:ascii="Arial" w:hAnsi="Arial" w:cs="Arial"/>
        </w:rPr>
        <w:t>10</w:t>
      </w:r>
      <w:r>
        <w:rPr>
          <w:rFonts w:ascii="Arial" w:hAnsi="Arial" w:cs="Arial"/>
        </w:rPr>
        <w:t>)</w:t>
      </w:r>
    </w:p>
    <w:p w14:paraId="4D136211" w14:textId="77777777" w:rsidR="006A19AC" w:rsidRDefault="006A19AC" w:rsidP="0086531E">
      <w:pPr>
        <w:spacing w:line="360" w:lineRule="auto"/>
        <w:ind w:firstLine="567"/>
        <w:jc w:val="both"/>
        <w:rPr>
          <w:rFonts w:ascii="Arial" w:hAnsi="Arial" w:cs="Arial"/>
        </w:rPr>
      </w:pPr>
    </w:p>
    <w:p w14:paraId="187CF710" w14:textId="0DA0B658" w:rsidR="00B7492A" w:rsidRPr="00750DCF" w:rsidRDefault="00750DCF" w:rsidP="00683F61">
      <w:pPr>
        <w:spacing w:line="360" w:lineRule="auto"/>
        <w:ind w:firstLine="567"/>
        <w:jc w:val="center"/>
        <w:rPr>
          <w:rFonts w:ascii="Arial" w:hAnsi="Arial" w:cs="Arial"/>
        </w:rPr>
        <w:pPrChange w:id="448" w:author="Vladi Hernández" w:date="2024-11-06T13:29:00Z" w16du:dateUtc="2024-11-06T19:29:00Z">
          <w:pPr>
            <w:spacing w:line="360" w:lineRule="auto"/>
            <w:ind w:firstLine="567"/>
            <w:jc w:val="both"/>
          </w:pPr>
        </w:pPrChange>
      </w:pPr>
      <w:del w:id="449" w:author="Vladi Hernández" w:date="2024-11-06T13:29:00Z" w16du:dateUtc="2024-11-06T19:29:00Z">
        <w:r w:rsidDel="00683F61">
          <w:rPr>
            <w:noProof/>
          </w:rPr>
          <w:lastRenderedPageBreak/>
          <w:drawing>
            <wp:inline distT="0" distB="0" distL="0" distR="0" wp14:anchorId="50634358" wp14:editId="17DC9AE8">
              <wp:extent cx="4656064" cy="2776855"/>
              <wp:effectExtent l="0" t="0" r="11430" b="4445"/>
              <wp:docPr id="1" name="Gráfico 1">
                <a:extLst xmlns:a="http://schemas.openxmlformats.org/drawingml/2006/main">
                  <a:ext uri="{FF2B5EF4-FFF2-40B4-BE49-F238E27FC236}">
                    <a16:creationId xmlns:a16="http://schemas.microsoft.com/office/drawing/2014/main" id="{AAA02132-2A91-6349-BD23-7C888EB6E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del>
      <w:ins w:id="450" w:author="Vladi Hernández" w:date="2024-11-06T13:29:00Z" w16du:dateUtc="2024-11-06T19:29:00Z">
        <w:r w:rsidR="00683F61">
          <w:rPr>
            <w:noProof/>
          </w:rPr>
          <w:drawing>
            <wp:inline distT="0" distB="0" distL="0" distR="0" wp14:anchorId="697FFA2D" wp14:editId="174614F2">
              <wp:extent cx="4572000" cy="2743200"/>
              <wp:effectExtent l="0" t="0" r="0" b="0"/>
              <wp:docPr id="406647187" name="Gráfico 1">
                <a:extLst xmlns:a="http://schemas.openxmlformats.org/drawingml/2006/main">
                  <a:ext uri="{FF2B5EF4-FFF2-40B4-BE49-F238E27FC236}">
                    <a16:creationId xmlns:a16="http://schemas.microsoft.com/office/drawing/2014/main" id="{5388C80A-AC1A-A643-C2E0-7F55CA8B9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14:paraId="536E8D9D" w14:textId="7421534F" w:rsidR="000F77EA" w:rsidRDefault="000F77EA" w:rsidP="00D72CAF">
      <w:pPr>
        <w:spacing w:line="360" w:lineRule="auto"/>
        <w:ind w:left="708" w:firstLine="708"/>
        <w:jc w:val="both"/>
        <w:rPr>
          <w:rFonts w:ascii="Arial" w:hAnsi="Arial" w:cs="Arial"/>
          <w:color w:val="000000" w:themeColor="text1"/>
          <w:sz w:val="15"/>
          <w:szCs w:val="15"/>
        </w:rPr>
        <w:pPrChange w:id="451" w:author="Vladi Hernández" w:date="2024-11-06T13:31:00Z" w16du:dateUtc="2024-11-06T19:31:00Z">
          <w:pPr>
            <w:spacing w:line="360" w:lineRule="auto"/>
            <w:ind w:firstLine="567"/>
            <w:jc w:val="both"/>
          </w:pPr>
        </w:pPrChange>
      </w:pPr>
      <w:r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w:t>
      </w:r>
      <w:r w:rsidRPr="000F77EA">
        <w:rPr>
          <w:rFonts w:ascii="Arial" w:hAnsi="Arial" w:cs="Arial"/>
          <w:color w:val="000000" w:themeColor="text1"/>
          <w:sz w:val="15"/>
          <w:szCs w:val="15"/>
        </w:rPr>
        <w:t>g</w:t>
      </w:r>
      <w:r w:rsidR="003A0822">
        <w:rPr>
          <w:rFonts w:ascii="Arial" w:hAnsi="Arial" w:cs="Arial"/>
          <w:color w:val="000000" w:themeColor="text1"/>
          <w:sz w:val="15"/>
          <w:szCs w:val="15"/>
        </w:rPr>
        <w:t>o</w:t>
      </w:r>
      <w:r w:rsidR="00F041E4">
        <w:rPr>
          <w:rFonts w:ascii="Arial" w:hAnsi="Arial" w:cs="Arial"/>
          <w:color w:val="000000" w:themeColor="text1"/>
          <w:sz w:val="15"/>
          <w:szCs w:val="15"/>
        </w:rPr>
        <w:t>.</w:t>
      </w:r>
      <w:r w:rsidRPr="000F77EA">
        <w:rPr>
          <w:rFonts w:ascii="Arial" w:hAnsi="Arial" w:cs="Arial"/>
          <w:color w:val="000000" w:themeColor="text1"/>
          <w:sz w:val="15"/>
          <w:szCs w:val="15"/>
        </w:rPr>
        <w:t>1900 a 19</w:t>
      </w:r>
      <w:del w:id="452" w:author="Vladi Hernández" w:date="2024-11-06T13:29:00Z" w16du:dateUtc="2024-11-06T19:29:00Z">
        <w:r w:rsidRPr="000F77EA" w:rsidDel="00683F61">
          <w:rPr>
            <w:rFonts w:ascii="Arial" w:hAnsi="Arial" w:cs="Arial"/>
            <w:color w:val="000000" w:themeColor="text1"/>
            <w:sz w:val="15"/>
            <w:szCs w:val="15"/>
          </w:rPr>
          <w:delText>5</w:delText>
        </w:r>
      </w:del>
      <w:ins w:id="453" w:author="Vladi Hernández" w:date="2024-11-06T13:29:00Z" w16du:dateUtc="2024-11-06T19:29:00Z">
        <w:r w:rsidR="00683F61">
          <w:rPr>
            <w:rFonts w:ascii="Arial" w:hAnsi="Arial" w:cs="Arial"/>
            <w:color w:val="000000" w:themeColor="text1"/>
            <w:sz w:val="15"/>
            <w:szCs w:val="15"/>
          </w:rPr>
          <w:t>7</w:t>
        </w:r>
      </w:ins>
      <w:r w:rsidRPr="000F77EA">
        <w:rPr>
          <w:rFonts w:ascii="Arial" w:hAnsi="Arial" w:cs="Arial"/>
          <w:color w:val="000000" w:themeColor="text1"/>
          <w:sz w:val="15"/>
          <w:szCs w:val="15"/>
        </w:rPr>
        <w:t>0</w:t>
      </w:r>
    </w:p>
    <w:p w14:paraId="1DD0827D" w14:textId="77777777" w:rsidR="00B7492A" w:rsidRDefault="00B7492A" w:rsidP="0086531E">
      <w:pPr>
        <w:spacing w:line="360" w:lineRule="auto"/>
        <w:ind w:firstLine="567"/>
        <w:jc w:val="both"/>
        <w:rPr>
          <w:rFonts w:ascii="Arial" w:hAnsi="Arial" w:cs="Arial"/>
        </w:rPr>
      </w:pPr>
    </w:p>
    <w:p w14:paraId="33DB3632" w14:textId="7BC82398" w:rsidR="009D0BF6" w:rsidRPr="000F7776" w:rsidRDefault="000C4598" w:rsidP="009D0BF6">
      <w:pPr>
        <w:spacing w:line="360" w:lineRule="auto"/>
        <w:ind w:firstLine="567"/>
        <w:jc w:val="both"/>
        <w:rPr>
          <w:rFonts w:ascii="Arial" w:hAnsi="Arial" w:cs="Arial"/>
        </w:rPr>
      </w:pPr>
      <w:r>
        <w:rPr>
          <w:rFonts w:ascii="Arial" w:hAnsi="Arial" w:cs="Arial"/>
        </w:rPr>
        <w:t>En el caso de la población minera y c</w:t>
      </w:r>
      <w:r w:rsidR="00185597" w:rsidRPr="00185597">
        <w:rPr>
          <w:rFonts w:ascii="Arial" w:hAnsi="Arial" w:cs="Arial"/>
        </w:rPr>
        <w:t xml:space="preserve">on el </w:t>
      </w:r>
      <w:r w:rsidR="00213AFD">
        <w:rPr>
          <w:rFonts w:ascii="Arial" w:hAnsi="Arial" w:cs="Arial"/>
        </w:rPr>
        <w:t xml:space="preserve">propósito </w:t>
      </w:r>
      <w:r w:rsidR="00213AFD" w:rsidRPr="00185597">
        <w:rPr>
          <w:rFonts w:ascii="Arial" w:hAnsi="Arial" w:cs="Arial"/>
        </w:rPr>
        <w:t>de</w:t>
      </w:r>
      <w:r w:rsidR="00C37693">
        <w:rPr>
          <w:rFonts w:ascii="Arial" w:hAnsi="Arial" w:cs="Arial"/>
        </w:rPr>
        <w:t xml:space="preserve"> controlar y erradicar</w:t>
      </w:r>
      <w:del w:id="454" w:author="MACARENA MUGIONE MENDEZ" w:date="2024-09-30T21:02:00Z" w16du:dateUtc="2024-10-01T03:02:00Z">
        <w:r w:rsidR="00C37693" w:rsidDel="008B7E46">
          <w:rPr>
            <w:rFonts w:ascii="Arial" w:hAnsi="Arial" w:cs="Arial"/>
          </w:rPr>
          <w:delText xml:space="preserve"> </w:delText>
        </w:r>
      </w:del>
      <w:r w:rsidR="00185597" w:rsidRPr="00185597">
        <w:rPr>
          <w:rFonts w:ascii="Arial" w:hAnsi="Arial" w:cs="Arial"/>
        </w:rPr>
        <w:t xml:space="preserve"> su </w:t>
      </w:r>
      <w:r w:rsidR="00C37693">
        <w:rPr>
          <w:rFonts w:ascii="Arial" w:hAnsi="Arial" w:cs="Arial"/>
        </w:rPr>
        <w:t>propagación y desarrollo</w:t>
      </w:r>
      <w:r w:rsidR="00185597" w:rsidRPr="00185597">
        <w:rPr>
          <w:rFonts w:ascii="Arial" w:hAnsi="Arial" w:cs="Arial"/>
        </w:rPr>
        <w:t xml:space="preserve">, la Compañía Real del Monte y Pachuca </w:t>
      </w:r>
      <w:r w:rsidR="00185597">
        <w:rPr>
          <w:rFonts w:ascii="Arial" w:hAnsi="Arial" w:cs="Arial"/>
        </w:rPr>
        <w:t>ordenó</w:t>
      </w:r>
      <w:r w:rsidR="00185597" w:rsidRPr="00185597">
        <w:rPr>
          <w:rFonts w:ascii="Arial" w:hAnsi="Arial" w:cs="Arial"/>
        </w:rPr>
        <w:t xml:space="preserve"> que las frazadas y la </w:t>
      </w:r>
      <w:r w:rsidR="00185597">
        <w:rPr>
          <w:rFonts w:ascii="Arial" w:hAnsi="Arial" w:cs="Arial"/>
        </w:rPr>
        <w:t xml:space="preserve">ropa </w:t>
      </w:r>
      <w:r w:rsidR="00185597" w:rsidRPr="00185597">
        <w:rPr>
          <w:rFonts w:ascii="Arial" w:hAnsi="Arial" w:cs="Arial"/>
        </w:rPr>
        <w:t>usada por los mineros fuer</w:t>
      </w:r>
      <w:r w:rsidR="004C3D6A">
        <w:rPr>
          <w:rFonts w:ascii="Arial" w:hAnsi="Arial" w:cs="Arial"/>
        </w:rPr>
        <w:t>a</w:t>
      </w:r>
      <w:r w:rsidR="00185597" w:rsidRPr="00185597">
        <w:rPr>
          <w:rFonts w:ascii="Arial" w:hAnsi="Arial" w:cs="Arial"/>
        </w:rPr>
        <w:t xml:space="preserve">n </w:t>
      </w:r>
      <w:r w:rsidR="00185597">
        <w:rPr>
          <w:rFonts w:ascii="Arial" w:hAnsi="Arial" w:cs="Arial"/>
        </w:rPr>
        <w:t>incineradas</w:t>
      </w:r>
      <w:r w:rsidR="00185597" w:rsidRPr="00185597">
        <w:rPr>
          <w:rFonts w:ascii="Arial" w:hAnsi="Arial" w:cs="Arial"/>
        </w:rPr>
        <w:t xml:space="preserve"> en la entrada de las minas</w:t>
      </w:r>
      <w:r w:rsidR="004C3D6A">
        <w:rPr>
          <w:rFonts w:ascii="Arial" w:hAnsi="Arial" w:cs="Arial"/>
        </w:rPr>
        <w:t>, y que</w:t>
      </w:r>
      <w:del w:id="455" w:author="MACARENA MUGIONE MENDEZ" w:date="2024-09-30T21:02:00Z" w16du:dateUtc="2024-10-01T03:02:00Z">
        <w:r w:rsidR="004C3D6A" w:rsidDel="008B7E46">
          <w:rPr>
            <w:rFonts w:ascii="Arial" w:hAnsi="Arial" w:cs="Arial"/>
          </w:rPr>
          <w:delText xml:space="preserve"> </w:delText>
        </w:r>
      </w:del>
      <w:r w:rsidR="00185597">
        <w:rPr>
          <w:rFonts w:ascii="Arial" w:hAnsi="Arial" w:cs="Arial"/>
        </w:rPr>
        <w:t xml:space="preserve"> </w:t>
      </w:r>
      <w:r w:rsidR="004C3D6A">
        <w:rPr>
          <w:rFonts w:ascii="Arial" w:hAnsi="Arial" w:cs="Arial"/>
        </w:rPr>
        <w:t xml:space="preserve">la </w:t>
      </w:r>
      <w:r w:rsidR="00185597" w:rsidRPr="00185597">
        <w:rPr>
          <w:rFonts w:ascii="Arial" w:hAnsi="Arial" w:cs="Arial"/>
        </w:rPr>
        <w:t>ropa nueva</w:t>
      </w:r>
      <w:del w:id="456" w:author="MACARENA MUGIONE MENDEZ" w:date="2024-09-30T17:26:00Z">
        <w:r w:rsidR="00185597" w:rsidRPr="00185597" w:rsidDel="003A724B">
          <w:rPr>
            <w:rFonts w:ascii="Arial" w:hAnsi="Arial" w:cs="Arial"/>
          </w:rPr>
          <w:delText>,</w:delText>
        </w:r>
      </w:del>
      <w:r w:rsidR="00185597" w:rsidRPr="00185597">
        <w:rPr>
          <w:rFonts w:ascii="Arial" w:hAnsi="Arial" w:cs="Arial"/>
        </w:rPr>
        <w:t xml:space="preserve"> </w:t>
      </w:r>
      <w:r w:rsidR="00185597">
        <w:rPr>
          <w:rFonts w:ascii="Arial" w:hAnsi="Arial" w:cs="Arial"/>
        </w:rPr>
        <w:t xml:space="preserve"> debería ser</w:t>
      </w:r>
      <w:r w:rsidR="00185597" w:rsidRPr="00185597">
        <w:rPr>
          <w:rFonts w:ascii="Arial" w:hAnsi="Arial" w:cs="Arial"/>
        </w:rPr>
        <w:t xml:space="preserve"> </w:t>
      </w:r>
      <w:r w:rsidR="00185597">
        <w:rPr>
          <w:rFonts w:ascii="Arial" w:hAnsi="Arial" w:cs="Arial"/>
        </w:rPr>
        <w:t xml:space="preserve">lavada </w:t>
      </w:r>
      <w:del w:id="457" w:author="MACARENA MUGIONE MENDEZ" w:date="2024-09-30T21:03:00Z" w16du:dateUtc="2024-10-01T03:03:00Z">
        <w:r w:rsidR="00185597" w:rsidRPr="00185597" w:rsidDel="008B7E46">
          <w:rPr>
            <w:rFonts w:ascii="Arial" w:hAnsi="Arial" w:cs="Arial"/>
          </w:rPr>
          <w:delText xml:space="preserve"> </w:delText>
        </w:r>
      </w:del>
      <w:r w:rsidR="00185597" w:rsidRPr="00185597">
        <w:rPr>
          <w:rFonts w:ascii="Arial" w:hAnsi="Arial" w:cs="Arial"/>
        </w:rPr>
        <w:t>hervid</w:t>
      </w:r>
      <w:r w:rsidR="00185597">
        <w:rPr>
          <w:rFonts w:ascii="Arial" w:hAnsi="Arial" w:cs="Arial"/>
        </w:rPr>
        <w:t>a</w:t>
      </w:r>
      <w:r w:rsidR="00185597" w:rsidRPr="00185597">
        <w:rPr>
          <w:rFonts w:ascii="Arial" w:hAnsi="Arial" w:cs="Arial"/>
        </w:rPr>
        <w:t xml:space="preserve"> y </w:t>
      </w:r>
      <w:r w:rsidR="00185597">
        <w:rPr>
          <w:rFonts w:ascii="Arial" w:hAnsi="Arial" w:cs="Arial"/>
        </w:rPr>
        <w:t>expuesta</w:t>
      </w:r>
      <w:r w:rsidR="00185597" w:rsidRPr="00185597">
        <w:rPr>
          <w:rFonts w:ascii="Arial" w:hAnsi="Arial" w:cs="Arial"/>
        </w:rPr>
        <w:t xml:space="preserve"> al sol</w:t>
      </w:r>
      <w:r w:rsidR="0032245D">
        <w:rPr>
          <w:rFonts w:ascii="Arial" w:hAnsi="Arial" w:cs="Arial"/>
        </w:rPr>
        <w:t>, además</w:t>
      </w:r>
      <w:r w:rsidR="0032245D" w:rsidRPr="0032245D">
        <w:rPr>
          <w:rFonts w:ascii="Arial" w:hAnsi="Arial" w:cs="Arial"/>
        </w:rPr>
        <w:t xml:space="preserve"> </w:t>
      </w:r>
      <w:r w:rsidR="0032245D" w:rsidRPr="004137D8">
        <w:rPr>
          <w:rFonts w:ascii="Arial" w:hAnsi="Arial" w:cs="Arial"/>
        </w:rPr>
        <w:t xml:space="preserve">se establecieron </w:t>
      </w:r>
      <w:r w:rsidR="008520D2" w:rsidRPr="004137D8">
        <w:rPr>
          <w:rFonts w:ascii="Arial" w:hAnsi="Arial" w:cs="Arial"/>
        </w:rPr>
        <w:t>peluquerías</w:t>
      </w:r>
      <w:r w:rsidR="0032245D" w:rsidRPr="004137D8">
        <w:rPr>
          <w:rFonts w:ascii="Arial" w:hAnsi="Arial" w:cs="Arial"/>
        </w:rPr>
        <w:t xml:space="preserve"> para cortar el pelo de los trabajadores, </w:t>
      </w:r>
      <w:r w:rsidR="0032245D">
        <w:rPr>
          <w:rFonts w:ascii="Arial" w:hAnsi="Arial" w:cs="Arial"/>
        </w:rPr>
        <w:t xml:space="preserve">y </w:t>
      </w:r>
      <w:r w:rsidR="0032245D" w:rsidRPr="004137D8">
        <w:rPr>
          <w:rFonts w:ascii="Arial" w:hAnsi="Arial" w:cs="Arial"/>
        </w:rPr>
        <w:t xml:space="preserve">el </w:t>
      </w:r>
      <w:r w:rsidR="008520D2" w:rsidRPr="004137D8">
        <w:rPr>
          <w:rFonts w:ascii="Arial" w:hAnsi="Arial" w:cs="Arial"/>
        </w:rPr>
        <w:t>baño</w:t>
      </w:r>
      <w:r w:rsidR="0032245D" w:rsidRPr="004137D8">
        <w:rPr>
          <w:rFonts w:ascii="Arial" w:hAnsi="Arial" w:cs="Arial"/>
        </w:rPr>
        <w:t xml:space="preserve"> diario</w:t>
      </w:r>
      <w:r w:rsidR="004C3D6A">
        <w:rPr>
          <w:rFonts w:ascii="Arial" w:hAnsi="Arial" w:cs="Arial"/>
        </w:rPr>
        <w:t xml:space="preserve"> para los</w:t>
      </w:r>
      <w:r w:rsidR="00C37693">
        <w:rPr>
          <w:rFonts w:ascii="Arial" w:hAnsi="Arial" w:cs="Arial"/>
        </w:rPr>
        <w:t xml:space="preserve"> mi</w:t>
      </w:r>
      <w:r w:rsidR="00213AFD">
        <w:rPr>
          <w:rFonts w:ascii="Arial" w:hAnsi="Arial" w:cs="Arial"/>
        </w:rPr>
        <w:t>n</w:t>
      </w:r>
      <w:r w:rsidR="00C37693">
        <w:rPr>
          <w:rFonts w:ascii="Arial" w:hAnsi="Arial" w:cs="Arial"/>
        </w:rPr>
        <w:t>eros</w:t>
      </w:r>
      <w:r w:rsidR="0032245D" w:rsidRPr="004137D8">
        <w:rPr>
          <w:rFonts w:ascii="Arial" w:hAnsi="Arial" w:cs="Arial"/>
        </w:rPr>
        <w:t xml:space="preserve"> se </w:t>
      </w:r>
      <w:r w:rsidR="00213AFD" w:rsidRPr="004137D8">
        <w:rPr>
          <w:rFonts w:ascii="Arial" w:hAnsi="Arial" w:cs="Arial"/>
        </w:rPr>
        <w:t>volvió</w:t>
      </w:r>
      <w:r w:rsidR="0032245D" w:rsidRPr="004137D8">
        <w:rPr>
          <w:rFonts w:ascii="Arial" w:hAnsi="Arial" w:cs="Arial"/>
        </w:rPr>
        <w:t>́ obligatorio</w:t>
      </w:r>
      <w:r w:rsidR="0032245D">
        <w:rPr>
          <w:rFonts w:ascii="Arial" w:hAnsi="Arial" w:cs="Arial"/>
        </w:rPr>
        <w:t>.</w:t>
      </w:r>
      <w:r w:rsidR="004137D8" w:rsidRPr="004137D8">
        <w:rPr>
          <w:rFonts w:ascii="Arial" w:hAnsi="Arial" w:cs="Arial"/>
        </w:rPr>
        <w:t xml:space="preserve"> Por su parte, el gobierno municipal de Pachuca </w:t>
      </w:r>
      <w:r w:rsidR="00213AFD">
        <w:rPr>
          <w:rFonts w:ascii="Arial" w:hAnsi="Arial" w:cs="Arial"/>
        </w:rPr>
        <w:t>realizó</w:t>
      </w:r>
      <w:r w:rsidR="004137D8" w:rsidRPr="004137D8">
        <w:rPr>
          <w:rFonts w:ascii="Arial" w:hAnsi="Arial" w:cs="Arial"/>
        </w:rPr>
        <w:t xml:space="preserve"> la </w:t>
      </w:r>
      <w:r w:rsidR="00213AFD" w:rsidRPr="004137D8">
        <w:rPr>
          <w:rFonts w:ascii="Arial" w:hAnsi="Arial" w:cs="Arial"/>
        </w:rPr>
        <w:t>desinfección</w:t>
      </w:r>
      <w:r w:rsidR="004137D8" w:rsidRPr="004137D8">
        <w:rPr>
          <w:rFonts w:ascii="Arial" w:hAnsi="Arial" w:cs="Arial"/>
        </w:rPr>
        <w:t xml:space="preserve"> de las casas</w:t>
      </w:r>
      <w:r w:rsidR="004137D8">
        <w:rPr>
          <w:rFonts w:ascii="Arial" w:hAnsi="Arial" w:cs="Arial"/>
        </w:rPr>
        <w:t>.</w:t>
      </w:r>
      <w:r w:rsidRPr="000C4598">
        <w:rPr>
          <w:rStyle w:val="Refdenotaalpie"/>
          <w:rFonts w:ascii="Arial" w:hAnsi="Arial" w:cs="Arial"/>
        </w:rPr>
        <w:t xml:space="preserve"> </w:t>
      </w:r>
      <w:r>
        <w:rPr>
          <w:rStyle w:val="Refdenotaalpie"/>
          <w:rFonts w:ascii="Arial" w:hAnsi="Arial" w:cs="Arial"/>
        </w:rPr>
        <w:footnoteReference w:id="12"/>
      </w:r>
      <w:r w:rsidR="004137D8">
        <w:rPr>
          <w:rFonts w:ascii="Arial" w:hAnsi="Arial" w:cs="Arial"/>
        </w:rPr>
        <w:t xml:space="preserve"> </w:t>
      </w:r>
    </w:p>
    <w:p w14:paraId="4878C3D6" w14:textId="77777777" w:rsidR="00CC55DF" w:rsidRDefault="00CC55DF" w:rsidP="009D0BF6">
      <w:pPr>
        <w:spacing w:line="360" w:lineRule="auto"/>
        <w:jc w:val="both"/>
        <w:rPr>
          <w:rFonts w:ascii="Arial" w:hAnsi="Arial" w:cs="Arial"/>
          <w:b/>
          <w:bCs/>
        </w:rPr>
      </w:pPr>
    </w:p>
    <w:p w14:paraId="5AFA546B" w14:textId="14C79A57" w:rsidR="00574CDE" w:rsidRDefault="00393D93" w:rsidP="009D0BF6">
      <w:pPr>
        <w:spacing w:line="360" w:lineRule="auto"/>
        <w:jc w:val="both"/>
        <w:rPr>
          <w:rFonts w:ascii="Arial" w:hAnsi="Arial" w:cs="Arial"/>
          <w:b/>
          <w:bCs/>
        </w:rPr>
      </w:pPr>
      <w:r>
        <w:rPr>
          <w:rFonts w:ascii="Arial" w:hAnsi="Arial" w:cs="Arial"/>
          <w:b/>
          <w:bCs/>
        </w:rPr>
        <w:t xml:space="preserve">1.3 </w:t>
      </w:r>
      <w:r w:rsidR="00631341">
        <w:rPr>
          <w:rFonts w:ascii="Arial" w:hAnsi="Arial" w:cs="Arial"/>
          <w:b/>
          <w:bCs/>
        </w:rPr>
        <w:t>Diferencias de mortali</w:t>
      </w:r>
      <w:r w:rsidR="00CC17A9">
        <w:rPr>
          <w:rFonts w:ascii="Arial" w:hAnsi="Arial" w:cs="Arial"/>
          <w:b/>
          <w:bCs/>
        </w:rPr>
        <w:t>d</w:t>
      </w:r>
      <w:r w:rsidR="00631341">
        <w:rPr>
          <w:rFonts w:ascii="Arial" w:hAnsi="Arial" w:cs="Arial"/>
          <w:b/>
          <w:bCs/>
        </w:rPr>
        <w:t xml:space="preserve">ad por </w:t>
      </w:r>
      <w:r w:rsidR="00574CDE" w:rsidRPr="00574CDE">
        <w:rPr>
          <w:rFonts w:ascii="Arial" w:hAnsi="Arial" w:cs="Arial"/>
          <w:b/>
          <w:bCs/>
        </w:rPr>
        <w:t>causas entre hombres</w:t>
      </w:r>
      <w:r w:rsidR="00631341">
        <w:rPr>
          <w:rFonts w:ascii="Arial" w:hAnsi="Arial" w:cs="Arial"/>
          <w:b/>
          <w:bCs/>
        </w:rPr>
        <w:t xml:space="preserve"> y mujeres.</w:t>
      </w:r>
    </w:p>
    <w:p w14:paraId="2D5FA79E" w14:textId="2E18D8AD" w:rsidR="00B2750C" w:rsidRDefault="008D4733" w:rsidP="00107C47">
      <w:pPr>
        <w:pStyle w:val="NormalWeb"/>
        <w:spacing w:line="360" w:lineRule="auto"/>
        <w:ind w:firstLine="567"/>
        <w:jc w:val="both"/>
        <w:rPr>
          <w:rFonts w:ascii="Arial" w:hAnsi="Arial" w:cs="Arial"/>
        </w:rPr>
      </w:pPr>
      <w:r w:rsidRPr="008D4733">
        <w:rPr>
          <w:rFonts w:ascii="Arial" w:hAnsi="Arial" w:cs="Arial"/>
        </w:rPr>
        <w:t xml:space="preserve">La </w:t>
      </w:r>
      <w:r>
        <w:rPr>
          <w:rFonts w:ascii="Arial" w:hAnsi="Arial" w:cs="Arial"/>
        </w:rPr>
        <w:t>frecuencia y causas</w:t>
      </w:r>
      <w:r w:rsidRPr="008D4733">
        <w:rPr>
          <w:rFonts w:ascii="Arial" w:hAnsi="Arial" w:cs="Arial"/>
        </w:rPr>
        <w:t xml:space="preserve"> de </w:t>
      </w:r>
      <w:r>
        <w:rPr>
          <w:rFonts w:ascii="Arial" w:hAnsi="Arial" w:cs="Arial"/>
        </w:rPr>
        <w:t xml:space="preserve">la </w:t>
      </w:r>
      <w:r w:rsidRPr="008D4733">
        <w:rPr>
          <w:rFonts w:ascii="Arial" w:hAnsi="Arial" w:cs="Arial"/>
        </w:rPr>
        <w:t>mortalidad entre hombres y mujeres</w:t>
      </w:r>
      <w:del w:id="502" w:author="MACARENA MUGIONE MENDEZ" w:date="2024-09-30T17:26:00Z">
        <w:r w:rsidRPr="008D4733" w:rsidDel="0016449D">
          <w:rPr>
            <w:rFonts w:ascii="Arial" w:hAnsi="Arial" w:cs="Arial"/>
          </w:rPr>
          <w:delText>,</w:delText>
        </w:r>
      </w:del>
      <w:r w:rsidRPr="008D4733">
        <w:rPr>
          <w:rFonts w:ascii="Arial" w:hAnsi="Arial" w:cs="Arial"/>
        </w:rPr>
        <w:t xml:space="preserve"> estuvo determinada </w:t>
      </w:r>
      <w:r w:rsidR="006F5FFC">
        <w:rPr>
          <w:rFonts w:ascii="Arial" w:hAnsi="Arial" w:cs="Arial"/>
        </w:rPr>
        <w:t>no solo por</w:t>
      </w:r>
      <w:r w:rsidR="008520D2" w:rsidRPr="008D4733">
        <w:rPr>
          <w:rFonts w:ascii="Arial" w:hAnsi="Arial" w:cs="Arial"/>
        </w:rPr>
        <w:t xml:space="preserve"> las</w:t>
      </w:r>
      <w:r w:rsidRPr="008D4733">
        <w:rPr>
          <w:rFonts w:ascii="Arial" w:hAnsi="Arial" w:cs="Arial"/>
        </w:rPr>
        <w:t xml:space="preserve"> condiciones económicas y sociales, </w:t>
      </w:r>
      <w:r w:rsidR="006F5FFC">
        <w:rPr>
          <w:rFonts w:ascii="Arial" w:hAnsi="Arial" w:cs="Arial"/>
        </w:rPr>
        <w:t xml:space="preserve">sino también </w:t>
      </w:r>
      <w:r w:rsidR="00B740B4">
        <w:rPr>
          <w:rFonts w:ascii="Arial" w:hAnsi="Arial" w:cs="Arial"/>
        </w:rPr>
        <w:t xml:space="preserve">por </w:t>
      </w:r>
      <w:r w:rsidRPr="008D4733">
        <w:rPr>
          <w:rFonts w:ascii="Arial" w:hAnsi="Arial" w:cs="Arial"/>
        </w:rPr>
        <w:t xml:space="preserve">aspectos relacionados con la </w:t>
      </w:r>
      <w:commentRangeStart w:id="503"/>
      <w:r w:rsidR="008520D2" w:rsidRPr="008D4733">
        <w:rPr>
          <w:rFonts w:ascii="Arial" w:hAnsi="Arial" w:cs="Arial"/>
        </w:rPr>
        <w:t>división</w:t>
      </w:r>
      <w:r w:rsidRPr="008D4733">
        <w:rPr>
          <w:rFonts w:ascii="Arial" w:hAnsi="Arial" w:cs="Arial"/>
        </w:rPr>
        <w:t xml:space="preserve"> sexual del </w:t>
      </w:r>
      <w:r w:rsidRPr="006F5FFC">
        <w:rPr>
          <w:rFonts w:ascii="Arial" w:hAnsi="Arial" w:cs="Arial"/>
        </w:rPr>
        <w:t>trabajo</w:t>
      </w:r>
      <w:r w:rsidR="00B2750C" w:rsidRPr="006F5FFC">
        <w:rPr>
          <w:rFonts w:ascii="Arial" w:hAnsi="Arial" w:cs="Arial"/>
        </w:rPr>
        <w:t>.</w:t>
      </w:r>
      <w:commentRangeEnd w:id="503"/>
      <w:r w:rsidR="00A706BF">
        <w:rPr>
          <w:rStyle w:val="Refdecomentario"/>
        </w:rPr>
        <w:commentReference w:id="503"/>
      </w:r>
      <w:r w:rsidR="006F5FFC" w:rsidRPr="006F5FFC">
        <w:rPr>
          <w:rFonts w:ascii="Arial" w:hAnsi="Arial" w:cs="Arial"/>
        </w:rPr>
        <w:t xml:space="preserve"> </w:t>
      </w:r>
      <w:r w:rsidR="00516B8F" w:rsidRPr="006F5FFC">
        <w:rPr>
          <w:rFonts w:ascii="Arial" w:hAnsi="Arial" w:cs="Arial"/>
        </w:rPr>
        <w:t>Bajo</w:t>
      </w:r>
      <w:r w:rsidR="00516B8F" w:rsidRPr="002F670E">
        <w:rPr>
          <w:rFonts w:ascii="Arial" w:hAnsi="Arial" w:cs="Arial"/>
        </w:rPr>
        <w:t xml:space="preserve"> este contexto, se puede </w:t>
      </w:r>
      <w:r w:rsidR="00146B5D">
        <w:rPr>
          <w:rFonts w:ascii="Arial" w:hAnsi="Arial" w:cs="Arial"/>
        </w:rPr>
        <w:t>entender</w:t>
      </w:r>
      <w:del w:id="504" w:author="MACARENA MUGIONE MENDEZ" w:date="2024-09-30T17:26:00Z">
        <w:r w:rsidR="00146B5D" w:rsidDel="0016449D">
          <w:rPr>
            <w:rFonts w:ascii="Arial" w:hAnsi="Arial" w:cs="Arial"/>
          </w:rPr>
          <w:delText>,</w:delText>
        </w:r>
      </w:del>
      <w:r w:rsidR="00146B5D">
        <w:rPr>
          <w:rFonts w:ascii="Arial" w:hAnsi="Arial" w:cs="Arial"/>
        </w:rPr>
        <w:t xml:space="preserve"> la presencia</w:t>
      </w:r>
      <w:r w:rsidR="00516B8F" w:rsidRPr="002F670E">
        <w:rPr>
          <w:rFonts w:ascii="Arial" w:hAnsi="Arial" w:cs="Arial"/>
        </w:rPr>
        <w:t xml:space="preserve"> </w:t>
      </w:r>
      <w:r w:rsidR="00146B5D">
        <w:rPr>
          <w:rFonts w:ascii="Arial" w:hAnsi="Arial" w:cs="Arial"/>
        </w:rPr>
        <w:t xml:space="preserve">de </w:t>
      </w:r>
      <w:r w:rsidR="00516B8F" w:rsidRPr="002F670E">
        <w:rPr>
          <w:rFonts w:ascii="Arial" w:hAnsi="Arial" w:cs="Arial"/>
        </w:rPr>
        <w:t>un</w:t>
      </w:r>
      <w:r w:rsidR="00516B8F">
        <w:rPr>
          <w:rFonts w:ascii="Arial" w:hAnsi="Arial" w:cs="Arial"/>
        </w:rPr>
        <w:t>a mayor</w:t>
      </w:r>
      <w:r w:rsidR="00516B8F" w:rsidRPr="002F670E">
        <w:rPr>
          <w:rFonts w:ascii="Arial" w:hAnsi="Arial" w:cs="Arial"/>
        </w:rPr>
        <w:t xml:space="preserve"> mortalidad </w:t>
      </w:r>
      <w:r w:rsidR="00516B8F">
        <w:rPr>
          <w:rFonts w:ascii="Arial" w:hAnsi="Arial" w:cs="Arial"/>
        </w:rPr>
        <w:t xml:space="preserve">de los </w:t>
      </w:r>
      <w:r w:rsidR="00516B8F" w:rsidRPr="002F670E">
        <w:rPr>
          <w:rFonts w:ascii="Arial" w:hAnsi="Arial" w:cs="Arial"/>
        </w:rPr>
        <w:t>hombres debido a lesiones</w:t>
      </w:r>
      <w:r w:rsidR="00516B8F" w:rsidRPr="00204155">
        <w:rPr>
          <w:rFonts w:ascii="Arial" w:hAnsi="Arial" w:cs="Arial"/>
        </w:rPr>
        <w:t>, tuberculosis, neumonía y enfermedades cardíacas.</w:t>
      </w:r>
      <w:r w:rsidR="00516B8F" w:rsidRPr="002F670E">
        <w:rPr>
          <w:rFonts w:ascii="Arial" w:hAnsi="Arial" w:cs="Arial"/>
        </w:rPr>
        <w:t xml:space="preserve"> Estas muertes no s</w:t>
      </w:r>
      <w:ins w:id="505" w:author="MACARENA MUGIONE MENDEZ" w:date="2024-10-03T23:38:00Z" w16du:dateUtc="2024-10-04T05:38:00Z">
        <w:r w:rsidR="00107C47">
          <w:rPr>
            <w:rFonts w:ascii="Arial" w:hAnsi="Arial" w:cs="Arial"/>
          </w:rPr>
          <w:t>ó</w:t>
        </w:r>
      </w:ins>
      <w:del w:id="506" w:author="MACARENA MUGIONE MENDEZ" w:date="2024-10-03T23:38:00Z" w16du:dateUtc="2024-10-04T05:38:00Z">
        <w:r w:rsidR="00516B8F" w:rsidRPr="002F670E" w:rsidDel="00107C47">
          <w:rPr>
            <w:rFonts w:ascii="Arial" w:hAnsi="Arial" w:cs="Arial"/>
          </w:rPr>
          <w:delText>o</w:delText>
        </w:r>
      </w:del>
      <w:r w:rsidR="00516B8F" w:rsidRPr="002F670E">
        <w:rPr>
          <w:rFonts w:ascii="Arial" w:hAnsi="Arial" w:cs="Arial"/>
        </w:rPr>
        <w:t xml:space="preserve">lo </w:t>
      </w:r>
      <w:del w:id="507" w:author="MACARENA MUGIONE MENDEZ" w:date="2024-10-03T23:38:00Z" w16du:dateUtc="2024-10-04T05:38:00Z">
        <w:r w:rsidR="00516B8F" w:rsidDel="00107C47">
          <w:rPr>
            <w:rFonts w:ascii="Arial" w:hAnsi="Arial" w:cs="Arial"/>
          </w:rPr>
          <w:lastRenderedPageBreak/>
          <w:delText xml:space="preserve"> </w:delText>
        </w:r>
      </w:del>
      <w:r w:rsidR="00516B8F">
        <w:rPr>
          <w:rFonts w:ascii="Arial" w:hAnsi="Arial" w:cs="Arial"/>
        </w:rPr>
        <w:t>fueron</w:t>
      </w:r>
      <w:r w:rsidR="00516B8F" w:rsidRPr="002F670E">
        <w:rPr>
          <w:rFonts w:ascii="Arial" w:hAnsi="Arial" w:cs="Arial"/>
        </w:rPr>
        <w:t xml:space="preserve"> el resultado de la desnutrición y las carencias en la población, sino también </w:t>
      </w:r>
      <w:r w:rsidR="00AA5D67">
        <w:rPr>
          <w:rFonts w:ascii="Arial" w:hAnsi="Arial" w:cs="Arial"/>
        </w:rPr>
        <w:t xml:space="preserve">algunas se debieron a enfermedades </w:t>
      </w:r>
      <w:proofErr w:type="gramStart"/>
      <w:r w:rsidR="00213AFD">
        <w:rPr>
          <w:rFonts w:ascii="Arial" w:hAnsi="Arial" w:cs="Arial"/>
        </w:rPr>
        <w:t>laborales</w:t>
      </w:r>
      <w:r w:rsidR="00516B8F">
        <w:rPr>
          <w:rFonts w:ascii="Arial" w:hAnsi="Arial" w:cs="Arial"/>
        </w:rPr>
        <w:t>.</w:t>
      </w:r>
      <w:r w:rsidR="00035A09">
        <w:rPr>
          <w:rFonts w:ascii="Arial" w:hAnsi="Arial" w:cs="Arial"/>
        </w:rPr>
        <w:t>(</w:t>
      </w:r>
      <w:proofErr w:type="gramEnd"/>
      <w:r w:rsidR="00035A09">
        <w:rPr>
          <w:rFonts w:ascii="Arial" w:hAnsi="Arial" w:cs="Arial"/>
        </w:rPr>
        <w:t xml:space="preserve">Gráfica </w:t>
      </w:r>
      <w:r w:rsidR="006F5FFC">
        <w:rPr>
          <w:rFonts w:ascii="Arial" w:hAnsi="Arial" w:cs="Arial"/>
        </w:rPr>
        <w:t>11</w:t>
      </w:r>
      <w:r w:rsidR="00035A09">
        <w:rPr>
          <w:rFonts w:ascii="Arial" w:hAnsi="Arial" w:cs="Arial"/>
        </w:rPr>
        <w:t>)</w:t>
      </w:r>
    </w:p>
    <w:p w14:paraId="10770D97" w14:textId="2D45299F" w:rsidR="00B7492A" w:rsidRDefault="00B82F07" w:rsidP="00AC6679">
      <w:pPr>
        <w:pStyle w:val="NormalWeb"/>
        <w:spacing w:line="360" w:lineRule="auto"/>
        <w:jc w:val="both"/>
        <w:rPr>
          <w:rFonts w:ascii="Arial" w:hAnsi="Arial" w:cs="Arial"/>
        </w:rPr>
      </w:pPr>
      <w:ins w:id="508" w:author="Vladi Hernández" w:date="2024-11-06T09:43:00Z" w16du:dateUtc="2024-11-06T15:43:00Z">
        <w:r w:rsidRPr="00764A73">
          <w:rPr>
            <w:rFonts w:ascii="Arial" w:hAnsi="Arial" w:cs="Arial"/>
            <w:noProof/>
            <w:sz w:val="18"/>
            <w:szCs w:val="18"/>
          </w:rPr>
          <mc:AlternateContent>
            <mc:Choice Requires="wps">
              <w:drawing>
                <wp:anchor distT="45720" distB="45720" distL="114300" distR="114300" simplePos="0" relativeHeight="251680768" behindDoc="0" locked="0" layoutInCell="1" allowOverlap="1" wp14:anchorId="515A9286" wp14:editId="2BE2E807">
                  <wp:simplePos x="0" y="0"/>
                  <wp:positionH relativeFrom="column">
                    <wp:posOffset>3962400</wp:posOffset>
                  </wp:positionH>
                  <wp:positionV relativeFrom="paragraph">
                    <wp:posOffset>1750060</wp:posOffset>
                  </wp:positionV>
                  <wp:extent cx="944880" cy="228600"/>
                  <wp:effectExtent l="0" t="0" r="0" b="0"/>
                  <wp:wrapNone/>
                  <wp:docPr id="327839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6EAF6189" w14:textId="77777777" w:rsidR="00B82F07" w:rsidRPr="0039122E" w:rsidRDefault="00B82F07" w:rsidP="00B82F07">
                              <w:pPr>
                                <w:rPr>
                                  <w:rFonts w:ascii="Arial" w:hAnsi="Arial" w:cs="Arial"/>
                                  <w:sz w:val="16"/>
                                  <w:szCs w:val="16"/>
                                  <w:rPrChange w:id="509" w:author="Vladi Hernández" w:date="2024-11-05T21:06:00Z" w16du:dateUtc="2024-11-06T03:06:00Z">
                                    <w:rPr/>
                                  </w:rPrChange>
                                </w:rPr>
                              </w:pPr>
                              <w:ins w:id="510" w:author="Vladi Hernández" w:date="2024-11-05T20:41:00Z" w16du:dateUtc="2024-11-06T02:41:00Z">
                                <w:r w:rsidRPr="0039122E">
                                  <w:rPr>
                                    <w:rFonts w:ascii="Arial" w:hAnsi="Arial" w:cs="Arial"/>
                                    <w:sz w:val="16"/>
                                    <w:szCs w:val="16"/>
                                    <w:rPrChange w:id="511" w:author="Vladi Hernández" w:date="2024-11-05T21:06:00Z" w16du:dateUtc="2024-11-06T03:06:00Z">
                                      <w:rPr/>
                                    </w:rPrChange>
                                  </w:rPr>
                                  <w:t>N=13</w:t>
                                </w:r>
                              </w:ins>
                              <w:ins w:id="512" w:author="Vladi Hernández" w:date="2024-11-05T21:45:00Z" w16du:dateUtc="2024-11-06T03:45:00Z">
                                <w:r>
                                  <w:rPr>
                                    <w:rFonts w:ascii="Arial" w:hAnsi="Arial" w:cs="Arial"/>
                                    <w:sz w:val="16"/>
                                    <w:szCs w:val="16"/>
                                  </w:rPr>
                                  <w:t>,</w:t>
                                </w:r>
                              </w:ins>
                              <w:ins w:id="513" w:author="Vladi Hernández" w:date="2024-11-05T20:41:00Z" w16du:dateUtc="2024-11-06T02:41:00Z">
                                <w:r w:rsidRPr="0039122E">
                                  <w:rPr>
                                    <w:rFonts w:ascii="Arial" w:hAnsi="Arial" w:cs="Arial"/>
                                    <w:sz w:val="16"/>
                                    <w:szCs w:val="16"/>
                                    <w:rPrChange w:id="514" w:author="Vladi Hernández" w:date="2024-11-05T21:06:00Z" w16du:dateUtc="2024-11-06T03:06:00Z">
                                      <w:rPr/>
                                    </w:rPrChange>
                                  </w:rPr>
                                  <w:t>183</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A9286" id="_x0000_s1029" type="#_x0000_t202" style="position:absolute;left:0;text-align:left;margin-left:312pt;margin-top:137.8pt;width:74.4pt;height:1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" filled="f" stroked="f">
                  <v:textbox>
                    <w:txbxContent>
                      <w:p w14:paraId="6EAF6189" w14:textId="77777777" w:rsidR="00B82F07" w:rsidRPr="0039122E" w:rsidRDefault="00B82F07" w:rsidP="00B82F07">
                        <w:pPr>
                          <w:rPr>
                            <w:rFonts w:ascii="Arial" w:hAnsi="Arial" w:cs="Arial"/>
                            <w:sz w:val="16"/>
                            <w:szCs w:val="16"/>
                            <w:rPrChange w:id="515" w:author="Vladi Hernández" w:date="2024-11-05T21:06:00Z" w16du:dateUtc="2024-11-06T03:06:00Z">
                              <w:rPr/>
                            </w:rPrChange>
                          </w:rPr>
                        </w:pPr>
                        <w:ins w:id="516" w:author="Vladi Hernández" w:date="2024-11-05T20:41:00Z" w16du:dateUtc="2024-11-06T02:41:00Z">
                          <w:r w:rsidRPr="0039122E">
                            <w:rPr>
                              <w:rFonts w:ascii="Arial" w:hAnsi="Arial" w:cs="Arial"/>
                              <w:sz w:val="16"/>
                              <w:szCs w:val="16"/>
                              <w:rPrChange w:id="517" w:author="Vladi Hernández" w:date="2024-11-05T21:06:00Z" w16du:dateUtc="2024-11-06T03:06:00Z">
                                <w:rPr/>
                              </w:rPrChange>
                            </w:rPr>
                            <w:t>N=13</w:t>
                          </w:r>
                        </w:ins>
                        <w:ins w:id="518" w:author="Vladi Hernández" w:date="2024-11-05T21:45:00Z" w16du:dateUtc="2024-11-06T03:45:00Z">
                          <w:r>
                            <w:rPr>
                              <w:rFonts w:ascii="Arial" w:hAnsi="Arial" w:cs="Arial"/>
                              <w:sz w:val="16"/>
                              <w:szCs w:val="16"/>
                            </w:rPr>
                            <w:t>,</w:t>
                          </w:r>
                        </w:ins>
                        <w:ins w:id="519" w:author="Vladi Hernández" w:date="2024-11-05T20:41:00Z" w16du:dateUtc="2024-11-06T02:41:00Z">
                          <w:r w:rsidRPr="0039122E">
                            <w:rPr>
                              <w:rFonts w:ascii="Arial" w:hAnsi="Arial" w:cs="Arial"/>
                              <w:sz w:val="16"/>
                              <w:szCs w:val="16"/>
                              <w:rPrChange w:id="520" w:author="Vladi Hernández" w:date="2024-11-05T21:06:00Z" w16du:dateUtc="2024-11-06T03:06:00Z">
                                <w:rPr/>
                              </w:rPrChange>
                            </w:rPr>
                            <w:t>183</w:t>
                          </w:r>
                        </w:ins>
                      </w:p>
                    </w:txbxContent>
                  </v:textbox>
                </v:shape>
              </w:pict>
            </mc:Fallback>
          </mc:AlternateContent>
        </w:r>
      </w:ins>
      <w:del w:id="521" w:author="Vladi Hernández" w:date="2024-11-06T09:43:00Z" w16du:dateUtc="2024-11-06T15:43:00Z">
        <w:r w:rsidR="004501D4" w:rsidDel="00B82F07">
          <w:rPr>
            <w:noProof/>
          </w:rPr>
          <w:drawing>
            <wp:inline distT="0" distB="0" distL="0" distR="0" wp14:anchorId="42025F83" wp14:editId="66860915">
              <wp:extent cx="5612130" cy="3752215"/>
              <wp:effectExtent l="0" t="0" r="7620" b="635"/>
              <wp:docPr id="2112930803" name="Gráfico 1">
                <a:extLst xmlns:a="http://schemas.openxmlformats.org/drawingml/2006/main">
                  <a:ext uri="{FF2B5EF4-FFF2-40B4-BE49-F238E27FC236}">
                    <a16:creationId xmlns:a16="http://schemas.microsoft.com/office/drawing/2014/main" id="{AAF0916F-8D61-0476-84C1-A32DE439C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del>
      <w:ins w:id="522" w:author="Vladi Hernández" w:date="2024-11-06T09:43:00Z" w16du:dateUtc="2024-11-06T15:43:00Z">
        <w:r>
          <w:rPr>
            <w:noProof/>
          </w:rPr>
          <w:drawing>
            <wp:inline distT="0" distB="0" distL="0" distR="0" wp14:anchorId="74E0C381" wp14:editId="2026A1B8">
              <wp:extent cx="5323917" cy="3523691"/>
              <wp:effectExtent l="0" t="0" r="10160" b="635"/>
              <wp:docPr id="704848849" name="Gráfico 1">
                <a:extLst xmlns:a="http://schemas.openxmlformats.org/drawingml/2006/main">
                  <a:ext uri="{FF2B5EF4-FFF2-40B4-BE49-F238E27FC236}">
                    <a16:creationId xmlns:a16="http://schemas.microsoft.com/office/drawing/2014/main" id="{1CC950AB-0FF1-9B5B-BB24-201AF6D12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r w:rsidR="000F77EA" w:rsidRPr="000F77EA">
        <w:rPr>
          <w:rFonts w:ascii="Arial" w:hAnsi="Arial" w:cs="Arial"/>
          <w:color w:val="000000" w:themeColor="text1"/>
          <w:sz w:val="15"/>
          <w:szCs w:val="15"/>
        </w:rPr>
        <w:t>Fuente: Actas de defunción del registro civil de la ciudad de Pachuca de Soto, H</w:t>
      </w:r>
      <w:r w:rsidR="003A0822">
        <w:rPr>
          <w:rFonts w:ascii="Arial" w:hAnsi="Arial" w:cs="Arial"/>
          <w:color w:val="000000" w:themeColor="text1"/>
          <w:sz w:val="15"/>
          <w:szCs w:val="15"/>
        </w:rPr>
        <w:t>idalgo</w:t>
      </w:r>
      <w:r w:rsidR="00F041E4">
        <w:rPr>
          <w:rFonts w:ascii="Arial" w:hAnsi="Arial" w:cs="Arial"/>
          <w:color w:val="000000" w:themeColor="text1"/>
          <w:sz w:val="15"/>
          <w:szCs w:val="15"/>
        </w:rPr>
        <w:t>.</w:t>
      </w:r>
      <w:r w:rsidR="000F77EA" w:rsidRPr="000F77EA">
        <w:rPr>
          <w:rFonts w:ascii="Arial" w:hAnsi="Arial" w:cs="Arial"/>
          <w:color w:val="000000" w:themeColor="text1"/>
          <w:sz w:val="15"/>
          <w:szCs w:val="15"/>
        </w:rPr>
        <w:t>1900 a 19</w:t>
      </w:r>
      <w:del w:id="523" w:author="Vladi Hernández" w:date="2024-11-06T09:43:00Z" w16du:dateUtc="2024-11-06T15:43:00Z">
        <w:r w:rsidR="000F77EA" w:rsidRPr="000F77EA" w:rsidDel="00B82F07">
          <w:rPr>
            <w:rFonts w:ascii="Arial" w:hAnsi="Arial" w:cs="Arial"/>
            <w:color w:val="000000" w:themeColor="text1"/>
            <w:sz w:val="15"/>
            <w:szCs w:val="15"/>
          </w:rPr>
          <w:delText>5</w:delText>
        </w:r>
      </w:del>
      <w:ins w:id="524" w:author="Vladi Hernández" w:date="2024-11-06T09:43:00Z" w16du:dateUtc="2024-11-06T15:43:00Z">
        <w:r>
          <w:rPr>
            <w:rFonts w:ascii="Arial" w:hAnsi="Arial" w:cs="Arial"/>
            <w:color w:val="000000" w:themeColor="text1"/>
            <w:sz w:val="15"/>
            <w:szCs w:val="15"/>
          </w:rPr>
          <w:t>7</w:t>
        </w:r>
      </w:ins>
      <w:r w:rsidR="000F77EA" w:rsidRPr="000F77EA">
        <w:rPr>
          <w:rFonts w:ascii="Arial" w:hAnsi="Arial" w:cs="Arial"/>
          <w:color w:val="000000" w:themeColor="text1"/>
          <w:sz w:val="15"/>
          <w:szCs w:val="15"/>
        </w:rPr>
        <w:t>0</w:t>
      </w:r>
    </w:p>
    <w:p w14:paraId="4488C2D2" w14:textId="6A652584" w:rsidR="00C6574F" w:rsidRDefault="00FA2A50" w:rsidP="008D0151">
      <w:pPr>
        <w:pStyle w:val="NormalWeb"/>
        <w:spacing w:line="360" w:lineRule="auto"/>
        <w:ind w:firstLine="567"/>
        <w:jc w:val="both"/>
        <w:rPr>
          <w:rFonts w:ascii="Arial" w:hAnsi="Arial" w:cs="Arial"/>
        </w:rPr>
      </w:pPr>
      <w:r>
        <w:rPr>
          <w:rFonts w:ascii="Arial" w:hAnsi="Arial" w:cs="Arial"/>
        </w:rPr>
        <w:t>L</w:t>
      </w:r>
      <w:r w:rsidR="00DB7B0D" w:rsidRPr="00DB7B0D">
        <w:rPr>
          <w:rFonts w:ascii="Arial" w:hAnsi="Arial" w:cs="Arial"/>
        </w:rPr>
        <w:t>os mineros</w:t>
      </w:r>
      <w:del w:id="525" w:author="MACARENA MUGIONE MENDEZ" w:date="2024-09-30T17:29:00Z">
        <w:r w:rsidR="00DB7B0D" w:rsidRPr="00DB7B0D" w:rsidDel="00E72557">
          <w:rPr>
            <w:rFonts w:ascii="Arial" w:hAnsi="Arial" w:cs="Arial"/>
          </w:rPr>
          <w:delText>,</w:delText>
        </w:r>
      </w:del>
      <w:r w:rsidR="00DB7B0D" w:rsidRPr="00DB7B0D">
        <w:rPr>
          <w:rFonts w:ascii="Arial" w:hAnsi="Arial" w:cs="Arial"/>
        </w:rPr>
        <w:t xml:space="preserve"> expuestos a condiciones contrastantes con el frío clima de Pachuca y Real del Monte, sufrían de enfermedades como tos, catarros y resfriados, que, sin el tratamiento adecuado, se agravaban </w:t>
      </w:r>
      <w:r>
        <w:rPr>
          <w:rFonts w:ascii="Arial" w:hAnsi="Arial" w:cs="Arial"/>
        </w:rPr>
        <w:t xml:space="preserve">con </w:t>
      </w:r>
      <w:r w:rsidR="00DB7B0D" w:rsidRPr="00DB7B0D">
        <w:rPr>
          <w:rFonts w:ascii="Arial" w:hAnsi="Arial" w:cs="Arial"/>
        </w:rPr>
        <w:t>otr</w:t>
      </w:r>
      <w:ins w:id="526" w:author="MACARENA MUGIONE MENDEZ" w:date="2024-09-30T17:30:00Z">
        <w:r w:rsidR="00E72557">
          <w:rPr>
            <w:rFonts w:ascii="Arial" w:hAnsi="Arial" w:cs="Arial"/>
          </w:rPr>
          <w:t>o</w:t>
        </w:r>
      </w:ins>
      <w:del w:id="527" w:author="MACARENA MUGIONE MENDEZ" w:date="2024-09-30T17:30:00Z">
        <w:r w:rsidR="00DB7B0D" w:rsidRPr="00DB7B0D" w:rsidDel="00E72557">
          <w:rPr>
            <w:rFonts w:ascii="Arial" w:hAnsi="Arial" w:cs="Arial"/>
          </w:rPr>
          <w:delText>a</w:delText>
        </w:r>
      </w:del>
      <w:r w:rsidR="00DB7B0D" w:rsidRPr="00DB7B0D">
        <w:rPr>
          <w:rFonts w:ascii="Arial" w:hAnsi="Arial" w:cs="Arial"/>
        </w:rPr>
        <w:t xml:space="preserve">s </w:t>
      </w:r>
      <w:r>
        <w:rPr>
          <w:rFonts w:ascii="Arial" w:hAnsi="Arial" w:cs="Arial"/>
        </w:rPr>
        <w:t>problemas</w:t>
      </w:r>
      <w:r w:rsidR="00DB7B0D" w:rsidRPr="00DB7B0D">
        <w:rPr>
          <w:rFonts w:ascii="Arial" w:hAnsi="Arial" w:cs="Arial"/>
        </w:rPr>
        <w:t xml:space="preserve"> respiratori</w:t>
      </w:r>
      <w:r>
        <w:rPr>
          <w:rFonts w:ascii="Arial" w:hAnsi="Arial" w:cs="Arial"/>
        </w:rPr>
        <w:t>os</w:t>
      </w:r>
      <w:r w:rsidR="00DB7B0D" w:rsidRPr="00DB7B0D">
        <w:rPr>
          <w:rFonts w:ascii="Arial" w:hAnsi="Arial" w:cs="Arial"/>
        </w:rPr>
        <w:t>.</w:t>
      </w:r>
      <w:r w:rsidR="00DB7B0D">
        <w:rPr>
          <w:rFonts w:ascii="Arial" w:hAnsi="Arial" w:cs="Arial"/>
        </w:rPr>
        <w:t xml:space="preserve"> </w:t>
      </w:r>
      <w:r w:rsidR="00C83961">
        <w:rPr>
          <w:rFonts w:ascii="Arial" w:hAnsi="Arial" w:cs="Arial"/>
        </w:rPr>
        <w:t xml:space="preserve">Dentro de las enfermedades respiratorias </w:t>
      </w:r>
      <w:proofErr w:type="spellStart"/>
      <w:r w:rsidR="00C83961">
        <w:rPr>
          <w:rFonts w:ascii="Arial" w:hAnsi="Arial" w:cs="Arial"/>
        </w:rPr>
        <w:t>prevalecio</w:t>
      </w:r>
      <w:proofErr w:type="spellEnd"/>
      <w:r w:rsidR="00C83961">
        <w:rPr>
          <w:rFonts w:ascii="Arial" w:hAnsi="Arial" w:cs="Arial"/>
        </w:rPr>
        <w:t xml:space="preserve"> la tuberculosis, misma que no s</w:t>
      </w:r>
      <w:ins w:id="528" w:author="MACARENA MUGIONE MENDEZ" w:date="2024-09-30T17:29:00Z">
        <w:r w:rsidR="00E72557">
          <w:rPr>
            <w:rFonts w:ascii="Arial" w:hAnsi="Arial" w:cs="Arial"/>
          </w:rPr>
          <w:t>ó</w:t>
        </w:r>
      </w:ins>
      <w:del w:id="529" w:author="MACARENA MUGIONE MENDEZ" w:date="2024-09-30T17:29:00Z">
        <w:r w:rsidR="00C83961" w:rsidDel="00E72557">
          <w:rPr>
            <w:rFonts w:ascii="Arial" w:hAnsi="Arial" w:cs="Arial"/>
          </w:rPr>
          <w:delText>o</w:delText>
        </w:r>
      </w:del>
      <w:proofErr w:type="gramStart"/>
      <w:r w:rsidR="00C83961">
        <w:rPr>
          <w:rFonts w:ascii="Arial" w:hAnsi="Arial" w:cs="Arial"/>
        </w:rPr>
        <w:t>lo se</w:t>
      </w:r>
      <w:proofErr w:type="gramEnd"/>
      <w:r w:rsidR="00C83961">
        <w:rPr>
          <w:rFonts w:ascii="Arial" w:hAnsi="Arial" w:cs="Arial"/>
        </w:rPr>
        <w:t xml:space="preserve"> </w:t>
      </w:r>
      <w:r w:rsidR="00D43D1F" w:rsidRPr="00D43D1F">
        <w:rPr>
          <w:rFonts w:ascii="Arial" w:hAnsi="Arial" w:cs="Arial"/>
        </w:rPr>
        <w:t>propagó entre los trabajadores, sino que trascendió los límites de las mi</w:t>
      </w:r>
      <w:r w:rsidR="000001CC">
        <w:rPr>
          <w:rFonts w:ascii="Arial" w:hAnsi="Arial" w:cs="Arial"/>
        </w:rPr>
        <w:t>n</w:t>
      </w:r>
      <w:r w:rsidR="00D43D1F" w:rsidRPr="00D43D1F">
        <w:rPr>
          <w:rFonts w:ascii="Arial" w:hAnsi="Arial" w:cs="Arial"/>
        </w:rPr>
        <w:t>as</w:t>
      </w:r>
      <w:r w:rsidR="00771133">
        <w:rPr>
          <w:rFonts w:ascii="Arial" w:hAnsi="Arial" w:cs="Arial"/>
        </w:rPr>
        <w:t xml:space="preserve">. </w:t>
      </w:r>
      <w:r w:rsidR="00D43D1F" w:rsidRPr="00D43D1F">
        <w:rPr>
          <w:rFonts w:ascii="Arial" w:hAnsi="Arial" w:cs="Arial"/>
        </w:rPr>
        <w:t>Los empleados, al convertirse en portadores del bacilo</w:t>
      </w:r>
      <w:r w:rsidR="007F526C">
        <w:rPr>
          <w:rFonts w:ascii="Arial" w:hAnsi="Arial" w:cs="Arial"/>
        </w:rPr>
        <w:t xml:space="preserve"> de Koch</w:t>
      </w:r>
      <w:r w:rsidR="00D43D1F" w:rsidRPr="00D43D1F">
        <w:rPr>
          <w:rFonts w:ascii="Arial" w:hAnsi="Arial" w:cs="Arial"/>
        </w:rPr>
        <w:t>, llevaron consigo la infección más allá de</w:t>
      </w:r>
      <w:r w:rsidR="00022BAC">
        <w:rPr>
          <w:rFonts w:ascii="Arial" w:hAnsi="Arial" w:cs="Arial"/>
        </w:rPr>
        <w:t xml:space="preserve"> su espacio laboral</w:t>
      </w:r>
      <w:r w:rsidR="00D43D1F" w:rsidRPr="00D43D1F">
        <w:rPr>
          <w:rFonts w:ascii="Arial" w:hAnsi="Arial" w:cs="Arial"/>
        </w:rPr>
        <w:t>, afectando a sus</w:t>
      </w:r>
      <w:r w:rsidR="00022BAC">
        <w:rPr>
          <w:rFonts w:ascii="Arial" w:hAnsi="Arial" w:cs="Arial"/>
        </w:rPr>
        <w:t xml:space="preserve"> familia</w:t>
      </w:r>
      <w:r w:rsidR="00213AFD">
        <w:rPr>
          <w:rFonts w:ascii="Arial" w:hAnsi="Arial" w:cs="Arial"/>
        </w:rPr>
        <w:t xml:space="preserve">s, </w:t>
      </w:r>
      <w:r w:rsidR="006D486E">
        <w:rPr>
          <w:rFonts w:ascii="Arial" w:hAnsi="Arial" w:cs="Arial"/>
        </w:rPr>
        <w:t>es decir</w:t>
      </w:r>
      <w:r w:rsidR="00734CBC">
        <w:rPr>
          <w:rFonts w:ascii="Arial" w:hAnsi="Arial" w:cs="Arial"/>
          <w:color w:val="FF0000"/>
        </w:rPr>
        <w:t>,</w:t>
      </w:r>
      <w:r w:rsidR="006D486E">
        <w:rPr>
          <w:rFonts w:ascii="Arial" w:hAnsi="Arial" w:cs="Arial"/>
        </w:rPr>
        <w:t xml:space="preserve"> </w:t>
      </w:r>
      <w:r w:rsidR="00D43D1F" w:rsidRPr="00022BAC">
        <w:rPr>
          <w:rFonts w:ascii="Arial" w:hAnsi="Arial" w:cs="Arial"/>
        </w:rPr>
        <w:t xml:space="preserve">una enfermedad </w:t>
      </w:r>
      <w:r w:rsidR="006D486E" w:rsidRPr="00022BAC">
        <w:rPr>
          <w:rFonts w:ascii="Arial" w:hAnsi="Arial" w:cs="Arial"/>
        </w:rPr>
        <w:t>del trabajo se convirtió en un factor de riesgo</w:t>
      </w:r>
      <w:r w:rsidR="006D486E">
        <w:rPr>
          <w:rFonts w:ascii="Arial" w:hAnsi="Arial" w:cs="Arial"/>
        </w:rPr>
        <w:t xml:space="preserve"> para la población y una causa frecuente de mortalidad </w:t>
      </w:r>
      <w:r w:rsidR="00D43D1F" w:rsidRPr="00022BAC">
        <w:rPr>
          <w:rFonts w:ascii="Arial" w:hAnsi="Arial" w:cs="Arial"/>
        </w:rPr>
        <w:t xml:space="preserve">en </w:t>
      </w:r>
      <w:r w:rsidR="006D486E">
        <w:rPr>
          <w:rFonts w:ascii="Arial" w:hAnsi="Arial" w:cs="Arial"/>
        </w:rPr>
        <w:t xml:space="preserve">la ciudad de </w:t>
      </w:r>
      <w:r w:rsidR="00D43D1F" w:rsidRPr="00022BAC">
        <w:rPr>
          <w:rFonts w:ascii="Arial" w:hAnsi="Arial" w:cs="Arial"/>
        </w:rPr>
        <w:t>Pachuca</w:t>
      </w:r>
      <w:r w:rsidR="006D486E">
        <w:rPr>
          <w:rFonts w:ascii="Arial" w:hAnsi="Arial" w:cs="Arial"/>
        </w:rPr>
        <w:t>.</w:t>
      </w:r>
      <w:r>
        <w:rPr>
          <w:rFonts w:ascii="Arial" w:hAnsi="Arial" w:cs="Arial"/>
        </w:rPr>
        <w:t xml:space="preserve"> La </w:t>
      </w:r>
      <w:proofErr w:type="spellStart"/>
      <w:r>
        <w:rPr>
          <w:rFonts w:ascii="Arial" w:hAnsi="Arial" w:cs="Arial"/>
        </w:rPr>
        <w:t>propagacion</w:t>
      </w:r>
      <w:proofErr w:type="spellEnd"/>
      <w:r>
        <w:rPr>
          <w:rFonts w:ascii="Arial" w:hAnsi="Arial" w:cs="Arial"/>
        </w:rPr>
        <w:t xml:space="preserve"> de tuberculosis al interior de la población se asociaba sin duda al estado en que se encontraba la ciudad desde décadas atrás</w:t>
      </w:r>
      <w:r w:rsidR="00147F5E">
        <w:rPr>
          <w:rFonts w:ascii="Arial" w:hAnsi="Arial" w:cs="Arial"/>
        </w:rPr>
        <w:t xml:space="preserve">. </w:t>
      </w:r>
      <w:r w:rsidR="00147F5E" w:rsidRPr="00147F5E">
        <w:rPr>
          <w:rFonts w:ascii="Arial" w:hAnsi="Arial" w:cs="Arial"/>
        </w:rPr>
        <w:t>Antonio Lorenzo Monterrubio</w:t>
      </w:r>
      <w:ins w:id="530" w:author="MACARENA MUGIONE MENDEZ" w:date="2024-09-30T17:31:00Z">
        <w:r w:rsidR="00E72557">
          <w:rPr>
            <w:rFonts w:ascii="Arial" w:hAnsi="Arial" w:cs="Arial"/>
          </w:rPr>
          <w:t xml:space="preserve"> en</w:t>
        </w:r>
      </w:ins>
      <w:del w:id="531" w:author="MACARENA MUGIONE MENDEZ" w:date="2024-09-30T17:31:00Z">
        <w:r w:rsidR="00147F5E" w:rsidRPr="00147F5E" w:rsidDel="00E72557">
          <w:rPr>
            <w:rFonts w:ascii="Arial" w:hAnsi="Arial" w:cs="Arial"/>
          </w:rPr>
          <w:delText>.</w:delText>
        </w:r>
      </w:del>
      <w:r w:rsidR="00147F5E" w:rsidRPr="00147F5E">
        <w:rPr>
          <w:rFonts w:ascii="Arial" w:hAnsi="Arial" w:cs="Arial"/>
        </w:rPr>
        <w:t> </w:t>
      </w:r>
      <w:r w:rsidR="00147F5E" w:rsidRPr="00E72557">
        <w:rPr>
          <w:rFonts w:ascii="Arial" w:hAnsi="Arial" w:cs="Arial"/>
          <w:i/>
          <w:iCs/>
          <w:rPrChange w:id="532" w:author="MACARENA MUGIONE MENDEZ" w:date="2024-09-30T17:31:00Z">
            <w:rPr>
              <w:rFonts w:ascii="Arial" w:hAnsi="Arial" w:cs="Arial"/>
            </w:rPr>
          </w:rPrChange>
        </w:rPr>
        <w:t xml:space="preserve">Arquitectura, urbanismo y sociedad en la ciudad de Pachuca durante el </w:t>
      </w:r>
      <w:ins w:id="533" w:author="MACARENA MUGIONE MENDEZ" w:date="2024-09-30T17:31:00Z">
        <w:r w:rsidR="00E72557">
          <w:rPr>
            <w:rFonts w:ascii="Arial" w:hAnsi="Arial" w:cs="Arial"/>
            <w:i/>
            <w:iCs/>
          </w:rPr>
          <w:t>P</w:t>
        </w:r>
      </w:ins>
      <w:del w:id="534" w:author="MACARENA MUGIONE MENDEZ" w:date="2024-09-30T17:31:00Z">
        <w:r w:rsidR="00147F5E" w:rsidRPr="00E72557" w:rsidDel="00E72557">
          <w:rPr>
            <w:rFonts w:ascii="Arial" w:hAnsi="Arial" w:cs="Arial"/>
            <w:i/>
            <w:iCs/>
            <w:rPrChange w:id="535" w:author="MACARENA MUGIONE MENDEZ" w:date="2024-09-30T17:31:00Z">
              <w:rPr>
                <w:rFonts w:ascii="Arial" w:hAnsi="Arial" w:cs="Arial"/>
              </w:rPr>
            </w:rPrChange>
          </w:rPr>
          <w:delText>p</w:delText>
        </w:r>
      </w:del>
      <w:r w:rsidR="00147F5E" w:rsidRPr="00E72557">
        <w:rPr>
          <w:rFonts w:ascii="Arial" w:hAnsi="Arial" w:cs="Arial"/>
          <w:i/>
          <w:iCs/>
          <w:rPrChange w:id="536" w:author="MACARENA MUGIONE MENDEZ" w:date="2024-09-30T17:31:00Z">
            <w:rPr>
              <w:rFonts w:ascii="Arial" w:hAnsi="Arial" w:cs="Arial"/>
            </w:rPr>
          </w:rPrChange>
        </w:rPr>
        <w:t>orfiriato</w:t>
      </w:r>
      <w:r w:rsidR="00147F5E">
        <w:rPr>
          <w:rFonts w:ascii="Arial" w:hAnsi="Arial" w:cs="Arial"/>
        </w:rPr>
        <w:t xml:space="preserve"> presenta un informe</w:t>
      </w:r>
      <w:r w:rsidR="00147F5E" w:rsidRPr="00147F5E">
        <w:rPr>
          <w:rFonts w:ascii="Arial" w:hAnsi="Arial" w:cs="Arial"/>
        </w:rPr>
        <w:t xml:space="preserve"> </w:t>
      </w:r>
      <w:r w:rsidR="00147F5E">
        <w:rPr>
          <w:rFonts w:ascii="Arial" w:hAnsi="Arial" w:cs="Arial"/>
        </w:rPr>
        <w:t>de</w:t>
      </w:r>
      <w:ins w:id="537" w:author="MACARENA MUGIONE MENDEZ" w:date="2024-09-30T17:31:00Z">
        <w:r w:rsidR="00E72557">
          <w:rPr>
            <w:rFonts w:ascii="Arial" w:hAnsi="Arial" w:cs="Arial"/>
          </w:rPr>
          <w:t xml:space="preserve"> la </w:t>
        </w:r>
      </w:ins>
      <w:del w:id="538" w:author="MACARENA MUGIONE MENDEZ" w:date="2024-09-30T17:31:00Z">
        <w:r w:rsidR="00147F5E" w:rsidDel="00E72557">
          <w:rPr>
            <w:rFonts w:ascii="Arial" w:hAnsi="Arial" w:cs="Arial"/>
          </w:rPr>
          <w:delText xml:space="preserve">, </w:delText>
        </w:r>
      </w:del>
      <w:r w:rsidR="00147F5E">
        <w:rPr>
          <w:rFonts w:ascii="Arial" w:hAnsi="Arial" w:cs="Arial"/>
        </w:rPr>
        <w:t>presidencia municipa</w:t>
      </w:r>
      <w:ins w:id="539" w:author="MACARENA MUGIONE MENDEZ" w:date="2024-09-30T17:31:00Z">
        <w:r w:rsidR="00E72557">
          <w:rPr>
            <w:rFonts w:ascii="Arial" w:hAnsi="Arial" w:cs="Arial"/>
          </w:rPr>
          <w:t>l</w:t>
        </w:r>
      </w:ins>
      <w:r w:rsidR="00147F5E">
        <w:rPr>
          <w:rFonts w:ascii="Arial" w:hAnsi="Arial" w:cs="Arial"/>
        </w:rPr>
        <w:t xml:space="preserve"> de 1877, en</w:t>
      </w:r>
      <w:ins w:id="540" w:author="MACARENA MUGIONE MENDEZ" w:date="2024-09-30T17:32:00Z">
        <w:r w:rsidR="00E72557">
          <w:rPr>
            <w:rFonts w:ascii="Arial" w:hAnsi="Arial" w:cs="Arial"/>
          </w:rPr>
          <w:t xml:space="preserve"> el</w:t>
        </w:r>
      </w:ins>
      <w:r w:rsidR="00147F5E">
        <w:rPr>
          <w:rFonts w:ascii="Arial" w:hAnsi="Arial" w:cs="Arial"/>
        </w:rPr>
        <w:t xml:space="preserve"> cual se describe</w:t>
      </w:r>
      <w:ins w:id="541" w:author="MACARENA MUGIONE MENDEZ" w:date="2024-09-30T17:32:00Z">
        <w:r w:rsidR="00E72557">
          <w:rPr>
            <w:rFonts w:ascii="Arial" w:hAnsi="Arial" w:cs="Arial"/>
          </w:rPr>
          <w:t xml:space="preserve"> que</w:t>
        </w:r>
      </w:ins>
      <w:del w:id="542" w:author="MACARENA MUGIONE MENDEZ" w:date="2024-09-30T17:32:00Z">
        <w:r w:rsidR="00147F5E" w:rsidDel="00E72557">
          <w:rPr>
            <w:rFonts w:ascii="Arial" w:hAnsi="Arial" w:cs="Arial"/>
          </w:rPr>
          <w:delText>:</w:delText>
        </w:r>
      </w:del>
      <w:r w:rsidR="00C6574F">
        <w:rPr>
          <w:rFonts w:ascii="Arial" w:hAnsi="Arial" w:cs="Arial"/>
        </w:rPr>
        <w:t xml:space="preserve">  </w:t>
      </w:r>
    </w:p>
    <w:p w14:paraId="0C59F1EC" w14:textId="16E0A279" w:rsidR="00070508" w:rsidRDefault="00FA2A50">
      <w:pPr>
        <w:pStyle w:val="NormalWeb"/>
        <w:spacing w:line="360" w:lineRule="auto"/>
        <w:ind w:left="1134"/>
        <w:jc w:val="both"/>
        <w:rPr>
          <w:rFonts w:ascii="Arial" w:hAnsi="Arial" w:cs="Arial"/>
        </w:rPr>
        <w:pPrChange w:id="543" w:author="MACARENA MUGIONE MENDEZ" w:date="2024-09-30T17:32:00Z">
          <w:pPr>
            <w:pStyle w:val="NormalWeb"/>
            <w:spacing w:line="360" w:lineRule="auto"/>
            <w:ind w:left="426" w:firstLine="567"/>
            <w:jc w:val="both"/>
          </w:pPr>
        </w:pPrChange>
      </w:pPr>
      <w:del w:id="544" w:author="MACARENA MUGIONE MENDEZ" w:date="2024-09-30T17:32:00Z">
        <w:r w:rsidDel="00E72557">
          <w:rPr>
            <w:rFonts w:ascii="Arial" w:hAnsi="Arial" w:cs="Arial"/>
          </w:rPr>
          <w:lastRenderedPageBreak/>
          <w:delText xml:space="preserve">&lt;&lt; </w:delText>
        </w:r>
      </w:del>
      <w:r w:rsidR="00147F5E">
        <w:rPr>
          <w:rFonts w:ascii="Arial" w:hAnsi="Arial" w:cs="Arial"/>
        </w:rPr>
        <w:t>l</w:t>
      </w:r>
      <w:r>
        <w:rPr>
          <w:rFonts w:ascii="Arial" w:hAnsi="Arial" w:cs="Arial"/>
        </w:rPr>
        <w:t>as calles aún las m</w:t>
      </w:r>
      <w:r w:rsidR="00C6574F">
        <w:rPr>
          <w:rFonts w:ascii="Arial" w:hAnsi="Arial" w:cs="Arial"/>
        </w:rPr>
        <w:t>á</w:t>
      </w:r>
      <w:r>
        <w:rPr>
          <w:rFonts w:ascii="Arial" w:hAnsi="Arial" w:cs="Arial"/>
        </w:rPr>
        <w:t xml:space="preserve">s </w:t>
      </w:r>
      <w:proofErr w:type="spellStart"/>
      <w:r>
        <w:rPr>
          <w:rFonts w:ascii="Arial" w:hAnsi="Arial" w:cs="Arial"/>
        </w:rPr>
        <w:t>centricas</w:t>
      </w:r>
      <w:proofErr w:type="spellEnd"/>
      <w:r>
        <w:rPr>
          <w:rFonts w:ascii="Arial" w:hAnsi="Arial" w:cs="Arial"/>
        </w:rPr>
        <w:t xml:space="preserve"> se </w:t>
      </w:r>
      <w:proofErr w:type="spellStart"/>
      <w:r>
        <w:rPr>
          <w:rFonts w:ascii="Arial" w:hAnsi="Arial" w:cs="Arial"/>
        </w:rPr>
        <w:t>veian</w:t>
      </w:r>
      <w:proofErr w:type="spellEnd"/>
      <w:r>
        <w:rPr>
          <w:rFonts w:ascii="Arial" w:hAnsi="Arial" w:cs="Arial"/>
        </w:rPr>
        <w:t xml:space="preserve"> convertidas en muladares inmundos…</w:t>
      </w:r>
      <w:r w:rsidR="003850D2">
        <w:rPr>
          <w:rFonts w:ascii="Arial" w:hAnsi="Arial" w:cs="Arial"/>
        </w:rPr>
        <w:t xml:space="preserve">A pesar de la vigilancia del cuerpo de </w:t>
      </w:r>
      <w:proofErr w:type="spellStart"/>
      <w:r w:rsidR="003850D2">
        <w:rPr>
          <w:rFonts w:ascii="Arial" w:hAnsi="Arial" w:cs="Arial"/>
        </w:rPr>
        <w:t>policia</w:t>
      </w:r>
      <w:proofErr w:type="spellEnd"/>
      <w:r w:rsidR="003850D2">
        <w:rPr>
          <w:rFonts w:ascii="Arial" w:hAnsi="Arial" w:cs="Arial"/>
        </w:rPr>
        <w:t xml:space="preserve">, no se consigue tener la ciudad en perfecto estado de aseo, porque acostumbrados los vecinos al abandono, y no conociendo la mayor parte de ellos el perjuicio que se hacen a </w:t>
      </w:r>
      <w:proofErr w:type="spellStart"/>
      <w:r w:rsidR="003850D2">
        <w:rPr>
          <w:rFonts w:ascii="Arial" w:hAnsi="Arial" w:cs="Arial"/>
        </w:rPr>
        <w:t>si</w:t>
      </w:r>
      <w:proofErr w:type="spellEnd"/>
      <w:r w:rsidR="003850D2">
        <w:rPr>
          <w:rFonts w:ascii="Arial" w:hAnsi="Arial" w:cs="Arial"/>
        </w:rPr>
        <w:t xml:space="preserve"> mismos, </w:t>
      </w:r>
      <w:proofErr w:type="spellStart"/>
      <w:r w:rsidR="003850D2">
        <w:rPr>
          <w:rFonts w:ascii="Arial" w:hAnsi="Arial" w:cs="Arial"/>
        </w:rPr>
        <w:t>conviriendo</w:t>
      </w:r>
      <w:proofErr w:type="spellEnd"/>
      <w:r w:rsidR="003850D2">
        <w:rPr>
          <w:rFonts w:ascii="Arial" w:hAnsi="Arial" w:cs="Arial"/>
        </w:rPr>
        <w:t xml:space="preserve"> las calles en cloacas descubiertas</w:t>
      </w:r>
      <w:del w:id="545" w:author="MACARENA MUGIONE MENDEZ" w:date="2024-09-30T17:32:00Z">
        <w:r w:rsidR="003850D2" w:rsidDel="00E72557">
          <w:rPr>
            <w:rFonts w:ascii="Arial" w:hAnsi="Arial" w:cs="Arial"/>
          </w:rPr>
          <w:delText>&gt;&gt;</w:delText>
        </w:r>
      </w:del>
      <w:ins w:id="546" w:author="MACARENA MUGIONE MENDEZ" w:date="2024-09-30T17:32:00Z">
        <w:r w:rsidR="004D0AC1">
          <w:rPr>
            <w:rFonts w:ascii="Arial" w:hAnsi="Arial" w:cs="Arial"/>
          </w:rPr>
          <w:t>.</w:t>
        </w:r>
      </w:ins>
      <w:del w:id="547" w:author="MACARENA MUGIONE MENDEZ" w:date="2024-09-30T17:32:00Z">
        <w:r w:rsidR="003850D2" w:rsidDel="004D0AC1">
          <w:rPr>
            <w:rFonts w:ascii="Arial" w:hAnsi="Arial" w:cs="Arial"/>
          </w:rPr>
          <w:delText xml:space="preserve"> </w:delText>
        </w:r>
      </w:del>
      <w:r w:rsidR="003850D2">
        <w:rPr>
          <w:rStyle w:val="Refdenotaalpie"/>
          <w:rFonts w:ascii="Arial" w:hAnsi="Arial" w:cs="Arial"/>
        </w:rPr>
        <w:footnoteReference w:id="13"/>
      </w:r>
    </w:p>
    <w:p w14:paraId="3005F7F7" w14:textId="351EF97E" w:rsidR="00AC582C" w:rsidRDefault="000837D6">
      <w:pPr>
        <w:spacing w:line="360" w:lineRule="auto"/>
        <w:ind w:firstLine="567"/>
        <w:jc w:val="both"/>
        <w:rPr>
          <w:rFonts w:ascii="Arial" w:hAnsi="Arial" w:cs="Arial"/>
        </w:rPr>
        <w:pPrChange w:id="558" w:author="MACARENA MUGIONE MENDEZ" w:date="2024-09-30T17:32:00Z">
          <w:pPr>
            <w:spacing w:line="360" w:lineRule="auto"/>
            <w:ind w:firstLine="851"/>
            <w:jc w:val="both"/>
          </w:pPr>
        </w:pPrChange>
      </w:pPr>
      <w:r>
        <w:rPr>
          <w:rFonts w:ascii="Arial" w:hAnsi="Arial" w:cs="Arial"/>
        </w:rPr>
        <w:t xml:space="preserve">Otro </w:t>
      </w:r>
      <w:del w:id="559" w:author="MACARENA MUGIONE MENDEZ" w:date="2024-09-30T17:32:00Z">
        <w:r w:rsidDel="00025B21">
          <w:rPr>
            <w:rFonts w:ascii="Arial" w:hAnsi="Arial" w:cs="Arial"/>
          </w:rPr>
          <w:delText xml:space="preserve"> </w:delText>
        </w:r>
      </w:del>
      <w:r>
        <w:rPr>
          <w:rFonts w:ascii="Arial" w:hAnsi="Arial" w:cs="Arial"/>
        </w:rPr>
        <w:t xml:space="preserve">padecimiento que </w:t>
      </w:r>
      <w:del w:id="560" w:author="MACARENA MUGIONE MENDEZ" w:date="2024-09-30T17:32:00Z">
        <w:r w:rsidDel="00025B21">
          <w:rPr>
            <w:rFonts w:ascii="Arial" w:hAnsi="Arial" w:cs="Arial"/>
          </w:rPr>
          <w:delText xml:space="preserve"> </w:delText>
        </w:r>
      </w:del>
      <w:r>
        <w:rPr>
          <w:rFonts w:ascii="Arial" w:hAnsi="Arial" w:cs="Arial"/>
        </w:rPr>
        <w:t xml:space="preserve">figuró como una de las causas de muerte con mayor frecuencia en mujeres que en hombres, fue la </w:t>
      </w:r>
      <w:r w:rsidRPr="008B7E46">
        <w:rPr>
          <w:rFonts w:ascii="Arial" w:hAnsi="Arial" w:cs="Arial"/>
          <w:highlight w:val="green"/>
          <w:rPrChange w:id="561" w:author="MACARENA MUGIONE MENDEZ" w:date="2024-09-30T21:04:00Z" w16du:dateUtc="2024-10-01T03:04:00Z">
            <w:rPr>
              <w:rFonts w:ascii="Arial" w:hAnsi="Arial" w:cs="Arial"/>
            </w:rPr>
          </w:rPrChange>
        </w:rPr>
        <w:t>cirrosis</w:t>
      </w:r>
      <w:r>
        <w:rPr>
          <w:rFonts w:ascii="Arial" w:hAnsi="Arial" w:cs="Arial"/>
        </w:rPr>
        <w:t xml:space="preserve">. Una de las condicionantes para padecer </w:t>
      </w:r>
      <w:commentRangeStart w:id="562"/>
      <w:r w:rsidRPr="008B7E46">
        <w:rPr>
          <w:rFonts w:ascii="Arial" w:hAnsi="Arial" w:cs="Arial"/>
          <w:highlight w:val="green"/>
          <w:rPrChange w:id="563" w:author="MACARENA MUGIONE MENDEZ" w:date="2024-09-30T21:04:00Z" w16du:dateUtc="2024-10-01T03:04:00Z">
            <w:rPr>
              <w:rFonts w:ascii="Arial" w:hAnsi="Arial" w:cs="Arial"/>
            </w:rPr>
          </w:rPrChange>
        </w:rPr>
        <w:t>cirrosis</w:t>
      </w:r>
      <w:r>
        <w:rPr>
          <w:rFonts w:ascii="Arial" w:hAnsi="Arial" w:cs="Arial"/>
        </w:rPr>
        <w:t xml:space="preserve"> </w:t>
      </w:r>
      <w:commentRangeEnd w:id="562"/>
      <w:r w:rsidR="008B7E46">
        <w:rPr>
          <w:rStyle w:val="Refdecomentario"/>
        </w:rPr>
        <w:commentReference w:id="562"/>
      </w:r>
      <w:r>
        <w:rPr>
          <w:rFonts w:ascii="Arial" w:hAnsi="Arial" w:cs="Arial"/>
        </w:rPr>
        <w:t>es la ingesta del alcoho</w:t>
      </w:r>
      <w:r w:rsidRPr="00747B95">
        <w:rPr>
          <w:rFonts w:ascii="Arial" w:hAnsi="Arial" w:cs="Arial"/>
        </w:rPr>
        <w:t>l</w:t>
      </w:r>
      <w:r w:rsidR="00457241" w:rsidRPr="00747B95">
        <w:rPr>
          <w:rFonts w:ascii="Arial" w:hAnsi="Arial" w:cs="Arial"/>
        </w:rPr>
        <w:t>,</w:t>
      </w:r>
      <w:r w:rsidR="00457241">
        <w:rPr>
          <w:rFonts w:ascii="Arial" w:hAnsi="Arial" w:cs="Arial"/>
        </w:rPr>
        <w:t xml:space="preserve"> y en el caso de los trabajadores</w:t>
      </w:r>
      <w:ins w:id="564" w:author="MACARENA MUGIONE MENDEZ" w:date="2024-09-30T21:05:00Z" w16du:dateUtc="2024-10-01T03:05:00Z">
        <w:r w:rsidR="008B7E46">
          <w:rPr>
            <w:rFonts w:ascii="Arial" w:hAnsi="Arial" w:cs="Arial"/>
          </w:rPr>
          <w:t>,</w:t>
        </w:r>
      </w:ins>
      <w:r w:rsidR="00E53C10">
        <w:rPr>
          <w:rFonts w:ascii="Arial" w:hAnsi="Arial" w:cs="Arial"/>
        </w:rPr>
        <w:t xml:space="preserve"> </w:t>
      </w:r>
      <w:r w:rsidR="00AC582C" w:rsidRPr="00AC582C">
        <w:rPr>
          <w:rFonts w:ascii="Arial" w:hAnsi="Arial" w:cs="Arial"/>
        </w:rPr>
        <w:t>Gonzalo Castañeda</w:t>
      </w:r>
      <w:del w:id="565" w:author="MACARENA MUGIONE MENDEZ" w:date="2024-09-30T21:06:00Z" w16du:dateUtc="2024-10-01T03:06:00Z">
        <w:r w:rsidR="00AC582C" w:rsidRPr="00AC582C" w:rsidDel="008B7E46">
          <w:rPr>
            <w:rFonts w:ascii="Arial" w:hAnsi="Arial" w:cs="Arial"/>
          </w:rPr>
          <w:delText>,</w:delText>
        </w:r>
      </w:del>
      <w:ins w:id="566" w:author="MACARENA MUGIONE MENDEZ" w:date="2024-09-30T21:05:00Z" w16du:dateUtc="2024-10-01T03:05:00Z">
        <w:r w:rsidR="008B7E46">
          <w:rPr>
            <w:rFonts w:ascii="Arial" w:hAnsi="Arial" w:cs="Arial"/>
          </w:rPr>
          <w:t xml:space="preserve"> detalla</w:t>
        </w:r>
      </w:ins>
      <w:ins w:id="567" w:author="MACARENA MUGIONE MENDEZ" w:date="2024-09-30T21:06:00Z" w16du:dateUtc="2024-10-01T03:06:00Z">
        <w:r w:rsidR="008B7E46">
          <w:rPr>
            <w:rFonts w:ascii="Arial" w:hAnsi="Arial" w:cs="Arial"/>
          </w:rPr>
          <w:t>,</w:t>
        </w:r>
      </w:ins>
      <w:r w:rsidR="00AC582C" w:rsidRPr="00AC582C">
        <w:rPr>
          <w:rFonts w:ascii="Arial" w:hAnsi="Arial" w:cs="Arial"/>
        </w:rPr>
        <w:t xml:space="preserve"> en su trabajo sobre la </w:t>
      </w:r>
      <w:r w:rsidR="00AC582C" w:rsidRPr="008B7E46">
        <w:rPr>
          <w:rFonts w:ascii="Arial" w:hAnsi="Arial" w:cs="Arial"/>
          <w:i/>
          <w:iCs/>
          <w:rPrChange w:id="568" w:author="MACARENA MUGIONE MENDEZ" w:date="2024-09-30T21:06:00Z" w16du:dateUtc="2024-10-01T03:06:00Z">
            <w:rPr>
              <w:rFonts w:ascii="Arial" w:hAnsi="Arial" w:cs="Arial"/>
            </w:rPr>
          </w:rPrChange>
        </w:rPr>
        <w:t>Higiene que debe observarse en los trabajos mineros subterráneos</w:t>
      </w:r>
      <w:ins w:id="569" w:author="MACARENA MUGIONE MENDEZ" w:date="2024-09-30T21:06:00Z" w16du:dateUtc="2024-10-01T03:06:00Z">
        <w:r w:rsidR="008B7E46">
          <w:rPr>
            <w:rFonts w:ascii="Arial" w:hAnsi="Arial" w:cs="Arial"/>
            <w:i/>
            <w:iCs/>
          </w:rPr>
          <w:t>,</w:t>
        </w:r>
      </w:ins>
      <w:r w:rsidR="00AC582C" w:rsidRPr="00AC582C">
        <w:rPr>
          <w:rFonts w:ascii="Arial" w:hAnsi="Arial" w:cs="Arial"/>
        </w:rPr>
        <w:t xml:space="preserve"> </w:t>
      </w:r>
      <w:r w:rsidR="00AC582C" w:rsidRPr="008B7E46">
        <w:rPr>
          <w:rFonts w:ascii="Arial" w:hAnsi="Arial" w:cs="Arial"/>
          <w:strike/>
          <w:rPrChange w:id="570" w:author="MACARENA MUGIONE MENDEZ" w:date="2024-09-30T21:06:00Z" w16du:dateUtc="2024-10-01T03:06:00Z">
            <w:rPr>
              <w:rFonts w:ascii="Arial" w:hAnsi="Arial" w:cs="Arial"/>
            </w:rPr>
          </w:rPrChange>
        </w:rPr>
        <w:t>(Salud Pública de México, 1990), detalla</w:t>
      </w:r>
      <w:r w:rsidR="00AC582C" w:rsidRPr="00AC582C">
        <w:rPr>
          <w:rFonts w:ascii="Arial" w:hAnsi="Arial" w:cs="Arial"/>
        </w:rPr>
        <w:t xml:space="preserve"> cómo las duras condiciones laborales en las minas de Real del Monte y Pachuca, junto con el esfuerzo físico que realizaban los trabajadores, generaban una abundante sudoración que </w:t>
      </w:r>
      <w:r w:rsidR="00AC582C">
        <w:rPr>
          <w:rFonts w:ascii="Arial" w:hAnsi="Arial" w:cs="Arial"/>
        </w:rPr>
        <w:t xml:space="preserve">les </w:t>
      </w:r>
      <w:r w:rsidR="00AC582C" w:rsidRPr="00AC582C">
        <w:rPr>
          <w:rFonts w:ascii="Arial" w:hAnsi="Arial" w:cs="Arial"/>
        </w:rPr>
        <w:t>provocaba sed constante. Esto llevaba a muchos mineros a consumir pulque para calmar su sed, mientras que otros bebían el agua que se filtraba de las paredes de las minas. Est</w:t>
      </w:r>
      <w:r w:rsidR="00AC582C">
        <w:rPr>
          <w:rFonts w:ascii="Arial" w:hAnsi="Arial" w:cs="Arial"/>
        </w:rPr>
        <w:t>e</w:t>
      </w:r>
      <w:del w:id="571" w:author="MACARENA MUGIONE MENDEZ" w:date="2024-09-30T21:07:00Z" w16du:dateUtc="2024-10-01T03:07:00Z">
        <w:r w:rsidR="00AC582C" w:rsidRPr="00AC582C" w:rsidDel="008B7E46">
          <w:rPr>
            <w:rFonts w:ascii="Arial" w:hAnsi="Arial" w:cs="Arial"/>
          </w:rPr>
          <w:delText xml:space="preserve"> </w:delText>
        </w:r>
      </w:del>
      <w:r w:rsidR="00AC582C" w:rsidRPr="00AC582C">
        <w:rPr>
          <w:rFonts w:ascii="Arial" w:hAnsi="Arial" w:cs="Arial"/>
        </w:rPr>
        <w:t xml:space="preserve"> hábito les ocasionaba frecuentemente problemas digestivos, agravando las condiciones de salud de los trabajador</w:t>
      </w:r>
      <w:r w:rsidR="00AC582C" w:rsidRPr="00B622AC">
        <w:rPr>
          <w:rFonts w:ascii="Arial" w:hAnsi="Arial" w:cs="Arial"/>
        </w:rPr>
        <w:t>e</w:t>
      </w:r>
      <w:ins w:id="572" w:author="MACARENA MUGIONE MENDEZ" w:date="2024-09-30T21:07:00Z" w16du:dateUtc="2024-10-01T03:07:00Z">
        <w:r w:rsidR="008B7E46">
          <w:rPr>
            <w:rFonts w:ascii="Arial" w:hAnsi="Arial" w:cs="Arial"/>
          </w:rPr>
          <w:t>s</w:t>
        </w:r>
      </w:ins>
      <w:r w:rsidR="00AC582C" w:rsidRPr="00B622AC">
        <w:rPr>
          <w:rFonts w:ascii="Arial" w:hAnsi="Arial" w:cs="Arial"/>
        </w:rPr>
        <w:t>.</w:t>
      </w:r>
      <w:r w:rsidR="00AC582C" w:rsidRPr="00B622AC">
        <w:rPr>
          <w:rStyle w:val="Refdenotaalpie"/>
          <w:rFonts w:ascii="Arial" w:hAnsi="Arial" w:cs="Arial"/>
        </w:rPr>
        <w:footnoteReference w:id="14"/>
      </w:r>
    </w:p>
    <w:p w14:paraId="074C9ED5" w14:textId="70068490" w:rsidR="00AC582C" w:rsidRPr="00AC582C" w:rsidRDefault="00AC582C" w:rsidP="00AC582C">
      <w:pPr>
        <w:spacing w:line="360" w:lineRule="auto"/>
        <w:ind w:firstLine="426"/>
        <w:jc w:val="both"/>
        <w:rPr>
          <w:rFonts w:ascii="Arial" w:hAnsi="Arial" w:cs="Arial"/>
        </w:rPr>
      </w:pPr>
    </w:p>
    <w:p w14:paraId="3697769A" w14:textId="7F30DD61" w:rsidR="00D90574" w:rsidRDefault="00AC582C" w:rsidP="00AC582C">
      <w:pPr>
        <w:spacing w:line="360" w:lineRule="auto"/>
        <w:ind w:firstLine="426"/>
        <w:jc w:val="both"/>
        <w:rPr>
          <w:ins w:id="585" w:author="MACARENA MUGIONE MENDEZ" w:date="2024-09-30T21:08:00Z" w16du:dateUtc="2024-10-01T03:08:00Z"/>
          <w:rFonts w:ascii="Arial" w:hAnsi="Arial" w:cs="Arial"/>
        </w:rPr>
      </w:pPr>
      <w:r w:rsidRPr="00AC582C">
        <w:rPr>
          <w:rFonts w:ascii="Arial" w:hAnsi="Arial" w:cs="Arial"/>
        </w:rPr>
        <w:t xml:space="preserve">En el caso de las mujeres, la presencia de cirrosis podría estar asociada a las etapas de escasez de agua por las que atravesó la ciudad. Como parte de las costumbres de la época, era común que las mujeres acudieran a las pulquerías, justificando el consumo de pulque ante la falta de agua potable. Sin embargo, al analizar las cifras de cirrosis en ambos sexos, se </w:t>
      </w:r>
      <w:proofErr w:type="spellStart"/>
      <w:r w:rsidR="00037F6E">
        <w:rPr>
          <w:rFonts w:ascii="Arial" w:hAnsi="Arial" w:cs="Arial"/>
        </w:rPr>
        <w:t>encontro</w:t>
      </w:r>
      <w:proofErr w:type="spellEnd"/>
      <w:r w:rsidRPr="00AC582C">
        <w:rPr>
          <w:rFonts w:ascii="Arial" w:hAnsi="Arial" w:cs="Arial"/>
        </w:rPr>
        <w:t xml:space="preserve"> que, en general, la enfermedad parece haber sido provocada principalmente por el consumo de alcohol en la población</w:t>
      </w:r>
      <w:r>
        <w:rPr>
          <w:rFonts w:ascii="Arial" w:hAnsi="Arial" w:cs="Arial"/>
        </w:rPr>
        <w:t>, como parte de sus usos y costumbres</w:t>
      </w:r>
      <w:r w:rsidR="00771133">
        <w:rPr>
          <w:rFonts w:ascii="Arial" w:hAnsi="Arial" w:cs="Arial"/>
        </w:rPr>
        <w:t>.</w:t>
      </w:r>
      <w:r w:rsidR="00771133">
        <w:rPr>
          <w:rStyle w:val="Refdenotaalpie"/>
          <w:rFonts w:ascii="Arial" w:hAnsi="Arial" w:cs="Arial"/>
        </w:rPr>
        <w:footnoteReference w:id="15"/>
      </w:r>
    </w:p>
    <w:p w14:paraId="7EC5C547" w14:textId="77777777" w:rsidR="008B7E46" w:rsidRDefault="008B7E46" w:rsidP="00AC582C">
      <w:pPr>
        <w:spacing w:line="360" w:lineRule="auto"/>
        <w:ind w:firstLine="426"/>
        <w:jc w:val="both"/>
        <w:rPr>
          <w:rFonts w:ascii="Arial" w:hAnsi="Arial" w:cs="Arial"/>
        </w:rPr>
      </w:pPr>
    </w:p>
    <w:p w14:paraId="055E0348" w14:textId="551BA80A" w:rsidR="0049761E" w:rsidRDefault="00850EF6" w:rsidP="00F361D9">
      <w:pPr>
        <w:spacing w:line="360" w:lineRule="auto"/>
        <w:ind w:firstLine="426"/>
        <w:jc w:val="both"/>
        <w:rPr>
          <w:rFonts w:ascii="Arial" w:hAnsi="Arial" w:cs="Arial"/>
        </w:rPr>
      </w:pPr>
      <w:r>
        <w:rPr>
          <w:rFonts w:ascii="Arial" w:hAnsi="Arial" w:cs="Arial"/>
        </w:rPr>
        <w:lastRenderedPageBreak/>
        <w:t>L</w:t>
      </w:r>
      <w:r w:rsidRPr="00070508">
        <w:rPr>
          <w:rFonts w:ascii="Arial" w:hAnsi="Arial" w:cs="Arial"/>
        </w:rPr>
        <w:t>a</w:t>
      </w:r>
      <w:r>
        <w:rPr>
          <w:rFonts w:ascii="Arial" w:hAnsi="Arial" w:cs="Arial"/>
        </w:rPr>
        <w:t xml:space="preserve">s precarias condiciones en el ambiente laboral, aunado </w:t>
      </w:r>
      <w:r w:rsidR="00747B95">
        <w:rPr>
          <w:rFonts w:ascii="Arial" w:hAnsi="Arial" w:cs="Arial"/>
        </w:rPr>
        <w:t xml:space="preserve">a </w:t>
      </w:r>
      <w:r w:rsidR="00771133">
        <w:rPr>
          <w:rFonts w:ascii="Arial" w:hAnsi="Arial" w:cs="Arial"/>
        </w:rPr>
        <w:t>problemas como</w:t>
      </w:r>
      <w:del w:id="604" w:author="MACARENA MUGIONE MENDEZ" w:date="2024-09-30T21:09:00Z" w16du:dateUtc="2024-10-01T03:09:00Z">
        <w:r w:rsidR="00771133" w:rsidDel="009E7BE0">
          <w:rPr>
            <w:rFonts w:ascii="Arial" w:hAnsi="Arial" w:cs="Arial"/>
          </w:rPr>
          <w:delText>:</w:delText>
        </w:r>
      </w:del>
      <w:r>
        <w:rPr>
          <w:rFonts w:ascii="Arial" w:hAnsi="Arial" w:cs="Arial"/>
        </w:rPr>
        <w:t xml:space="preserve"> la</w:t>
      </w:r>
      <w:r w:rsidRPr="00070508">
        <w:rPr>
          <w:rFonts w:ascii="Arial" w:hAnsi="Arial" w:cs="Arial"/>
        </w:rPr>
        <w:t xml:space="preserve"> carencia de suministro de agua, </w:t>
      </w:r>
      <w:r>
        <w:rPr>
          <w:rFonts w:ascii="Arial" w:hAnsi="Arial" w:cs="Arial"/>
        </w:rPr>
        <w:t xml:space="preserve">el </w:t>
      </w:r>
      <w:r w:rsidRPr="00070508">
        <w:rPr>
          <w:rFonts w:ascii="Arial" w:hAnsi="Arial" w:cs="Arial"/>
        </w:rPr>
        <w:t>insuficiente</w:t>
      </w:r>
      <w:r>
        <w:rPr>
          <w:rFonts w:ascii="Arial" w:hAnsi="Arial" w:cs="Arial"/>
        </w:rPr>
        <w:t xml:space="preserve"> </w:t>
      </w:r>
      <w:r w:rsidRPr="00070508">
        <w:rPr>
          <w:rFonts w:ascii="Arial" w:hAnsi="Arial" w:cs="Arial"/>
        </w:rPr>
        <w:t xml:space="preserve">sistema de drenaje, falta de pavimentación y el problema del hacinamiento fueron </w:t>
      </w:r>
      <w:r>
        <w:rPr>
          <w:rFonts w:ascii="Arial" w:hAnsi="Arial" w:cs="Arial"/>
        </w:rPr>
        <w:t xml:space="preserve">algunos </w:t>
      </w:r>
      <w:r w:rsidRPr="00070508">
        <w:rPr>
          <w:rFonts w:ascii="Arial" w:hAnsi="Arial" w:cs="Arial"/>
        </w:rPr>
        <w:t xml:space="preserve">aspectos </w:t>
      </w:r>
      <w:r>
        <w:rPr>
          <w:rFonts w:ascii="Arial" w:hAnsi="Arial" w:cs="Arial"/>
        </w:rPr>
        <w:t>que delinearon a</w:t>
      </w:r>
      <w:r w:rsidRPr="00070508">
        <w:rPr>
          <w:rFonts w:ascii="Arial" w:hAnsi="Arial" w:cs="Arial"/>
        </w:rPr>
        <w:t xml:space="preserve"> Pachuca como una ciudad</w:t>
      </w:r>
      <w:r>
        <w:rPr>
          <w:rFonts w:ascii="Arial" w:hAnsi="Arial" w:cs="Arial"/>
        </w:rPr>
        <w:t xml:space="preserve"> preindustrial</w:t>
      </w:r>
      <w:r w:rsidRPr="00070508">
        <w:rPr>
          <w:rFonts w:ascii="Arial" w:hAnsi="Arial" w:cs="Arial"/>
        </w:rPr>
        <w:t xml:space="preserve">. </w:t>
      </w:r>
      <w:commentRangeStart w:id="605"/>
      <w:r w:rsidRPr="00070508">
        <w:rPr>
          <w:rFonts w:ascii="Arial" w:hAnsi="Arial" w:cs="Arial"/>
        </w:rPr>
        <w:t xml:space="preserve">En este contexto, se gestaron las condiciones propicias para la </w:t>
      </w:r>
      <w:r>
        <w:rPr>
          <w:rFonts w:ascii="Arial" w:hAnsi="Arial" w:cs="Arial"/>
        </w:rPr>
        <w:t xml:space="preserve">presencia </w:t>
      </w:r>
      <w:r w:rsidRPr="00070508">
        <w:rPr>
          <w:rFonts w:ascii="Arial" w:hAnsi="Arial" w:cs="Arial"/>
        </w:rPr>
        <w:t xml:space="preserve">de </w:t>
      </w:r>
      <w:r>
        <w:rPr>
          <w:rFonts w:ascii="Arial" w:hAnsi="Arial" w:cs="Arial"/>
        </w:rPr>
        <w:t xml:space="preserve">enfermedades </w:t>
      </w:r>
      <w:r w:rsidR="00547D2A">
        <w:rPr>
          <w:rFonts w:ascii="Arial" w:hAnsi="Arial" w:cs="Arial"/>
        </w:rPr>
        <w:t xml:space="preserve">encontrados como fueron </w:t>
      </w:r>
      <w:r>
        <w:rPr>
          <w:rFonts w:ascii="Arial" w:hAnsi="Arial" w:cs="Arial"/>
        </w:rPr>
        <w:t>las gastroenteritis</w:t>
      </w:r>
      <w:r w:rsidR="003332FC">
        <w:rPr>
          <w:rFonts w:ascii="Arial" w:hAnsi="Arial" w:cs="Arial"/>
        </w:rPr>
        <w:t xml:space="preserve">, </w:t>
      </w:r>
      <w:r>
        <w:rPr>
          <w:rFonts w:ascii="Arial" w:hAnsi="Arial" w:cs="Arial"/>
        </w:rPr>
        <w:t>enteritis y colitis,</w:t>
      </w:r>
      <w:r w:rsidRPr="00070508">
        <w:rPr>
          <w:rFonts w:ascii="Arial" w:hAnsi="Arial" w:cs="Arial"/>
        </w:rPr>
        <w:t xml:space="preserve"> causas de mortalidad</w:t>
      </w:r>
      <w:r w:rsidR="002D28A5">
        <w:rPr>
          <w:rFonts w:ascii="Arial" w:hAnsi="Arial" w:cs="Arial"/>
        </w:rPr>
        <w:t xml:space="preserve"> </w:t>
      </w:r>
      <w:r w:rsidR="001F16C4">
        <w:rPr>
          <w:rFonts w:ascii="Arial" w:hAnsi="Arial" w:cs="Arial"/>
        </w:rPr>
        <w:t xml:space="preserve">que </w:t>
      </w:r>
      <w:r>
        <w:rPr>
          <w:rFonts w:ascii="Arial" w:hAnsi="Arial" w:cs="Arial"/>
        </w:rPr>
        <w:t>llama la atención</w:t>
      </w:r>
      <w:r w:rsidR="002D28A5">
        <w:rPr>
          <w:rFonts w:ascii="Arial" w:hAnsi="Arial" w:cs="Arial"/>
        </w:rPr>
        <w:t>,</w:t>
      </w:r>
      <w:r>
        <w:rPr>
          <w:rFonts w:ascii="Arial" w:hAnsi="Arial" w:cs="Arial"/>
        </w:rPr>
        <w:t xml:space="preserve"> se presentaron con más frecuencia en las mujeres</w:t>
      </w:r>
      <w:r w:rsidR="00F361D9">
        <w:rPr>
          <w:rFonts w:ascii="Arial" w:hAnsi="Arial" w:cs="Arial"/>
        </w:rPr>
        <w:t>.</w:t>
      </w:r>
      <w:commentRangeEnd w:id="605"/>
      <w:r w:rsidR="005D60A7">
        <w:rPr>
          <w:rStyle w:val="Refdecomentario"/>
        </w:rPr>
        <w:commentReference w:id="605"/>
      </w:r>
    </w:p>
    <w:p w14:paraId="0A99F552" w14:textId="4F65035C" w:rsidR="00F361D9" w:rsidRDefault="00F361D9">
      <w:pPr>
        <w:spacing w:after="160" w:line="288" w:lineRule="auto"/>
        <w:ind w:left="2160"/>
        <w:rPr>
          <w:rFonts w:ascii="Arial" w:hAnsi="Arial" w:cs="Arial"/>
        </w:rPr>
      </w:pPr>
      <w:r>
        <w:rPr>
          <w:rFonts w:ascii="Arial" w:hAnsi="Arial" w:cs="Arial"/>
        </w:rPr>
        <w:br w:type="page"/>
      </w:r>
    </w:p>
    <w:p w14:paraId="713EBF94" w14:textId="77777777" w:rsidR="00F361D9" w:rsidRDefault="00F361D9" w:rsidP="00F361D9">
      <w:pPr>
        <w:spacing w:line="360" w:lineRule="auto"/>
        <w:ind w:firstLine="426"/>
        <w:jc w:val="both"/>
        <w:rPr>
          <w:rFonts w:ascii="Arial" w:hAnsi="Arial" w:cs="Arial"/>
        </w:rPr>
      </w:pPr>
    </w:p>
    <w:p w14:paraId="38243E38" w14:textId="4E1324E0" w:rsidR="001A4F2B" w:rsidDel="005D60A7" w:rsidRDefault="007F790D">
      <w:pPr>
        <w:jc w:val="both"/>
        <w:rPr>
          <w:del w:id="606" w:author="MACARENA MUGIONE MENDEZ" w:date="2024-09-30T21:10:00Z" w16du:dateUtc="2024-10-01T03:10:00Z"/>
          <w:rFonts w:ascii="Arial" w:hAnsi="Arial" w:cs="Arial"/>
          <w:b/>
          <w:bCs/>
          <w:color w:val="000000" w:themeColor="text1"/>
        </w:rPr>
        <w:pPrChange w:id="607" w:author="MACARENA MUGIONE MENDEZ" w:date="2024-09-30T21:11:00Z" w16du:dateUtc="2024-10-01T03:11:00Z">
          <w:pPr>
            <w:jc w:val="center"/>
          </w:pPr>
        </w:pPrChange>
      </w:pPr>
      <w:bookmarkStart w:id="608" w:name="OLE_LINK2"/>
      <w:r w:rsidRPr="006A19AC">
        <w:rPr>
          <w:rFonts w:ascii="Arial" w:hAnsi="Arial" w:cs="Arial"/>
          <w:b/>
          <w:bCs/>
          <w:color w:val="000000" w:themeColor="text1"/>
        </w:rPr>
        <w:t>2</w:t>
      </w:r>
      <w:del w:id="609" w:author="MACARENA MUGIONE MENDEZ" w:date="2024-09-30T21:10:00Z" w16du:dateUtc="2024-10-01T03:10:00Z">
        <w:r w:rsidRPr="006A19AC" w:rsidDel="005D60A7">
          <w:rPr>
            <w:rFonts w:ascii="Arial" w:hAnsi="Arial" w:cs="Arial"/>
            <w:b/>
            <w:bCs/>
            <w:color w:val="000000" w:themeColor="text1"/>
          </w:rPr>
          <w:delText>.</w:delText>
        </w:r>
      </w:del>
      <w:r w:rsidRPr="006A19AC">
        <w:rPr>
          <w:rFonts w:ascii="Arial" w:hAnsi="Arial" w:cs="Arial"/>
          <w:b/>
          <w:bCs/>
          <w:color w:val="000000" w:themeColor="text1"/>
        </w:rPr>
        <w:t xml:space="preserve">-La muerte materna en la ciudad de Pachuca </w:t>
      </w:r>
      <w:r w:rsidR="005E338F">
        <w:rPr>
          <w:rFonts w:ascii="Arial" w:hAnsi="Arial" w:cs="Arial"/>
          <w:b/>
          <w:bCs/>
          <w:color w:val="000000" w:themeColor="text1"/>
        </w:rPr>
        <w:t xml:space="preserve">de Soto, </w:t>
      </w:r>
      <w:r w:rsidRPr="006A19AC">
        <w:rPr>
          <w:rFonts w:ascii="Arial" w:hAnsi="Arial" w:cs="Arial"/>
          <w:b/>
          <w:bCs/>
          <w:color w:val="000000" w:themeColor="text1"/>
        </w:rPr>
        <w:t>Hidalgo</w:t>
      </w:r>
      <w:r w:rsidR="005E338F">
        <w:rPr>
          <w:rFonts w:ascii="Arial" w:hAnsi="Arial" w:cs="Arial"/>
          <w:b/>
          <w:bCs/>
          <w:color w:val="000000" w:themeColor="text1"/>
        </w:rPr>
        <w:t>,</w:t>
      </w:r>
      <w:r w:rsidRPr="006A19AC">
        <w:rPr>
          <w:rFonts w:ascii="Arial" w:hAnsi="Arial" w:cs="Arial"/>
          <w:b/>
          <w:bCs/>
          <w:color w:val="000000" w:themeColor="text1"/>
        </w:rPr>
        <w:t xml:space="preserve"> en el</w:t>
      </w:r>
    </w:p>
    <w:p w14:paraId="140DF4DC" w14:textId="3547864D" w:rsidR="007F790D" w:rsidRPr="006A19AC" w:rsidRDefault="005D60A7">
      <w:pPr>
        <w:jc w:val="both"/>
        <w:rPr>
          <w:rFonts w:ascii="Arial" w:hAnsi="Arial" w:cs="Arial"/>
          <w:b/>
          <w:bCs/>
          <w:color w:val="000000" w:themeColor="text1"/>
        </w:rPr>
        <w:pPrChange w:id="610" w:author="MACARENA MUGIONE MENDEZ" w:date="2024-09-30T21:11:00Z" w16du:dateUtc="2024-10-01T03:11:00Z">
          <w:pPr>
            <w:ind w:left="567" w:hanging="567"/>
            <w:jc w:val="center"/>
          </w:pPr>
        </w:pPrChange>
      </w:pPr>
      <w:ins w:id="611" w:author="MACARENA MUGIONE MENDEZ" w:date="2024-09-30T21:10:00Z" w16du:dateUtc="2024-10-01T03:10:00Z">
        <w:r>
          <w:rPr>
            <w:rFonts w:ascii="Arial" w:hAnsi="Arial" w:cs="Arial"/>
            <w:b/>
            <w:bCs/>
            <w:color w:val="000000" w:themeColor="text1"/>
          </w:rPr>
          <w:t xml:space="preserve"> </w:t>
        </w:r>
      </w:ins>
      <w:r w:rsidR="007F790D" w:rsidRPr="006A19AC">
        <w:rPr>
          <w:rFonts w:ascii="Arial" w:hAnsi="Arial" w:cs="Arial"/>
          <w:b/>
          <w:bCs/>
          <w:color w:val="000000" w:themeColor="text1"/>
        </w:rPr>
        <w:t>periodo de 1900 a 1950: Frecuencia, tendencia y causas</w:t>
      </w:r>
    </w:p>
    <w:p w14:paraId="767760EE" w14:textId="77777777" w:rsidR="007F790D" w:rsidRPr="00493D15" w:rsidRDefault="007F790D" w:rsidP="005E338F">
      <w:pPr>
        <w:jc w:val="center"/>
        <w:rPr>
          <w:rFonts w:ascii="Arial" w:hAnsi="Arial" w:cs="Arial"/>
          <w:b/>
          <w:bCs/>
          <w:color w:val="000000" w:themeColor="text1"/>
          <w:sz w:val="28"/>
          <w:szCs w:val="28"/>
          <w:lang w:val="es-ES"/>
        </w:rPr>
      </w:pPr>
      <w:bookmarkStart w:id="612" w:name="_Hlk151735809"/>
      <w:bookmarkEnd w:id="612"/>
    </w:p>
    <w:p w14:paraId="5CCE6F76" w14:textId="52867E9E" w:rsidR="007F790D" w:rsidRPr="00493D15" w:rsidRDefault="007F790D" w:rsidP="007F790D">
      <w:pPr>
        <w:rPr>
          <w:rFonts w:ascii="Arial" w:hAnsi="Arial" w:cs="Arial"/>
          <w:b/>
          <w:bCs/>
          <w:color w:val="000000" w:themeColor="text1"/>
          <w:lang w:val="es-ES"/>
        </w:rPr>
      </w:pPr>
      <w:r>
        <w:rPr>
          <w:rFonts w:ascii="Arial" w:hAnsi="Arial" w:cs="Arial"/>
          <w:b/>
          <w:bCs/>
          <w:color w:val="000000" w:themeColor="text1"/>
          <w:lang w:val="es-ES"/>
        </w:rPr>
        <w:t>2.1.</w:t>
      </w:r>
      <w:del w:id="613" w:author="MACARENA MUGIONE MENDEZ" w:date="2024-10-04T13:45:00Z" w16du:dateUtc="2024-10-04T19:45:00Z">
        <w:r w:rsidDel="00380647">
          <w:rPr>
            <w:rFonts w:ascii="Arial" w:hAnsi="Arial" w:cs="Arial"/>
            <w:b/>
            <w:bCs/>
            <w:color w:val="000000" w:themeColor="text1"/>
            <w:lang w:val="es-ES"/>
          </w:rPr>
          <w:delText>-</w:delText>
        </w:r>
      </w:del>
      <w:r w:rsidRPr="00493D15">
        <w:rPr>
          <w:rFonts w:ascii="Arial" w:hAnsi="Arial" w:cs="Arial"/>
          <w:b/>
          <w:bCs/>
          <w:color w:val="000000" w:themeColor="text1"/>
          <w:lang w:val="es-ES"/>
        </w:rPr>
        <w:t>La mortalidad materna: aspectos conceptuales</w:t>
      </w:r>
    </w:p>
    <w:p w14:paraId="7696FC5F" w14:textId="77777777" w:rsidR="007F790D" w:rsidRPr="00493D15" w:rsidRDefault="007F790D" w:rsidP="007F790D">
      <w:pPr>
        <w:rPr>
          <w:rFonts w:ascii="Arial" w:hAnsi="Arial" w:cs="Arial"/>
          <w:b/>
          <w:bCs/>
          <w:color w:val="000000" w:themeColor="text1"/>
          <w:lang w:val="es-ES"/>
        </w:rPr>
      </w:pPr>
    </w:p>
    <w:p w14:paraId="195CC80B" w14:textId="03416648" w:rsidR="007F790D" w:rsidRPr="00493D15" w:rsidRDefault="007F790D" w:rsidP="007F790D">
      <w:pPr>
        <w:spacing w:line="360" w:lineRule="auto"/>
        <w:ind w:firstLine="567"/>
        <w:jc w:val="both"/>
        <w:rPr>
          <w:rFonts w:ascii="Arial" w:hAnsi="Arial" w:cs="Arial"/>
          <w:color w:val="000000" w:themeColor="text1"/>
        </w:rPr>
      </w:pPr>
      <w:r w:rsidRPr="00493D15">
        <w:rPr>
          <w:rFonts w:ascii="Arial" w:hAnsi="Arial" w:cs="Arial"/>
          <w:color w:val="000000" w:themeColor="text1"/>
          <w:lang w:val="es-ES"/>
        </w:rPr>
        <w:t xml:space="preserve">La muerte materna se define </w:t>
      </w:r>
      <w:del w:id="614" w:author="MACARENA MUGIONE MENDEZ" w:date="2024-10-01T20:05:00Z" w16du:dateUtc="2024-10-02T02:05:00Z">
        <w:r w:rsidRPr="00493D15" w:rsidDel="0040038D">
          <w:rPr>
            <w:rFonts w:ascii="Arial" w:hAnsi="Arial" w:cs="Arial"/>
            <w:color w:val="000000" w:themeColor="text1"/>
            <w:lang w:val="es-ES"/>
          </w:rPr>
          <w:delText>de acuerdo a</w:delText>
        </w:r>
      </w:del>
      <w:ins w:id="615" w:author="MACARENA MUGIONE MENDEZ" w:date="2024-10-01T20:05:00Z" w16du:dateUtc="2024-10-02T02:05:00Z">
        <w:r w:rsidR="0040038D" w:rsidRPr="00493D15">
          <w:rPr>
            <w:rFonts w:ascii="Arial" w:hAnsi="Arial" w:cs="Arial"/>
            <w:color w:val="000000" w:themeColor="text1"/>
            <w:lang w:val="es-ES"/>
          </w:rPr>
          <w:t>de acuerdo con</w:t>
        </w:r>
      </w:ins>
      <w:r w:rsidRPr="00493D15">
        <w:rPr>
          <w:rFonts w:ascii="Arial" w:hAnsi="Arial" w:cs="Arial"/>
          <w:color w:val="000000" w:themeColor="text1"/>
          <w:lang w:val="es-ES"/>
        </w:rPr>
        <w:t xml:space="preserve"> la Organización Mundial de la Salud (</w:t>
      </w:r>
      <w:proofErr w:type="spellStart"/>
      <w:r w:rsidR="0040038D" w:rsidRPr="0040038D">
        <w:rPr>
          <w:rFonts w:ascii="Arial" w:hAnsi="Arial" w:cs="Arial"/>
          <w:smallCaps/>
          <w:color w:val="000000" w:themeColor="text1"/>
          <w:lang w:val="es-ES"/>
          <w:rPrChange w:id="616" w:author="MACARENA MUGIONE MENDEZ" w:date="2024-10-01T20:05:00Z" w16du:dateUtc="2024-10-02T02:05:00Z">
            <w:rPr>
              <w:rFonts w:ascii="Arial" w:hAnsi="Arial" w:cs="Arial"/>
              <w:color w:val="000000" w:themeColor="text1"/>
              <w:lang w:val="es-ES"/>
            </w:rPr>
          </w:rPrChange>
        </w:rPr>
        <w:t>oms</w:t>
      </w:r>
      <w:proofErr w:type="spellEnd"/>
      <w:r w:rsidRPr="00493D15">
        <w:rPr>
          <w:rFonts w:ascii="Arial" w:hAnsi="Arial" w:cs="Arial"/>
          <w:color w:val="000000" w:themeColor="text1"/>
          <w:lang w:val="es-ES"/>
        </w:rPr>
        <w:t xml:space="preserve">), como </w:t>
      </w:r>
      <w:r w:rsidRPr="00493D15">
        <w:rPr>
          <w:rFonts w:ascii="Arial" w:hAnsi="Arial" w:cs="Arial"/>
          <w:color w:val="000000" w:themeColor="text1"/>
        </w:rPr>
        <w:t xml:space="preserve">la defunción de una mujer durante la gestación, el parto o durante los 42 días siguientes a la terminación del embarazo relacionada o agravada por el proceso de embarazo mismo, del parto, el puerperio o su atención, </w:t>
      </w:r>
      <w:r w:rsidRPr="00493D15">
        <w:rPr>
          <w:rFonts w:ascii="Arial" w:hAnsi="Arial" w:cs="Arial"/>
          <w:color w:val="000000" w:themeColor="text1"/>
          <w:shd w:val="clear" w:color="auto" w:fill="FFFFFF"/>
        </w:rPr>
        <w:t>pero no por causas accidentales o incidentales</w:t>
      </w:r>
      <w:r w:rsidR="003332FC">
        <w:rPr>
          <w:rFonts w:ascii="Arial" w:hAnsi="Arial" w:cs="Arial"/>
          <w:color w:val="FF0000"/>
          <w:shd w:val="clear" w:color="auto" w:fill="FFFFFF"/>
        </w:rPr>
        <w:t>.</w:t>
      </w:r>
      <w:r w:rsidRPr="00493D15">
        <w:rPr>
          <w:rStyle w:val="Refdenotaalpie"/>
          <w:rFonts w:ascii="Arial" w:hAnsi="Arial" w:cs="Arial"/>
          <w:color w:val="000000" w:themeColor="text1"/>
          <w:lang w:val="es-ES"/>
        </w:rPr>
        <w:footnoteReference w:id="16"/>
      </w:r>
    </w:p>
    <w:p w14:paraId="3D23E571" w14:textId="191A010E" w:rsidR="00704098" w:rsidRPr="00493D15" w:rsidRDefault="007F790D" w:rsidP="00C40BF3">
      <w:pPr>
        <w:spacing w:line="360" w:lineRule="auto"/>
        <w:ind w:firstLine="567"/>
        <w:jc w:val="both"/>
        <w:rPr>
          <w:rFonts w:ascii="Arial" w:hAnsi="Arial" w:cs="Arial"/>
          <w:color w:val="000000" w:themeColor="text1"/>
        </w:rPr>
      </w:pPr>
      <w:r w:rsidRPr="00704098">
        <w:rPr>
          <w:rFonts w:ascii="Arial" w:hAnsi="Arial" w:cs="Arial"/>
          <w:color w:val="000000" w:themeColor="text1"/>
        </w:rPr>
        <w:t xml:space="preserve">La muerta materna representa profundas disparidades, </w:t>
      </w:r>
      <w:r w:rsidR="008F16A2">
        <w:rPr>
          <w:rFonts w:ascii="Arial" w:hAnsi="Arial" w:cs="Arial"/>
          <w:color w:val="000000" w:themeColor="text1"/>
        </w:rPr>
        <w:t xml:space="preserve">para el </w:t>
      </w:r>
      <w:commentRangeStart w:id="754"/>
      <w:r w:rsidR="008F16A2" w:rsidRPr="000D04B1">
        <w:rPr>
          <w:rFonts w:ascii="Arial" w:hAnsi="Arial" w:cs="Arial"/>
          <w:color w:val="000000" w:themeColor="text1"/>
        </w:rPr>
        <w:t>2017</w:t>
      </w:r>
      <w:commentRangeEnd w:id="754"/>
      <w:r w:rsidR="00EF20B3">
        <w:rPr>
          <w:rStyle w:val="Refdecomentario"/>
        </w:rPr>
        <w:commentReference w:id="754"/>
      </w:r>
      <w:r w:rsidR="008F16A2" w:rsidRPr="000D04B1">
        <w:rPr>
          <w:rFonts w:ascii="Arial" w:hAnsi="Arial" w:cs="Arial"/>
          <w:strike/>
          <w:color w:val="000000" w:themeColor="text1"/>
          <w:rPrChange w:id="755" w:author="MACARENA MUGIONE MENDEZ" w:date="2024-10-02T17:25:00Z" w16du:dateUtc="2024-10-02T23:25:00Z">
            <w:rPr>
              <w:rFonts w:ascii="Arial" w:hAnsi="Arial" w:cs="Arial"/>
              <w:color w:val="000000" w:themeColor="text1"/>
            </w:rPr>
          </w:rPrChange>
        </w:rPr>
        <w:t xml:space="preserve"> </w:t>
      </w:r>
      <w:r w:rsidRPr="000D04B1">
        <w:rPr>
          <w:rFonts w:ascii="Arial" w:hAnsi="Arial" w:cs="Arial"/>
          <w:strike/>
          <w:color w:val="000000" w:themeColor="text1"/>
          <w:highlight w:val="green"/>
          <w:rPrChange w:id="756" w:author="MACARENA MUGIONE MENDEZ" w:date="2024-10-02T17:25:00Z" w16du:dateUtc="2024-10-02T23:25:00Z">
            <w:rPr>
              <w:rFonts w:ascii="Arial" w:hAnsi="Arial" w:cs="Arial"/>
              <w:color w:val="000000" w:themeColor="text1"/>
            </w:rPr>
          </w:rPrChange>
        </w:rPr>
        <w:t>a nivel mundial</w:t>
      </w:r>
      <w:r w:rsidR="00704098" w:rsidRPr="00704098">
        <w:rPr>
          <w:rFonts w:ascii="Arial" w:hAnsi="Arial" w:cs="Arial"/>
          <w:color w:val="000000" w:themeColor="text1"/>
        </w:rPr>
        <w:t>,</w:t>
      </w:r>
      <w:r w:rsidRPr="00704098">
        <w:rPr>
          <w:rFonts w:ascii="Arial" w:hAnsi="Arial" w:cs="Arial"/>
          <w:color w:val="000000" w:themeColor="text1"/>
        </w:rPr>
        <w:t xml:space="preserve"> </w:t>
      </w:r>
      <w:r w:rsidR="00704098" w:rsidRPr="00704098">
        <w:rPr>
          <w:rFonts w:ascii="Arial" w:hAnsi="Arial"/>
        </w:rPr>
        <w:t xml:space="preserve">Noruega se posiciona entre los países con menor mortalidad materna </w:t>
      </w:r>
      <w:r w:rsidR="00704098" w:rsidRPr="000D04B1">
        <w:rPr>
          <w:rFonts w:ascii="Arial" w:hAnsi="Arial"/>
          <w:highlight w:val="green"/>
          <w:rPrChange w:id="757" w:author="MACARENA MUGIONE MENDEZ" w:date="2024-10-02T17:25:00Z" w16du:dateUtc="2024-10-02T23:25:00Z">
            <w:rPr>
              <w:rFonts w:ascii="Arial" w:hAnsi="Arial"/>
            </w:rPr>
          </w:rPrChange>
        </w:rPr>
        <w:t>a nivel mundial</w:t>
      </w:r>
      <w:r w:rsidR="00704098" w:rsidRPr="00704098">
        <w:rPr>
          <w:rFonts w:ascii="Arial" w:hAnsi="Arial"/>
        </w:rPr>
        <w:t xml:space="preserve">, registrando solo 2.7 muertes por cada 100,000 nacidos vivos. En el otro extremo, </w:t>
      </w:r>
      <w:commentRangeStart w:id="758"/>
      <w:r w:rsidR="00704098" w:rsidRPr="00704098">
        <w:rPr>
          <w:rFonts w:ascii="Arial" w:hAnsi="Arial"/>
        </w:rPr>
        <w:t xml:space="preserve">Sierra Leona </w:t>
      </w:r>
      <w:commentRangeEnd w:id="758"/>
      <w:r w:rsidR="00C014F6">
        <w:rPr>
          <w:rStyle w:val="Refdecomentario"/>
        </w:rPr>
        <w:commentReference w:id="758"/>
      </w:r>
      <w:r w:rsidR="00704098" w:rsidRPr="00704098">
        <w:rPr>
          <w:rFonts w:ascii="Arial" w:hAnsi="Arial"/>
        </w:rPr>
        <w:t xml:space="preserve">presenta una de las tasas más elevadas, con 1,120 muertes por cada 100,000 nacidos vivos. </w:t>
      </w:r>
      <w:r w:rsidR="00704098" w:rsidRPr="00704098">
        <w:rPr>
          <w:rFonts w:ascii="Arial" w:hAnsi="Arial" w:cs="Arial"/>
          <w:color w:val="000000" w:themeColor="text1"/>
        </w:rPr>
        <w:t>Se estima que el 99%</w:t>
      </w:r>
      <w:del w:id="759" w:author="MACARENA MUGIONE MENDEZ" w:date="2024-10-02T17:22:00Z" w16du:dateUtc="2024-10-02T23:22:00Z">
        <w:r w:rsidR="00704098" w:rsidRPr="00704098" w:rsidDel="000D04B1">
          <w:rPr>
            <w:rFonts w:ascii="Arial" w:hAnsi="Arial" w:cs="Arial"/>
            <w:color w:val="000000" w:themeColor="text1"/>
          </w:rPr>
          <w:delText xml:space="preserve"> </w:delText>
        </w:r>
      </w:del>
      <w:r w:rsidR="00704098" w:rsidRPr="00704098">
        <w:rPr>
          <w:rFonts w:ascii="Arial" w:hAnsi="Arial" w:cs="Arial"/>
          <w:color w:val="000000" w:themeColor="text1"/>
        </w:rPr>
        <w:t xml:space="preserve"> de los casos ocurren </w:t>
      </w:r>
      <w:r w:rsidR="00704098" w:rsidRPr="00C014F6">
        <w:rPr>
          <w:rFonts w:ascii="Arial" w:hAnsi="Arial" w:cs="Arial"/>
          <w:color w:val="000000" w:themeColor="text1"/>
          <w:highlight w:val="green"/>
          <w:rPrChange w:id="760" w:author="MACARENA MUGIONE MENDEZ" w:date="2024-10-02T17:30:00Z" w16du:dateUtc="2024-10-02T23:30:00Z">
            <w:rPr>
              <w:rFonts w:ascii="Arial" w:hAnsi="Arial" w:cs="Arial"/>
              <w:color w:val="000000" w:themeColor="text1"/>
            </w:rPr>
          </w:rPrChange>
        </w:rPr>
        <w:t>en países</w:t>
      </w:r>
      <w:r w:rsidR="00704098" w:rsidRPr="00704098">
        <w:rPr>
          <w:rFonts w:ascii="Arial" w:hAnsi="Arial" w:cs="Arial"/>
          <w:color w:val="000000" w:themeColor="text1"/>
        </w:rPr>
        <w:t xml:space="preserve"> en desarrollo y solo el 1% </w:t>
      </w:r>
      <w:r w:rsidR="00704098" w:rsidRPr="00C014F6">
        <w:rPr>
          <w:rFonts w:ascii="Arial" w:hAnsi="Arial" w:cs="Arial"/>
          <w:color w:val="000000" w:themeColor="text1"/>
          <w:highlight w:val="green"/>
          <w:rPrChange w:id="761" w:author="MACARENA MUGIONE MENDEZ" w:date="2024-10-02T17:30:00Z" w16du:dateUtc="2024-10-02T23:30:00Z">
            <w:rPr>
              <w:rFonts w:ascii="Arial" w:hAnsi="Arial" w:cs="Arial"/>
              <w:color w:val="000000" w:themeColor="text1"/>
            </w:rPr>
          </w:rPrChange>
        </w:rPr>
        <w:t xml:space="preserve">en </w:t>
      </w:r>
      <w:proofErr w:type="spellStart"/>
      <w:r w:rsidR="00704098" w:rsidRPr="00C014F6">
        <w:rPr>
          <w:rFonts w:ascii="Arial" w:hAnsi="Arial" w:cs="Arial"/>
          <w:color w:val="000000" w:themeColor="text1"/>
          <w:highlight w:val="green"/>
          <w:rPrChange w:id="762" w:author="MACARENA MUGIONE MENDEZ" w:date="2024-10-02T17:30:00Z" w16du:dateUtc="2024-10-02T23:30:00Z">
            <w:rPr>
              <w:rFonts w:ascii="Arial" w:hAnsi="Arial" w:cs="Arial"/>
              <w:color w:val="000000" w:themeColor="text1"/>
            </w:rPr>
          </w:rPrChange>
        </w:rPr>
        <w:t>paises</w:t>
      </w:r>
      <w:proofErr w:type="spellEnd"/>
      <w:r w:rsidR="00704098" w:rsidRPr="00704098">
        <w:rPr>
          <w:rFonts w:ascii="Arial" w:hAnsi="Arial" w:cs="Arial"/>
          <w:color w:val="000000" w:themeColor="text1"/>
        </w:rPr>
        <w:t xml:space="preserve"> desarrollados. África, concentra el 40% de la mortalidad materna mundial, de acuerdo con las estimaciones más recientes, en este continente mueren anualmente cerca de medio millón de mujeres (1 muerte materna/minuto).</w:t>
      </w:r>
      <w:r w:rsidR="00704098" w:rsidRPr="00704098">
        <w:rPr>
          <w:rStyle w:val="Refdenotaalpie"/>
          <w:rFonts w:ascii="Arial" w:hAnsi="Arial" w:cs="Arial"/>
          <w:color w:val="000000" w:themeColor="text1"/>
        </w:rPr>
        <w:t xml:space="preserve"> </w:t>
      </w:r>
      <w:r w:rsidR="008F16A2">
        <w:rPr>
          <w:rFonts w:ascii="Arial" w:hAnsi="Arial"/>
        </w:rPr>
        <w:t xml:space="preserve">En 2017, </w:t>
      </w:r>
      <w:del w:id="763" w:author="MACARENA MUGIONE MENDEZ" w:date="2024-10-02T17:32:00Z" w16du:dateUtc="2024-10-02T23:32:00Z">
        <w:r w:rsidR="00704098" w:rsidRPr="00704098" w:rsidDel="00C014F6">
          <w:rPr>
            <w:rFonts w:ascii="Arial" w:hAnsi="Arial"/>
          </w:rPr>
          <w:delText xml:space="preserve"> </w:delText>
        </w:r>
      </w:del>
      <w:r w:rsidR="00704098" w:rsidRPr="00704098">
        <w:rPr>
          <w:rFonts w:ascii="Arial" w:hAnsi="Arial"/>
        </w:rPr>
        <w:t>América Latina, Chile y Uruguay sobresalen por sus bajas tasas de mortalidad materna, con 13 y 17 muertes por cada 100,000 nacidos vivos, respectivamente, mientras que México, en comparación con estos países de la región, exhibe una tasa relativamente alta de 33 muertes por cada 100,000 nacidos vivos</w:t>
      </w:r>
      <w:r w:rsidR="008F16A2">
        <w:rPr>
          <w:rFonts w:ascii="Arial" w:hAnsi="Arial"/>
        </w:rPr>
        <w:t>.</w:t>
      </w:r>
      <w:r w:rsidR="008F16A2">
        <w:rPr>
          <w:rStyle w:val="Refdenotaalpie"/>
          <w:rFonts w:ascii="Arial" w:hAnsi="Arial"/>
        </w:rPr>
        <w:footnoteReference w:id="17"/>
      </w:r>
    </w:p>
    <w:p w14:paraId="32F24649" w14:textId="69D9732F" w:rsidR="007F790D" w:rsidRPr="00493D15" w:rsidRDefault="007F790D" w:rsidP="007F790D">
      <w:pPr>
        <w:spacing w:line="360" w:lineRule="auto"/>
        <w:ind w:firstLine="567"/>
        <w:jc w:val="both"/>
        <w:rPr>
          <w:color w:val="000000" w:themeColor="text1"/>
        </w:rPr>
      </w:pPr>
      <w:r w:rsidRPr="00493D15">
        <w:rPr>
          <w:rFonts w:ascii="Arial" w:hAnsi="Arial" w:cs="Arial"/>
          <w:color w:val="000000" w:themeColor="text1"/>
        </w:rPr>
        <w:t xml:space="preserve">La tragedia de la mortalidad materna se ha planteado en distintos encuentros internacionales y foros, como la Conferencia Internacional para una maternidad sin riesgo, </w:t>
      </w:r>
      <w:commentRangeStart w:id="773"/>
      <w:r w:rsidRPr="00493D15">
        <w:rPr>
          <w:rFonts w:ascii="Arial" w:hAnsi="Arial" w:cs="Arial"/>
          <w:color w:val="000000" w:themeColor="text1"/>
        </w:rPr>
        <w:t xml:space="preserve">efectuada en Nairobi, </w:t>
      </w:r>
      <w:proofErr w:type="spellStart"/>
      <w:r w:rsidRPr="00493D15">
        <w:rPr>
          <w:rFonts w:ascii="Arial" w:hAnsi="Arial" w:cs="Arial"/>
          <w:color w:val="000000" w:themeColor="text1"/>
        </w:rPr>
        <w:t>Kenya</w:t>
      </w:r>
      <w:proofErr w:type="spellEnd"/>
      <w:r w:rsidRPr="00493D15">
        <w:rPr>
          <w:rFonts w:ascii="Arial" w:hAnsi="Arial" w:cs="Arial"/>
          <w:color w:val="000000" w:themeColor="text1"/>
        </w:rPr>
        <w:t xml:space="preserve"> en</w:t>
      </w:r>
      <w:r w:rsidR="003332FC">
        <w:rPr>
          <w:rFonts w:ascii="Arial" w:hAnsi="Arial" w:cs="Arial"/>
          <w:color w:val="000000" w:themeColor="text1"/>
        </w:rPr>
        <w:t xml:space="preserve"> </w:t>
      </w:r>
      <w:r w:rsidRPr="005500E3">
        <w:rPr>
          <w:rFonts w:ascii="Arial" w:hAnsi="Arial" w:cs="Arial"/>
          <w:color w:val="000000" w:themeColor="text1"/>
          <w:highlight w:val="magenta"/>
          <w:rPrChange w:id="774" w:author="MACARENA MUGIONE MENDEZ" w:date="2024-10-03T23:48:00Z" w16du:dateUtc="2024-10-04T05:48:00Z">
            <w:rPr>
              <w:rFonts w:ascii="Arial" w:hAnsi="Arial" w:cs="Arial"/>
              <w:color w:val="000000" w:themeColor="text1"/>
            </w:rPr>
          </w:rPrChange>
        </w:rPr>
        <w:t>1987,</w:t>
      </w:r>
      <w:r w:rsidRPr="00493D15">
        <w:rPr>
          <w:color w:val="000000" w:themeColor="text1"/>
        </w:rPr>
        <w:t xml:space="preserve"> </w:t>
      </w:r>
      <w:r w:rsidRPr="00493D15">
        <w:rPr>
          <w:rFonts w:ascii="Arial" w:hAnsi="Arial" w:cs="Arial"/>
          <w:color w:val="000000" w:themeColor="text1"/>
        </w:rPr>
        <w:t xml:space="preserve">Conferencia Internacional de </w:t>
      </w:r>
      <w:proofErr w:type="spellStart"/>
      <w:r w:rsidRPr="00493D15">
        <w:rPr>
          <w:rFonts w:ascii="Arial" w:hAnsi="Arial" w:cs="Arial"/>
          <w:color w:val="000000" w:themeColor="text1"/>
        </w:rPr>
        <w:lastRenderedPageBreak/>
        <w:t>Población</w:t>
      </w:r>
      <w:proofErr w:type="spellEnd"/>
      <w:r w:rsidRPr="00493D15">
        <w:rPr>
          <w:rFonts w:ascii="Arial" w:hAnsi="Arial" w:cs="Arial"/>
          <w:color w:val="000000" w:themeColor="text1"/>
        </w:rPr>
        <w:t xml:space="preserve"> y Desarrollo del Cairo en 1994 (</w:t>
      </w:r>
      <w:proofErr w:type="spellStart"/>
      <w:r w:rsidR="00C014F6" w:rsidRPr="00C014F6">
        <w:rPr>
          <w:rFonts w:ascii="Arial" w:hAnsi="Arial" w:cs="Arial"/>
          <w:smallCaps/>
          <w:color w:val="000000" w:themeColor="text1"/>
          <w:rPrChange w:id="775" w:author="MACARENA MUGIONE MENDEZ" w:date="2024-10-02T17:33:00Z" w16du:dateUtc="2024-10-02T23:33:00Z">
            <w:rPr>
              <w:rFonts w:ascii="Arial" w:hAnsi="Arial" w:cs="Arial"/>
              <w:color w:val="000000" w:themeColor="text1"/>
            </w:rPr>
          </w:rPrChange>
        </w:rPr>
        <w:t>icpd</w:t>
      </w:r>
      <w:proofErr w:type="spellEnd"/>
      <w:r w:rsidRPr="00493D15">
        <w:rPr>
          <w:rFonts w:ascii="Arial" w:hAnsi="Arial" w:cs="Arial"/>
          <w:color w:val="000000" w:themeColor="text1"/>
        </w:rPr>
        <w:t xml:space="preserve">), y durante la Cuarta Conferencia Mundial de la Mujer en la </w:t>
      </w:r>
      <w:proofErr w:type="spellStart"/>
      <w:r w:rsidR="00C014F6" w:rsidRPr="00C014F6">
        <w:rPr>
          <w:rFonts w:ascii="Arial" w:hAnsi="Arial" w:cs="Arial"/>
          <w:smallCaps/>
          <w:color w:val="000000" w:themeColor="text1"/>
          <w:rPrChange w:id="776" w:author="MACARENA MUGIONE MENDEZ" w:date="2024-10-02T17:33:00Z" w16du:dateUtc="2024-10-02T23:33:00Z">
            <w:rPr>
              <w:rFonts w:ascii="Arial" w:hAnsi="Arial" w:cs="Arial"/>
              <w:color w:val="000000" w:themeColor="text1"/>
            </w:rPr>
          </w:rPrChange>
        </w:rPr>
        <w:t>onu</w:t>
      </w:r>
      <w:proofErr w:type="spellEnd"/>
      <w:r w:rsidRPr="00493D15">
        <w:rPr>
          <w:rFonts w:ascii="Arial" w:hAnsi="Arial" w:cs="Arial"/>
          <w:color w:val="000000" w:themeColor="text1"/>
        </w:rPr>
        <w:t xml:space="preserve"> 1995.</w:t>
      </w:r>
      <w:r w:rsidRPr="00493D15">
        <w:rPr>
          <w:color w:val="000000" w:themeColor="text1"/>
        </w:rPr>
        <w:t xml:space="preserve"> </w:t>
      </w:r>
      <w:commentRangeEnd w:id="773"/>
      <w:r w:rsidR="000A4D39">
        <w:rPr>
          <w:rStyle w:val="Refdecomentario"/>
        </w:rPr>
        <w:commentReference w:id="773"/>
      </w:r>
    </w:p>
    <w:p w14:paraId="137F2122" w14:textId="09AEAB0F" w:rsidR="007F790D" w:rsidRPr="00493D15" w:rsidRDefault="007F790D" w:rsidP="003C310D">
      <w:pPr>
        <w:spacing w:line="360" w:lineRule="auto"/>
        <w:ind w:firstLine="567"/>
        <w:jc w:val="both"/>
        <w:rPr>
          <w:rFonts w:ascii="Arial" w:hAnsi="Arial" w:cs="Arial"/>
          <w:color w:val="000000" w:themeColor="text1"/>
        </w:rPr>
      </w:pPr>
      <w:r w:rsidRPr="00493D15">
        <w:rPr>
          <w:rFonts w:ascii="Arial" w:hAnsi="Arial" w:cs="Arial"/>
          <w:color w:val="000000" w:themeColor="text1"/>
        </w:rPr>
        <w:t>Derivado de los acuerdo</w:t>
      </w:r>
      <w:ins w:id="777" w:author="MACARENA MUGIONE MENDEZ" w:date="2024-10-03T23:45:00Z" w16du:dateUtc="2024-10-04T05:45:00Z">
        <w:r w:rsidR="00EF20B3">
          <w:rPr>
            <w:rFonts w:ascii="Arial" w:hAnsi="Arial" w:cs="Arial"/>
            <w:color w:val="000000" w:themeColor="text1"/>
          </w:rPr>
          <w:t>s</w:t>
        </w:r>
      </w:ins>
      <w:r w:rsidRPr="00493D15">
        <w:rPr>
          <w:rFonts w:ascii="Arial" w:hAnsi="Arial" w:cs="Arial"/>
          <w:color w:val="000000" w:themeColor="text1"/>
        </w:rPr>
        <w:t xml:space="preserve"> firmados en la Cumbre del Cairo </w:t>
      </w:r>
      <w:r w:rsidRPr="005500E3">
        <w:rPr>
          <w:rFonts w:ascii="Arial" w:hAnsi="Arial" w:cs="Arial"/>
          <w:color w:val="000000" w:themeColor="text1"/>
          <w:highlight w:val="magenta"/>
          <w:rPrChange w:id="778" w:author="MACARENA MUGIONE MENDEZ" w:date="2024-10-03T23:48:00Z" w16du:dateUtc="2024-10-04T05:48:00Z">
            <w:rPr>
              <w:rFonts w:ascii="Arial" w:hAnsi="Arial" w:cs="Arial"/>
              <w:color w:val="000000" w:themeColor="text1"/>
            </w:rPr>
          </w:rPrChange>
        </w:rPr>
        <w:t>1994</w:t>
      </w:r>
      <w:r w:rsidRPr="00493D15">
        <w:rPr>
          <w:rFonts w:ascii="Arial" w:hAnsi="Arial" w:cs="Arial"/>
          <w:color w:val="000000" w:themeColor="text1"/>
        </w:rPr>
        <w:t xml:space="preserve">, en México se impulsaron nuevas estrategias y adecuaron programas para prevenir la muerte materna. En la Cumbre del Milenio de las Naciones Unidas en </w:t>
      </w:r>
      <w:r w:rsidRPr="005500E3">
        <w:rPr>
          <w:rFonts w:ascii="Arial" w:hAnsi="Arial" w:cs="Arial"/>
          <w:color w:val="000000" w:themeColor="text1"/>
          <w:highlight w:val="magenta"/>
          <w:rPrChange w:id="779" w:author="MACARENA MUGIONE MENDEZ" w:date="2024-10-03T23:48:00Z" w16du:dateUtc="2024-10-04T05:48:00Z">
            <w:rPr>
              <w:rFonts w:ascii="Arial" w:hAnsi="Arial" w:cs="Arial"/>
              <w:color w:val="000000" w:themeColor="text1"/>
            </w:rPr>
          </w:rPrChange>
        </w:rPr>
        <w:t>2000</w:t>
      </w:r>
      <w:r w:rsidRPr="00493D15">
        <w:rPr>
          <w:rFonts w:ascii="Arial" w:hAnsi="Arial" w:cs="Arial"/>
          <w:color w:val="000000" w:themeColor="text1"/>
        </w:rPr>
        <w:t xml:space="preserve">, México y otros países se comprometieron a reducir la mortalidad materna en un 75% entre 1990 y 2015. No obstante, para 2010, la </w:t>
      </w:r>
      <w:commentRangeStart w:id="780"/>
      <w:r w:rsidRPr="00493D15">
        <w:rPr>
          <w:rFonts w:ascii="Arial" w:hAnsi="Arial" w:cs="Arial"/>
          <w:color w:val="000000" w:themeColor="text1"/>
        </w:rPr>
        <w:t>RMM</w:t>
      </w:r>
      <w:commentRangeEnd w:id="780"/>
      <w:r w:rsidR="000A4D39">
        <w:rPr>
          <w:rStyle w:val="Refdecomentario"/>
        </w:rPr>
        <w:commentReference w:id="780"/>
      </w:r>
      <w:r w:rsidRPr="00493D15">
        <w:rPr>
          <w:rFonts w:ascii="Arial" w:hAnsi="Arial" w:cs="Arial"/>
          <w:color w:val="000000" w:themeColor="text1"/>
        </w:rPr>
        <w:t xml:space="preserve"> </w:t>
      </w:r>
      <w:r w:rsidRPr="000A4D39">
        <w:rPr>
          <w:rFonts w:ascii="Arial" w:hAnsi="Arial" w:cs="Arial"/>
          <w:color w:val="000000" w:themeColor="text1"/>
          <w:highlight w:val="green"/>
          <w:rPrChange w:id="781" w:author="MACARENA MUGIONE MENDEZ" w:date="2024-10-04T00:12:00Z" w16du:dateUtc="2024-10-04T06:12:00Z">
            <w:rPr>
              <w:rFonts w:ascii="Arial" w:hAnsi="Arial" w:cs="Arial"/>
              <w:color w:val="000000" w:themeColor="text1"/>
            </w:rPr>
          </w:rPrChange>
        </w:rPr>
        <w:t>en México</w:t>
      </w:r>
      <w:r w:rsidRPr="00493D15">
        <w:rPr>
          <w:rFonts w:ascii="Arial" w:hAnsi="Arial" w:cs="Arial"/>
          <w:color w:val="000000" w:themeColor="text1"/>
        </w:rPr>
        <w:t xml:space="preserve"> era del 51.5, </w:t>
      </w:r>
      <w:r w:rsidR="00550842" w:rsidRPr="00276130">
        <w:rPr>
          <w:rFonts w:ascii="Arial" w:hAnsi="Arial" w:cs="Arial"/>
          <w:color w:val="000000" w:themeColor="text1"/>
        </w:rPr>
        <w:t xml:space="preserve">La mortalidad materna sigue siendo un desafío significativo </w:t>
      </w:r>
      <w:r w:rsidR="00550842" w:rsidRPr="000A4D39">
        <w:rPr>
          <w:rFonts w:ascii="Arial" w:hAnsi="Arial" w:cs="Arial"/>
          <w:color w:val="000000" w:themeColor="text1"/>
          <w:highlight w:val="green"/>
          <w:rPrChange w:id="782" w:author="MACARENA MUGIONE MENDEZ" w:date="2024-10-04T00:12:00Z" w16du:dateUtc="2024-10-04T06:12:00Z">
            <w:rPr>
              <w:rFonts w:ascii="Arial" w:hAnsi="Arial" w:cs="Arial"/>
              <w:color w:val="000000" w:themeColor="text1"/>
            </w:rPr>
          </w:rPrChange>
        </w:rPr>
        <w:t>en México</w:t>
      </w:r>
      <w:r w:rsidR="00550842" w:rsidRPr="00276130">
        <w:rPr>
          <w:rFonts w:ascii="Arial" w:hAnsi="Arial" w:cs="Arial"/>
          <w:color w:val="000000" w:themeColor="text1"/>
        </w:rPr>
        <w:t>.</w:t>
      </w:r>
      <w:r w:rsidR="003C310D" w:rsidRPr="003C310D">
        <w:t xml:space="preserve"> </w:t>
      </w:r>
      <w:r w:rsidR="003C310D" w:rsidRPr="003C310D">
        <w:rPr>
          <w:rFonts w:ascii="Arial" w:hAnsi="Arial" w:cs="Arial"/>
          <w:color w:val="000000" w:themeColor="text1"/>
        </w:rPr>
        <w:t>El país no logró alcanzar la meta de reducir la mortalidad materna a 22 muertes por cada 100,000 nacidos vivos para el año 2015, lo que indica que la meta de mejorar la salud materna aún estaba lejos de alcanzarse.</w:t>
      </w:r>
      <w:ins w:id="783" w:author="MACARENA MUGIONE MENDEZ" w:date="2024-10-04T11:38:00Z" w16du:dateUtc="2024-10-04T17:38:00Z">
        <w:r w:rsidR="00126D77">
          <w:rPr>
            <w:rStyle w:val="Refdenotaalpie"/>
            <w:rFonts w:ascii="Arial" w:hAnsi="Arial" w:cs="Arial"/>
            <w:color w:val="000000" w:themeColor="text1"/>
          </w:rPr>
          <w:footnoteReference w:id="18"/>
        </w:r>
      </w:ins>
      <w:del w:id="790" w:author="MACARENA MUGIONE MENDEZ" w:date="2024-10-04T11:38:00Z" w16du:dateUtc="2024-10-04T17:38:00Z">
        <w:r w:rsidRPr="00493D15" w:rsidDel="00126D77">
          <w:rPr>
            <w:rStyle w:val="Refdenotaalpie"/>
            <w:rFonts w:ascii="Arial" w:hAnsi="Arial" w:cs="Arial"/>
            <w:color w:val="000000" w:themeColor="text1"/>
          </w:rPr>
          <w:footnoteReference w:id="19"/>
        </w:r>
        <w:r w:rsidRPr="00493D15" w:rsidDel="00126D77">
          <w:rPr>
            <w:rFonts w:ascii="Arial" w:hAnsi="Arial" w:cs="Arial"/>
            <w:color w:val="000000" w:themeColor="text1"/>
            <w:vertAlign w:val="superscript"/>
          </w:rPr>
          <w:delText>,</w:delText>
        </w:r>
      </w:del>
      <w:del w:id="793" w:author="MACARENA MUGIONE MENDEZ" w:date="2024-10-04T11:30:00Z" w16du:dateUtc="2024-10-04T17:30:00Z">
        <w:r w:rsidR="00037F6E" w:rsidDel="0000189C">
          <w:rPr>
            <w:rFonts w:ascii="Arial" w:hAnsi="Arial" w:cs="Arial"/>
            <w:color w:val="000000" w:themeColor="text1"/>
            <w:vertAlign w:val="superscript"/>
          </w:rPr>
          <w:delText xml:space="preserve"> </w:delText>
        </w:r>
      </w:del>
      <w:del w:id="794" w:author="MACARENA MUGIONE MENDEZ" w:date="2024-10-04T11:38:00Z" w16du:dateUtc="2024-10-04T17:38:00Z">
        <w:r w:rsidRPr="00493D15" w:rsidDel="00126D77">
          <w:rPr>
            <w:rStyle w:val="Refdenotaalpie"/>
            <w:rFonts w:ascii="Arial" w:hAnsi="Arial" w:cs="Arial"/>
            <w:color w:val="000000" w:themeColor="text1"/>
          </w:rPr>
          <w:footnoteReference w:id="20"/>
        </w:r>
      </w:del>
    </w:p>
    <w:p w14:paraId="0F26DB30" w14:textId="639D7744" w:rsidR="007F790D" w:rsidRPr="00C40BF3" w:rsidRDefault="007F790D" w:rsidP="00C40BF3">
      <w:pPr>
        <w:spacing w:line="360" w:lineRule="auto"/>
        <w:ind w:firstLine="567"/>
        <w:jc w:val="both"/>
        <w:rPr>
          <w:rFonts w:ascii="Arial" w:hAnsi="Arial" w:cs="Arial"/>
          <w:color w:val="000000" w:themeColor="text1"/>
        </w:rPr>
      </w:pPr>
      <w:r w:rsidRPr="00493D15">
        <w:rPr>
          <w:rFonts w:ascii="Arial" w:hAnsi="Arial" w:cs="Arial"/>
          <w:color w:val="000000" w:themeColor="text1"/>
        </w:rPr>
        <w:t>En el país, las políticas para prevenir la mortalidad materna han sido</w:t>
      </w:r>
      <w:del w:id="797" w:author="MACARENA MUGIONE MENDEZ" w:date="2024-10-03T23:47:00Z" w16du:dateUtc="2024-10-04T05:47:00Z">
        <w:r w:rsidRPr="00493D15" w:rsidDel="005500E3">
          <w:rPr>
            <w:rFonts w:ascii="Arial" w:hAnsi="Arial" w:cs="Arial"/>
            <w:color w:val="000000" w:themeColor="text1"/>
          </w:rPr>
          <w:delText xml:space="preserve"> </w:delText>
        </w:r>
      </w:del>
      <w:r w:rsidRPr="00493D15">
        <w:rPr>
          <w:rFonts w:ascii="Arial" w:hAnsi="Arial" w:cs="Arial"/>
          <w:color w:val="000000" w:themeColor="text1"/>
        </w:rPr>
        <w:t xml:space="preserve"> insuficientes, en comparación con los países desarrollados, donde se han implementado políticas públicas que garantizan el acceso de todas las mujeres a los avances obstétricos. En México en </w:t>
      </w:r>
      <w:commentRangeStart w:id="798"/>
      <w:r w:rsidRPr="005500E3">
        <w:rPr>
          <w:rFonts w:ascii="Arial" w:hAnsi="Arial" w:cs="Arial"/>
          <w:color w:val="000000" w:themeColor="text1"/>
          <w:highlight w:val="magenta"/>
          <w:rPrChange w:id="799" w:author="MACARENA MUGIONE MENDEZ" w:date="2024-10-03T23:48:00Z" w16du:dateUtc="2024-10-04T05:48:00Z">
            <w:rPr>
              <w:rFonts w:ascii="Arial" w:hAnsi="Arial" w:cs="Arial"/>
              <w:color w:val="000000" w:themeColor="text1"/>
            </w:rPr>
          </w:rPrChange>
        </w:rPr>
        <w:t>1972</w:t>
      </w:r>
      <w:r w:rsidRPr="00493D15">
        <w:rPr>
          <w:rFonts w:ascii="Arial" w:hAnsi="Arial" w:cs="Arial"/>
          <w:color w:val="000000" w:themeColor="text1"/>
        </w:rPr>
        <w:t xml:space="preserve"> </w:t>
      </w:r>
      <w:commentRangeEnd w:id="798"/>
      <w:r w:rsidR="00861C45">
        <w:rPr>
          <w:rStyle w:val="Refdecomentario"/>
        </w:rPr>
        <w:commentReference w:id="798"/>
      </w:r>
      <w:r w:rsidRPr="00493D15">
        <w:rPr>
          <w:rFonts w:ascii="Arial" w:hAnsi="Arial" w:cs="Arial"/>
          <w:color w:val="000000" w:themeColor="text1"/>
        </w:rPr>
        <w:t>se da inicio al proceso de institucionalización del registro de la mortalidad materna.</w:t>
      </w:r>
      <w:r w:rsidRPr="00493D15">
        <w:rPr>
          <w:rStyle w:val="Refdenotaalpie"/>
          <w:rFonts w:ascii="Arial" w:hAnsi="Arial" w:cs="Arial"/>
          <w:color w:val="000000" w:themeColor="text1"/>
        </w:rPr>
        <w:t xml:space="preserve"> </w:t>
      </w:r>
      <w:r w:rsidRPr="00493D15">
        <w:rPr>
          <w:rStyle w:val="Refdenotaalpie"/>
          <w:rFonts w:ascii="Arial" w:hAnsi="Arial" w:cs="Arial"/>
          <w:color w:val="000000" w:themeColor="text1"/>
        </w:rPr>
        <w:footnoteReference w:id="21"/>
      </w:r>
      <w:r w:rsidRPr="00493D15">
        <w:rPr>
          <w:rFonts w:ascii="Arial" w:hAnsi="Arial" w:cs="Arial"/>
          <w:color w:val="000000" w:themeColor="text1"/>
        </w:rPr>
        <w:t xml:space="preserve"> </w:t>
      </w:r>
      <w:commentRangeStart w:id="866"/>
      <w:r w:rsidRPr="00493D15">
        <w:rPr>
          <w:rFonts w:ascii="Arial" w:hAnsi="Arial" w:cs="Arial"/>
          <w:color w:val="000000" w:themeColor="text1"/>
        </w:rPr>
        <w:t xml:space="preserve">La Razón de Muerte Materna (RMM) </w:t>
      </w:r>
      <w:commentRangeEnd w:id="866"/>
      <w:r w:rsidR="000A4D39">
        <w:rPr>
          <w:rStyle w:val="Refdecomentario"/>
        </w:rPr>
        <w:commentReference w:id="866"/>
      </w:r>
      <w:r w:rsidRPr="00493D15">
        <w:rPr>
          <w:rFonts w:ascii="Arial" w:hAnsi="Arial" w:cs="Arial"/>
          <w:color w:val="000000" w:themeColor="text1"/>
        </w:rPr>
        <w:t>ha mostrado una disminución desde finales del siglo pasado. En las décadas de 1930 a 1950, la RMM descendió de 280 a 143, por 10,</w:t>
      </w:r>
      <w:del w:id="867" w:author="MACARENA MUGIONE MENDEZ" w:date="2024-10-04T00:13:00Z" w16du:dateUtc="2024-10-04T06:13:00Z">
        <w:r w:rsidRPr="00493D15" w:rsidDel="00D8526A">
          <w:rPr>
            <w:rFonts w:ascii="Arial" w:hAnsi="Arial" w:cs="Arial"/>
            <w:color w:val="000000" w:themeColor="text1"/>
          </w:rPr>
          <w:delText xml:space="preserve"> </w:delText>
        </w:r>
      </w:del>
      <w:r w:rsidRPr="00493D15">
        <w:rPr>
          <w:rFonts w:ascii="Arial" w:hAnsi="Arial" w:cs="Arial"/>
          <w:color w:val="000000" w:themeColor="text1"/>
        </w:rPr>
        <w:t xml:space="preserve">000 </w:t>
      </w:r>
      <w:commentRangeStart w:id="868"/>
      <w:r w:rsidRPr="00493D15">
        <w:rPr>
          <w:rFonts w:ascii="Arial" w:hAnsi="Arial" w:cs="Arial"/>
          <w:color w:val="000000" w:themeColor="text1"/>
        </w:rPr>
        <w:t>NVR</w:t>
      </w:r>
      <w:commentRangeEnd w:id="868"/>
      <w:r w:rsidR="00D8526A">
        <w:rPr>
          <w:rStyle w:val="Refdecomentario"/>
        </w:rPr>
        <w:commentReference w:id="868"/>
      </w:r>
      <w:ins w:id="869" w:author="MACARENA MUGIONE MENDEZ" w:date="2024-10-04T00:13:00Z" w16du:dateUtc="2024-10-04T06:13:00Z">
        <w:r w:rsidR="00D8526A">
          <w:rPr>
            <w:rFonts w:ascii="Arial" w:hAnsi="Arial" w:cs="Arial"/>
            <w:color w:val="000000" w:themeColor="text1"/>
          </w:rPr>
          <w:t xml:space="preserve"> </w:t>
        </w:r>
      </w:ins>
      <w:r w:rsidRPr="00493D15">
        <w:rPr>
          <w:rFonts w:ascii="Arial" w:hAnsi="Arial" w:cs="Arial"/>
          <w:color w:val="000000" w:themeColor="text1"/>
        </w:rPr>
        <w:t xml:space="preserve">y en el periodo de 2000 a 2015, disminuyó de 75 a 31. A lo largo de esta transición obstétrica, las causas de muerte materna </w:t>
      </w:r>
      <w:r w:rsidRPr="00204155">
        <w:rPr>
          <w:rFonts w:ascii="Arial" w:hAnsi="Arial" w:cs="Arial"/>
          <w:color w:val="000000" w:themeColor="text1"/>
        </w:rPr>
        <w:t>(preeclampsia-eclampsia, las hemorragias obstétricas y la sepsis puerperal), han persistido.</w:t>
      </w:r>
      <w:r w:rsidR="006A19AC" w:rsidRPr="00204155">
        <w:rPr>
          <w:rStyle w:val="Refdenotaalpie"/>
          <w:rFonts w:ascii="Arial" w:hAnsi="Arial" w:cs="Arial"/>
          <w:color w:val="000000" w:themeColor="text1"/>
        </w:rPr>
        <w:footnoteReference w:id="22"/>
      </w:r>
      <w:r w:rsidR="005A0034" w:rsidRPr="00204155">
        <w:rPr>
          <w:rFonts w:ascii="Arial" w:hAnsi="Arial" w:cs="Arial"/>
          <w:color w:val="000000" w:themeColor="text1"/>
          <w:vertAlign w:val="superscript"/>
        </w:rPr>
        <w:t>,</w:t>
      </w:r>
      <w:r w:rsidRPr="00204155">
        <w:rPr>
          <w:rStyle w:val="Refdenotaalpie"/>
          <w:rFonts w:ascii="Arial" w:hAnsi="Arial" w:cs="Arial"/>
          <w:color w:val="000000" w:themeColor="text1"/>
          <w:lang w:val="es-ES"/>
        </w:rPr>
        <w:footnoteReference w:id="23"/>
      </w:r>
      <w:r w:rsidRPr="00493D15">
        <w:rPr>
          <w:rFonts w:ascii="Arial" w:hAnsi="Arial" w:cs="Arial"/>
          <w:color w:val="000000" w:themeColor="text1"/>
          <w:lang w:val="es-ES"/>
        </w:rPr>
        <w:t xml:space="preserve">  </w:t>
      </w:r>
    </w:p>
    <w:p w14:paraId="60B37F00" w14:textId="77777777" w:rsidR="007F790D" w:rsidRPr="00493D15" w:rsidRDefault="007F790D" w:rsidP="007F790D">
      <w:pPr>
        <w:spacing w:line="360" w:lineRule="auto"/>
        <w:ind w:firstLine="567"/>
        <w:jc w:val="both"/>
        <w:rPr>
          <w:rFonts w:ascii="Arial" w:hAnsi="Arial" w:cs="Arial"/>
          <w:color w:val="000000" w:themeColor="text1"/>
        </w:rPr>
      </w:pPr>
    </w:p>
    <w:p w14:paraId="611C168A" w14:textId="2A990A4E" w:rsidR="007F790D" w:rsidRPr="00493D15" w:rsidDel="00380647" w:rsidRDefault="007F790D" w:rsidP="007F790D">
      <w:pPr>
        <w:spacing w:line="360" w:lineRule="auto"/>
        <w:ind w:firstLine="567"/>
        <w:jc w:val="both"/>
        <w:rPr>
          <w:del w:id="931" w:author="MACARENA MUGIONE MENDEZ" w:date="2024-10-04T13:45:00Z" w16du:dateUtc="2024-10-04T19:45:00Z"/>
          <w:rFonts w:ascii="Arial" w:hAnsi="Arial" w:cs="Arial"/>
          <w:color w:val="000000" w:themeColor="text1"/>
        </w:rPr>
      </w:pPr>
    </w:p>
    <w:p w14:paraId="5639AD2E" w14:textId="0CAE6842" w:rsidR="007F790D" w:rsidRPr="006E1837" w:rsidRDefault="007F790D" w:rsidP="006E1837">
      <w:pPr>
        <w:spacing w:after="160" w:line="288" w:lineRule="auto"/>
        <w:rPr>
          <w:rFonts w:asciiTheme="minorHAnsi" w:hAnsiTheme="minorHAnsi" w:cstheme="minorHAnsi"/>
          <w:color w:val="000000" w:themeColor="text1"/>
          <w:sz w:val="20"/>
          <w:szCs w:val="20"/>
          <w:lang w:val="es-ES"/>
        </w:rPr>
      </w:pPr>
      <w:del w:id="932" w:author="MACARENA MUGIONE MENDEZ" w:date="2024-10-04T13:45:00Z" w16du:dateUtc="2024-10-04T19:45:00Z">
        <w:r w:rsidRPr="007767C9" w:rsidDel="00380647">
          <w:rPr>
            <w:rFonts w:asciiTheme="minorHAnsi" w:hAnsiTheme="minorHAnsi" w:cstheme="minorHAnsi"/>
            <w:color w:val="000000" w:themeColor="text1"/>
            <w:sz w:val="20"/>
            <w:szCs w:val="20"/>
            <w:lang w:val="es-ES"/>
          </w:rPr>
          <w:br w:type="page"/>
        </w:r>
      </w:del>
      <w:r w:rsidRPr="00493D15">
        <w:rPr>
          <w:rFonts w:ascii="Arial" w:hAnsi="Arial" w:cs="Arial"/>
          <w:b/>
          <w:bCs/>
          <w:color w:val="000000" w:themeColor="text1"/>
          <w:lang w:val="es-ES"/>
        </w:rPr>
        <w:t>2.</w:t>
      </w:r>
      <w:r>
        <w:rPr>
          <w:rFonts w:ascii="Arial" w:hAnsi="Arial" w:cs="Arial"/>
          <w:b/>
          <w:bCs/>
          <w:color w:val="000000" w:themeColor="text1"/>
          <w:lang w:val="es-ES"/>
        </w:rPr>
        <w:t>2</w:t>
      </w:r>
      <w:ins w:id="933" w:author="MACARENA MUGIONE MENDEZ" w:date="2024-10-04T13:45:00Z" w16du:dateUtc="2024-10-04T19:45:00Z">
        <w:r w:rsidR="00380647">
          <w:rPr>
            <w:rFonts w:ascii="Arial" w:hAnsi="Arial" w:cs="Arial"/>
            <w:b/>
            <w:bCs/>
            <w:color w:val="000000" w:themeColor="text1"/>
            <w:lang w:val="es-ES"/>
          </w:rPr>
          <w:t>.</w:t>
        </w:r>
      </w:ins>
      <w:r w:rsidR="001A4F2B">
        <w:rPr>
          <w:rFonts w:ascii="Arial" w:hAnsi="Arial" w:cs="Arial"/>
          <w:b/>
          <w:bCs/>
          <w:color w:val="000000" w:themeColor="text1"/>
          <w:lang w:val="es-ES"/>
        </w:rPr>
        <w:t xml:space="preserve"> </w:t>
      </w:r>
      <w:r w:rsidRPr="00493D15">
        <w:rPr>
          <w:rFonts w:ascii="Arial" w:hAnsi="Arial" w:cs="Arial"/>
          <w:b/>
          <w:bCs/>
          <w:color w:val="000000" w:themeColor="text1"/>
          <w:lang w:val="es-ES"/>
        </w:rPr>
        <w:t xml:space="preserve">Mortalidad </w:t>
      </w:r>
      <w:r w:rsidR="006048AE">
        <w:rPr>
          <w:rFonts w:ascii="Arial" w:hAnsi="Arial" w:cs="Arial"/>
          <w:b/>
          <w:bCs/>
          <w:color w:val="000000" w:themeColor="text1"/>
          <w:lang w:val="es-ES"/>
        </w:rPr>
        <w:t>M</w:t>
      </w:r>
      <w:r w:rsidRPr="00493D15">
        <w:rPr>
          <w:rFonts w:ascii="Arial" w:hAnsi="Arial" w:cs="Arial"/>
          <w:b/>
          <w:bCs/>
          <w:color w:val="000000" w:themeColor="text1"/>
          <w:lang w:val="es-ES"/>
        </w:rPr>
        <w:t xml:space="preserve">aterna </w:t>
      </w:r>
      <w:r w:rsidR="006048AE">
        <w:rPr>
          <w:rFonts w:ascii="Arial" w:hAnsi="Arial" w:cs="Arial"/>
          <w:b/>
          <w:bCs/>
          <w:color w:val="000000" w:themeColor="text1"/>
          <w:lang w:val="es-ES"/>
        </w:rPr>
        <w:t>G</w:t>
      </w:r>
      <w:r w:rsidRPr="00493D15">
        <w:rPr>
          <w:rFonts w:ascii="Arial" w:hAnsi="Arial" w:cs="Arial"/>
          <w:b/>
          <w:bCs/>
          <w:color w:val="000000" w:themeColor="text1"/>
          <w:lang w:val="es-ES"/>
        </w:rPr>
        <w:t>eneral y por causas</w:t>
      </w:r>
    </w:p>
    <w:p w14:paraId="7DB59958" w14:textId="54A9774D" w:rsidR="007F790D" w:rsidRDefault="007F790D" w:rsidP="007F790D">
      <w:pPr>
        <w:spacing w:line="360" w:lineRule="auto"/>
        <w:rPr>
          <w:rFonts w:ascii="Arial" w:hAnsi="Arial" w:cs="Arial"/>
          <w:b/>
          <w:bCs/>
          <w:color w:val="000000" w:themeColor="text1"/>
          <w:lang w:val="es-ES"/>
        </w:rPr>
      </w:pPr>
    </w:p>
    <w:p w14:paraId="0452A4CF" w14:textId="54CA7CC9" w:rsidR="00704098" w:rsidRPr="00493D15" w:rsidDel="000466ED" w:rsidRDefault="00704098" w:rsidP="007F790D">
      <w:pPr>
        <w:spacing w:line="360" w:lineRule="auto"/>
        <w:rPr>
          <w:del w:id="934" w:author="MACARENA MUGIONE MENDEZ" w:date="2024-10-03T23:48:00Z" w16du:dateUtc="2024-10-04T05:48:00Z"/>
          <w:rFonts w:ascii="Arial" w:hAnsi="Arial" w:cs="Arial"/>
          <w:b/>
          <w:bCs/>
          <w:color w:val="000000" w:themeColor="text1"/>
          <w:lang w:val="es-ES"/>
        </w:rPr>
      </w:pPr>
    </w:p>
    <w:p w14:paraId="57D7F8AF" w14:textId="737E705C" w:rsidR="00037F6E" w:rsidRDefault="007F790D">
      <w:pPr>
        <w:spacing w:line="360" w:lineRule="auto"/>
        <w:ind w:firstLine="567"/>
        <w:jc w:val="both"/>
        <w:rPr>
          <w:rFonts w:ascii="Arial" w:hAnsi="Arial" w:cs="Arial"/>
          <w:color w:val="000000" w:themeColor="text1"/>
        </w:rPr>
        <w:pPrChange w:id="935" w:author="MACARENA MUGIONE MENDEZ" w:date="2024-10-04T13:19:00Z" w16du:dateUtc="2024-10-04T19:19:00Z">
          <w:pPr>
            <w:spacing w:line="360" w:lineRule="auto"/>
            <w:jc w:val="both"/>
          </w:pPr>
        </w:pPrChange>
      </w:pPr>
      <w:r w:rsidRPr="00493D15">
        <w:rPr>
          <w:rFonts w:ascii="Arial" w:hAnsi="Arial" w:cs="Arial"/>
          <w:color w:val="000000" w:themeColor="text1"/>
        </w:rPr>
        <w:t xml:space="preserve">La muerte materna y sus causas en el periodo de 1900 a 1950, sintetiza las </w:t>
      </w:r>
      <w:r w:rsidRPr="0031635F">
        <w:rPr>
          <w:rFonts w:ascii="Arial" w:hAnsi="Arial" w:cs="Arial"/>
          <w:color w:val="000000" w:themeColor="text1"/>
          <w:highlight w:val="green"/>
          <w:rPrChange w:id="936" w:author="MACARENA MUGIONE MENDEZ" w:date="2024-10-04T13:20:00Z" w16du:dateUtc="2024-10-04T19:20:00Z">
            <w:rPr>
              <w:rFonts w:ascii="Arial" w:hAnsi="Arial" w:cs="Arial"/>
              <w:color w:val="000000" w:themeColor="text1"/>
            </w:rPr>
          </w:rPrChange>
        </w:rPr>
        <w:t>condiciones</w:t>
      </w:r>
      <w:r w:rsidRPr="00493D15">
        <w:rPr>
          <w:rFonts w:ascii="Arial" w:hAnsi="Arial" w:cs="Arial"/>
          <w:color w:val="000000" w:themeColor="text1"/>
        </w:rPr>
        <w:t xml:space="preserve"> </w:t>
      </w:r>
      <w:r w:rsidRPr="0031635F">
        <w:rPr>
          <w:rFonts w:ascii="Arial" w:hAnsi="Arial" w:cs="Arial"/>
          <w:color w:val="000000" w:themeColor="text1"/>
          <w:highlight w:val="green"/>
          <w:rPrChange w:id="937" w:author="MACARENA MUGIONE MENDEZ" w:date="2024-10-04T13:20:00Z" w16du:dateUtc="2024-10-04T19:20:00Z">
            <w:rPr>
              <w:rFonts w:ascii="Arial" w:hAnsi="Arial" w:cs="Arial"/>
              <w:color w:val="000000" w:themeColor="text1"/>
            </w:rPr>
          </w:rPrChange>
        </w:rPr>
        <w:t>socioeconómicas, políticas</w:t>
      </w:r>
      <w:r w:rsidRPr="00493D15">
        <w:rPr>
          <w:rFonts w:ascii="Arial" w:hAnsi="Arial" w:cs="Arial"/>
          <w:color w:val="000000" w:themeColor="text1"/>
        </w:rPr>
        <w:t xml:space="preserve"> y culturales, del proceso histórico por el que transitaron las mujeres a lo largo de su vida reproductiva.</w:t>
      </w:r>
      <w:r w:rsidR="00704098">
        <w:rPr>
          <w:rFonts w:ascii="Arial" w:hAnsi="Arial" w:cs="Arial"/>
          <w:color w:val="000000" w:themeColor="text1"/>
        </w:rPr>
        <w:t xml:space="preserve"> </w:t>
      </w:r>
      <w:r w:rsidRPr="00493D15">
        <w:rPr>
          <w:rFonts w:ascii="Arial" w:hAnsi="Arial" w:cs="Arial"/>
          <w:color w:val="000000" w:themeColor="text1"/>
        </w:rPr>
        <w:t xml:space="preserve">Durante la primera mitad del siglo pasado, la ciudad de Pachuca de Soto, Hidalgo, contaba con </w:t>
      </w:r>
      <w:commentRangeStart w:id="938"/>
      <w:r w:rsidRPr="0031635F">
        <w:rPr>
          <w:rFonts w:ascii="Arial" w:hAnsi="Arial" w:cs="Arial"/>
          <w:color w:val="000000" w:themeColor="text1"/>
          <w:highlight w:val="green"/>
          <w:rPrChange w:id="939" w:author="MACARENA MUGIONE MENDEZ" w:date="2024-10-04T13:20:00Z" w16du:dateUtc="2024-10-04T19:20:00Z">
            <w:rPr>
              <w:rFonts w:ascii="Arial" w:hAnsi="Arial" w:cs="Arial"/>
              <w:color w:val="000000" w:themeColor="text1"/>
            </w:rPr>
          </w:rPrChange>
        </w:rPr>
        <w:t>condiciones sociales, económicas y políticas</w:t>
      </w:r>
      <w:r w:rsidRPr="00493D15">
        <w:rPr>
          <w:rFonts w:ascii="Arial" w:hAnsi="Arial" w:cs="Arial"/>
          <w:color w:val="000000" w:themeColor="text1"/>
        </w:rPr>
        <w:t>,</w:t>
      </w:r>
      <w:commentRangeEnd w:id="938"/>
      <w:r w:rsidR="005F6603">
        <w:rPr>
          <w:rStyle w:val="Refdecomentario"/>
        </w:rPr>
        <w:commentReference w:id="938"/>
      </w:r>
      <w:r w:rsidRPr="00493D15">
        <w:rPr>
          <w:rFonts w:ascii="Arial" w:hAnsi="Arial" w:cs="Arial"/>
          <w:color w:val="000000" w:themeColor="text1"/>
        </w:rPr>
        <w:t xml:space="preserve"> que tuvieron un impacto significativo en la precariedad que se manifestó en los riesgos asociados con la mortalidad materna. La infraestructura de la ciudad, como ya se ha mencionado se caracterizó por estar conformada por laderas de jacales, falta de drenaje, escasez de alimentos y de agua</w:t>
      </w:r>
      <w:r w:rsidRPr="00F434EC">
        <w:rPr>
          <w:rFonts w:ascii="Arial" w:hAnsi="Arial" w:cs="Arial"/>
          <w:color w:val="000000" w:themeColor="text1"/>
        </w:rPr>
        <w:t xml:space="preserve">, </w:t>
      </w:r>
      <w:r w:rsidR="0063536B" w:rsidRPr="00F434EC">
        <w:rPr>
          <w:rFonts w:ascii="Arial" w:hAnsi="Arial" w:cs="Arial"/>
          <w:color w:val="000000" w:themeColor="text1"/>
        </w:rPr>
        <w:t>yuxtapuesto con la</w:t>
      </w:r>
      <w:r w:rsidRPr="00F434EC">
        <w:rPr>
          <w:rFonts w:ascii="Arial" w:hAnsi="Arial" w:cs="Arial"/>
          <w:color w:val="000000" w:themeColor="text1"/>
        </w:rPr>
        <w:t xml:space="preserve"> sobreexplotación </w:t>
      </w:r>
      <w:r w:rsidRPr="00493D15">
        <w:rPr>
          <w:rFonts w:ascii="Arial" w:hAnsi="Arial" w:cs="Arial"/>
          <w:color w:val="000000" w:themeColor="text1"/>
        </w:rPr>
        <w:t xml:space="preserve">laboral. </w:t>
      </w:r>
    </w:p>
    <w:p w14:paraId="7D839DF5" w14:textId="4CE95E17" w:rsidR="007F790D" w:rsidRPr="00493D15" w:rsidRDefault="007F790D" w:rsidP="00037F6E">
      <w:pPr>
        <w:spacing w:line="360" w:lineRule="auto"/>
        <w:ind w:firstLine="567"/>
        <w:jc w:val="both"/>
        <w:rPr>
          <w:rFonts w:ascii="Arial" w:hAnsi="Arial" w:cs="Arial"/>
          <w:color w:val="000000" w:themeColor="text1"/>
        </w:rPr>
      </w:pPr>
      <w:del w:id="940" w:author="MACARENA MUGIONE MENDEZ" w:date="2024-10-04T13:21:00Z" w16du:dateUtc="2024-10-04T19:21:00Z">
        <w:r w:rsidRPr="00493D15" w:rsidDel="005F6603">
          <w:rPr>
            <w:rFonts w:ascii="Arial" w:hAnsi="Arial" w:cs="Arial"/>
            <w:color w:val="000000" w:themeColor="text1"/>
          </w:rPr>
          <w:delText>En relación a</w:delText>
        </w:r>
      </w:del>
      <w:ins w:id="941" w:author="MACARENA MUGIONE MENDEZ" w:date="2024-10-04T13:21:00Z" w16du:dateUtc="2024-10-04T19:21:00Z">
        <w:r w:rsidR="005F6603" w:rsidRPr="00493D15">
          <w:rPr>
            <w:rFonts w:ascii="Arial" w:hAnsi="Arial" w:cs="Arial"/>
            <w:color w:val="000000" w:themeColor="text1"/>
          </w:rPr>
          <w:t>Con relación a</w:t>
        </w:r>
      </w:ins>
      <w:r w:rsidRPr="00493D15">
        <w:rPr>
          <w:rFonts w:ascii="Arial" w:hAnsi="Arial" w:cs="Arial"/>
          <w:color w:val="000000" w:themeColor="text1"/>
        </w:rPr>
        <w:t xml:space="preserve"> la infraestructura hospitalaria en las dos primeras décadas en el directorio de profesiones de Pachuca solo </w:t>
      </w:r>
      <w:del w:id="942" w:author="MACARENA MUGIONE MENDEZ" w:date="2024-10-04T13:22:00Z" w16du:dateUtc="2024-10-04T19:22:00Z">
        <w:r w:rsidRPr="00493D15" w:rsidDel="005F6603">
          <w:rPr>
            <w:rFonts w:ascii="Arial" w:hAnsi="Arial" w:cs="Arial"/>
            <w:color w:val="000000" w:themeColor="text1"/>
          </w:rPr>
          <w:delText>existian</w:delText>
        </w:r>
      </w:del>
      <w:ins w:id="943" w:author="MACARENA MUGIONE MENDEZ" w:date="2024-10-04T13:22:00Z" w16du:dateUtc="2024-10-04T19:22:00Z">
        <w:r w:rsidR="005F6603">
          <w:rPr>
            <w:rFonts w:ascii="Arial" w:hAnsi="Arial" w:cs="Arial"/>
            <w:color w:val="000000" w:themeColor="text1"/>
          </w:rPr>
          <w:t xml:space="preserve">existían </w:t>
        </w:r>
      </w:ins>
      <w:r w:rsidRPr="00493D15">
        <w:rPr>
          <w:rFonts w:ascii="Arial" w:hAnsi="Arial" w:cs="Arial"/>
          <w:color w:val="000000" w:themeColor="text1"/>
        </w:rPr>
        <w:t xml:space="preserve">16 médicos para atender a una población </w:t>
      </w:r>
      <w:ins w:id="944" w:author="MACARENA MUGIONE MENDEZ" w:date="2024-10-04T13:22:00Z" w16du:dateUtc="2024-10-04T19:22:00Z">
        <w:r w:rsidR="005F6603">
          <w:rPr>
            <w:rFonts w:ascii="Arial" w:hAnsi="Arial" w:cs="Arial"/>
            <w:color w:val="000000" w:themeColor="text1"/>
          </w:rPr>
          <w:t xml:space="preserve">de </w:t>
        </w:r>
      </w:ins>
      <w:r w:rsidRPr="00493D15">
        <w:rPr>
          <w:rFonts w:ascii="Arial" w:hAnsi="Arial" w:cs="Arial"/>
          <w:color w:val="000000" w:themeColor="text1"/>
        </w:rPr>
        <w:t>aproximadamente</w:t>
      </w:r>
      <w:del w:id="945" w:author="MACARENA MUGIONE MENDEZ" w:date="2024-10-04T13:22:00Z" w16du:dateUtc="2024-10-04T19:22:00Z">
        <w:r w:rsidRPr="00493D15" w:rsidDel="005F6603">
          <w:rPr>
            <w:rFonts w:ascii="Arial" w:hAnsi="Arial" w:cs="Arial"/>
            <w:color w:val="000000" w:themeColor="text1"/>
          </w:rPr>
          <w:delText xml:space="preserve"> de</w:delText>
        </w:r>
      </w:del>
      <w:r w:rsidRPr="00493D15">
        <w:rPr>
          <w:rFonts w:ascii="Arial" w:hAnsi="Arial" w:cs="Arial"/>
          <w:color w:val="000000" w:themeColor="text1"/>
        </w:rPr>
        <w:t xml:space="preserve"> 40,000 habitantes, en su mayoría analfabetas, que vivían en condiciones de insalubridad, aun en las partes céntricas, donde enfermedades contagiosas como el tif</w:t>
      </w:r>
      <w:r w:rsidR="00854B2A">
        <w:rPr>
          <w:rFonts w:ascii="Arial" w:hAnsi="Arial" w:cs="Arial"/>
          <w:color w:val="000000" w:themeColor="text1"/>
        </w:rPr>
        <w:t>o</w:t>
      </w:r>
      <w:r w:rsidRPr="00493D15">
        <w:rPr>
          <w:rFonts w:ascii="Arial" w:hAnsi="Arial" w:cs="Arial"/>
          <w:color w:val="000000" w:themeColor="text1"/>
        </w:rPr>
        <w:t xml:space="preserve"> mermaron a la población. Aunado a lo anterior la ciudad contaba solo con el hospital civil, ubicado</w:t>
      </w:r>
      <w:del w:id="946" w:author="MACARENA MUGIONE MENDEZ" w:date="2024-10-04T13:23:00Z" w16du:dateUtc="2024-10-04T19:23:00Z">
        <w:r w:rsidRPr="00493D15" w:rsidDel="005F6603">
          <w:rPr>
            <w:rFonts w:ascii="Arial" w:hAnsi="Arial" w:cs="Arial"/>
            <w:color w:val="000000" w:themeColor="text1"/>
          </w:rPr>
          <w:delText xml:space="preserve"> </w:delText>
        </w:r>
      </w:del>
      <w:r w:rsidRPr="00493D15">
        <w:rPr>
          <w:rFonts w:ascii="Arial" w:hAnsi="Arial" w:cs="Arial"/>
          <w:color w:val="000000" w:themeColor="text1"/>
        </w:rPr>
        <w:t xml:space="preserve"> en las instalaciones del ex convento de San Francisco, el que además estaba dirigido a</w:t>
      </w:r>
      <w:del w:id="947" w:author="MACARENA MUGIONE MENDEZ" w:date="2024-10-04T13:23:00Z" w16du:dateUtc="2024-10-04T19:23:00Z">
        <w:r w:rsidRPr="00493D15" w:rsidDel="005F6603">
          <w:rPr>
            <w:rFonts w:ascii="Arial" w:hAnsi="Arial" w:cs="Arial"/>
            <w:color w:val="000000" w:themeColor="text1"/>
          </w:rPr>
          <w:delText>:</w:delText>
        </w:r>
      </w:del>
      <w:r w:rsidRPr="00493D15">
        <w:rPr>
          <w:rFonts w:ascii="Arial" w:hAnsi="Arial" w:cs="Arial"/>
          <w:color w:val="000000" w:themeColor="text1"/>
        </w:rPr>
        <w:t xml:space="preserve"> atender personas lesionadas, a presos internos de las cárceles, y a integrantes de las fuerzas de seguridad pública.</w:t>
      </w:r>
      <w:r w:rsidR="0081170D">
        <w:rPr>
          <w:rStyle w:val="Refdenotaalpie"/>
          <w:rFonts w:ascii="Arial" w:hAnsi="Arial" w:cs="Arial"/>
          <w:color w:val="000000" w:themeColor="text1"/>
        </w:rPr>
        <w:footnoteReference w:id="24"/>
      </w:r>
      <w:r w:rsidRPr="00493D15">
        <w:rPr>
          <w:rFonts w:ascii="Arial" w:hAnsi="Arial" w:cs="Arial"/>
          <w:color w:val="000000" w:themeColor="text1"/>
        </w:rPr>
        <w:t xml:space="preserve"> </w:t>
      </w:r>
    </w:p>
    <w:p w14:paraId="3D4FC873" w14:textId="78D1BA14" w:rsidR="007F790D" w:rsidRPr="00493D15" w:rsidRDefault="007F790D" w:rsidP="00037F6E">
      <w:pPr>
        <w:spacing w:line="360" w:lineRule="auto"/>
        <w:ind w:firstLine="567"/>
        <w:jc w:val="both"/>
        <w:rPr>
          <w:rFonts w:ascii="Arial" w:hAnsi="Arial" w:cs="Arial"/>
          <w:color w:val="000000" w:themeColor="text1"/>
        </w:rPr>
      </w:pPr>
      <w:r w:rsidRPr="00493D15">
        <w:rPr>
          <w:rFonts w:ascii="Arial" w:hAnsi="Arial" w:cs="Arial"/>
          <w:color w:val="000000" w:themeColor="text1"/>
        </w:rPr>
        <w:t>Ante este panorama</w:t>
      </w:r>
      <w:ins w:id="970" w:author="MACARENA MUGIONE MENDEZ" w:date="2024-10-04T13:23:00Z" w16du:dateUtc="2024-10-04T19:23:00Z">
        <w:r w:rsidR="005F6603">
          <w:rPr>
            <w:rFonts w:ascii="Arial" w:hAnsi="Arial" w:cs="Arial"/>
            <w:color w:val="000000" w:themeColor="text1"/>
          </w:rPr>
          <w:t>,</w:t>
        </w:r>
      </w:ins>
      <w:r w:rsidRPr="00493D15">
        <w:rPr>
          <w:rFonts w:ascii="Arial" w:hAnsi="Arial" w:cs="Arial"/>
          <w:color w:val="000000" w:themeColor="text1"/>
        </w:rPr>
        <w:t xml:space="preserve"> </w:t>
      </w:r>
      <w:del w:id="971" w:author="MACARENA MUGIONE MENDEZ" w:date="2024-10-04T13:23:00Z" w16du:dateUtc="2024-10-04T19:23:00Z">
        <w:r w:rsidRPr="00493D15" w:rsidDel="005F6603">
          <w:rPr>
            <w:rFonts w:ascii="Arial" w:hAnsi="Arial" w:cs="Arial"/>
            <w:color w:val="000000" w:themeColor="text1"/>
          </w:rPr>
          <w:delText xml:space="preserve"> </w:delText>
        </w:r>
      </w:del>
      <w:r w:rsidRPr="00493D15">
        <w:rPr>
          <w:rFonts w:ascii="Arial" w:hAnsi="Arial" w:cs="Arial"/>
          <w:color w:val="000000" w:themeColor="text1"/>
        </w:rPr>
        <w:t xml:space="preserve">al </w:t>
      </w:r>
      <w:del w:id="972" w:author="MACARENA MUGIONE MENDEZ" w:date="2024-10-04T13:23:00Z" w16du:dateUtc="2024-10-04T19:23:00Z">
        <w:r w:rsidRPr="00493D15" w:rsidDel="005F6603">
          <w:rPr>
            <w:rFonts w:ascii="Arial" w:hAnsi="Arial" w:cs="Arial"/>
            <w:color w:val="000000" w:themeColor="text1"/>
          </w:rPr>
          <w:delText>análizar</w:delText>
        </w:r>
      </w:del>
      <w:ins w:id="973" w:author="MACARENA MUGIONE MENDEZ" w:date="2024-10-04T13:23:00Z" w16du:dateUtc="2024-10-04T19:23:00Z">
        <w:r w:rsidR="005F6603" w:rsidRPr="00493D15">
          <w:rPr>
            <w:rFonts w:ascii="Arial" w:hAnsi="Arial" w:cs="Arial"/>
            <w:color w:val="000000" w:themeColor="text1"/>
          </w:rPr>
          <w:t>analizar</w:t>
        </w:r>
      </w:ins>
      <w:r w:rsidRPr="00493D15">
        <w:rPr>
          <w:rFonts w:ascii="Arial" w:hAnsi="Arial" w:cs="Arial"/>
          <w:color w:val="000000" w:themeColor="text1"/>
        </w:rPr>
        <w:t xml:space="preserve"> las actas de defunción del registro civil de la ciudad de Pachuca del período comprendido entre 1900 a 1950</w:t>
      </w:r>
      <w:ins w:id="974" w:author="MACARENA MUGIONE MENDEZ" w:date="2024-10-04T13:23:00Z" w16du:dateUtc="2024-10-04T19:23:00Z">
        <w:r w:rsidR="005F6603">
          <w:rPr>
            <w:rFonts w:ascii="Arial" w:hAnsi="Arial" w:cs="Arial"/>
            <w:color w:val="000000" w:themeColor="text1"/>
          </w:rPr>
          <w:t>,</w:t>
        </w:r>
      </w:ins>
      <w:del w:id="975" w:author="MACARENA MUGIONE MENDEZ" w:date="2024-10-04T13:23:00Z" w16du:dateUtc="2024-10-04T19:23:00Z">
        <w:r w:rsidRPr="00493D15" w:rsidDel="005F6603">
          <w:rPr>
            <w:rFonts w:ascii="Arial" w:hAnsi="Arial" w:cs="Arial"/>
            <w:color w:val="000000" w:themeColor="text1"/>
          </w:rPr>
          <w:delText>.</w:delText>
        </w:r>
      </w:del>
      <w:r w:rsidRPr="00493D15">
        <w:rPr>
          <w:rFonts w:ascii="Arial" w:hAnsi="Arial" w:cs="Arial"/>
          <w:color w:val="000000" w:themeColor="text1"/>
        </w:rPr>
        <w:t xml:space="preserve"> </w:t>
      </w:r>
      <w:ins w:id="976" w:author="MACARENA MUGIONE MENDEZ" w:date="2024-10-04T13:23:00Z" w16du:dateUtc="2024-10-04T19:23:00Z">
        <w:r w:rsidR="005F6603">
          <w:rPr>
            <w:rFonts w:ascii="Arial" w:hAnsi="Arial" w:cs="Arial"/>
            <w:color w:val="000000" w:themeColor="text1"/>
          </w:rPr>
          <w:t>d</w:t>
        </w:r>
      </w:ins>
      <w:del w:id="977" w:author="MACARENA MUGIONE MENDEZ" w:date="2024-10-04T13:23:00Z" w16du:dateUtc="2024-10-04T19:23:00Z">
        <w:r w:rsidRPr="00493D15" w:rsidDel="005F6603">
          <w:rPr>
            <w:rFonts w:ascii="Arial" w:hAnsi="Arial" w:cs="Arial"/>
            <w:color w:val="000000" w:themeColor="text1"/>
          </w:rPr>
          <w:delText>D</w:delText>
        </w:r>
      </w:del>
      <w:r w:rsidRPr="00493D15">
        <w:rPr>
          <w:rFonts w:ascii="Arial" w:hAnsi="Arial" w:cs="Arial"/>
          <w:color w:val="000000" w:themeColor="text1"/>
        </w:rPr>
        <w:t>e 12,089 actas se identificaron 3,992 que correspondieron a mujeres y</w:t>
      </w:r>
      <w:ins w:id="978" w:author="MACARENA MUGIONE MENDEZ" w:date="2024-10-04T13:23:00Z" w16du:dateUtc="2024-10-04T19:23:00Z">
        <w:r w:rsidR="005F6603">
          <w:rPr>
            <w:rFonts w:ascii="Arial" w:hAnsi="Arial" w:cs="Arial"/>
            <w:color w:val="000000" w:themeColor="text1"/>
          </w:rPr>
          <w:t>,</w:t>
        </w:r>
      </w:ins>
      <w:r w:rsidRPr="00493D15">
        <w:rPr>
          <w:rFonts w:ascii="Arial" w:hAnsi="Arial" w:cs="Arial"/>
          <w:color w:val="000000" w:themeColor="text1"/>
        </w:rPr>
        <w:t xml:space="preserve"> de estas</w:t>
      </w:r>
      <w:ins w:id="979" w:author="MACARENA MUGIONE MENDEZ" w:date="2024-10-04T13:23:00Z" w16du:dateUtc="2024-10-04T19:23:00Z">
        <w:r w:rsidR="005F6603">
          <w:rPr>
            <w:rFonts w:ascii="Arial" w:hAnsi="Arial" w:cs="Arial"/>
            <w:color w:val="000000" w:themeColor="text1"/>
          </w:rPr>
          <w:t>,</w:t>
        </w:r>
      </w:ins>
      <w:del w:id="980" w:author="MACARENA MUGIONE MENDEZ" w:date="2024-10-04T13:23:00Z" w16du:dateUtc="2024-10-04T19:23:00Z">
        <w:r w:rsidRPr="00493D15" w:rsidDel="005F6603">
          <w:rPr>
            <w:rFonts w:ascii="Arial" w:hAnsi="Arial" w:cs="Arial"/>
            <w:color w:val="000000" w:themeColor="text1"/>
          </w:rPr>
          <w:delText xml:space="preserve"> </w:delText>
        </w:r>
      </w:del>
      <w:r w:rsidRPr="00493D15">
        <w:rPr>
          <w:rFonts w:ascii="Arial" w:hAnsi="Arial" w:cs="Arial"/>
          <w:color w:val="000000" w:themeColor="text1"/>
        </w:rPr>
        <w:t xml:space="preserve">  219 (5.48%) </w:t>
      </w:r>
      <w:del w:id="981" w:author="MACARENA MUGIONE MENDEZ" w:date="2024-10-04T13:23:00Z" w16du:dateUtc="2024-10-04T19:23:00Z">
        <w:r w:rsidRPr="00493D15" w:rsidDel="005F6603">
          <w:rPr>
            <w:rFonts w:ascii="Arial" w:hAnsi="Arial" w:cs="Arial"/>
            <w:color w:val="000000" w:themeColor="text1"/>
          </w:rPr>
          <w:delText>de mujeres</w:delText>
        </w:r>
      </w:del>
      <w:r w:rsidRPr="00493D15">
        <w:rPr>
          <w:rFonts w:ascii="Arial" w:hAnsi="Arial" w:cs="Arial"/>
          <w:color w:val="000000" w:themeColor="text1"/>
        </w:rPr>
        <w:t xml:space="preserve"> que murieron por causas relacionadas al parto.</w:t>
      </w:r>
    </w:p>
    <w:p w14:paraId="2922D1E2" w14:textId="1B7A2BD1" w:rsidR="00747A07" w:rsidRPr="00747A07" w:rsidDel="004B5AFF" w:rsidRDefault="007F790D" w:rsidP="00747A07">
      <w:pPr>
        <w:spacing w:line="360" w:lineRule="auto"/>
        <w:ind w:firstLine="567"/>
        <w:jc w:val="both"/>
        <w:rPr>
          <w:del w:id="982" w:author="MACARENA MUGIONE MENDEZ" w:date="2024-10-04T13:25:00Z" w16du:dateUtc="2024-10-04T19:25:00Z"/>
          <w:rFonts w:ascii="Arial" w:hAnsi="Arial" w:cs="Arial"/>
          <w:color w:val="000000" w:themeColor="text1"/>
        </w:rPr>
      </w:pPr>
      <w:r w:rsidRPr="00493D15">
        <w:rPr>
          <w:rFonts w:ascii="Arial" w:hAnsi="Arial" w:cs="Arial"/>
          <w:color w:val="000000" w:themeColor="text1"/>
        </w:rPr>
        <w:t xml:space="preserve">Al examinar las causas, se identificó por orden de </w:t>
      </w:r>
      <w:r w:rsidRPr="00B622AC">
        <w:rPr>
          <w:rFonts w:ascii="Arial" w:hAnsi="Arial" w:cs="Arial"/>
          <w:color w:val="000000" w:themeColor="text1"/>
        </w:rPr>
        <w:t>frecuencia a</w:t>
      </w:r>
      <w:r w:rsidRPr="00493D15">
        <w:rPr>
          <w:rFonts w:ascii="Arial" w:hAnsi="Arial" w:cs="Arial"/>
          <w:color w:val="000000" w:themeColor="text1"/>
        </w:rPr>
        <w:t xml:space="preserve"> la fiebre puerperal</w:t>
      </w:r>
      <w:r w:rsidR="00747A07">
        <w:rPr>
          <w:rFonts w:ascii="Arial" w:hAnsi="Arial" w:cs="Arial"/>
          <w:color w:val="000000" w:themeColor="text1"/>
        </w:rPr>
        <w:t>,</w:t>
      </w:r>
      <w:r w:rsidR="00747A07" w:rsidRPr="00747A07">
        <w:t xml:space="preserve"> </w:t>
      </w:r>
      <w:r w:rsidR="00747A07">
        <w:rPr>
          <w:rFonts w:ascii="Arial" w:hAnsi="Arial" w:cs="Arial"/>
          <w:color w:val="000000" w:themeColor="text1"/>
        </w:rPr>
        <w:t xml:space="preserve">que corresponde a </w:t>
      </w:r>
      <w:del w:id="983" w:author="MACARENA MUGIONE MENDEZ" w:date="2024-10-04T13:25:00Z" w16du:dateUtc="2024-10-04T19:25:00Z">
        <w:r w:rsidR="00747A07" w:rsidRPr="00747A07" w:rsidDel="004B5AFF">
          <w:rPr>
            <w:rFonts w:ascii="Arial" w:hAnsi="Arial" w:cs="Arial"/>
            <w:color w:val="000000" w:themeColor="text1"/>
          </w:rPr>
          <w:delText xml:space="preserve"> </w:delText>
        </w:r>
      </w:del>
      <w:r w:rsidR="00747A07" w:rsidRPr="00747A07">
        <w:rPr>
          <w:rFonts w:ascii="Arial" w:hAnsi="Arial" w:cs="Arial"/>
          <w:color w:val="000000" w:themeColor="text1"/>
        </w:rPr>
        <w:t xml:space="preserve">una infección bacteriana que afecta el útero y los órganos reproductivos tras el parto. Solía ser una causa importante de muerte </w:t>
      </w:r>
      <w:r w:rsidR="00747A07" w:rsidRPr="00747A07">
        <w:rPr>
          <w:rFonts w:ascii="Arial" w:hAnsi="Arial" w:cs="Arial"/>
          <w:color w:val="000000" w:themeColor="text1"/>
        </w:rPr>
        <w:lastRenderedPageBreak/>
        <w:t xml:space="preserve">materna antes de la asepsia y los antibióticos, pudiendo llevar a </w:t>
      </w:r>
      <w:r w:rsidR="00747A07">
        <w:rPr>
          <w:rFonts w:ascii="Arial" w:hAnsi="Arial" w:cs="Arial"/>
          <w:color w:val="000000" w:themeColor="text1"/>
        </w:rPr>
        <w:t xml:space="preserve">la muerte </w:t>
      </w:r>
      <w:del w:id="984" w:author="MACARENA MUGIONE MENDEZ" w:date="2024-10-04T13:25:00Z" w16du:dateUtc="2024-10-04T19:25:00Z">
        <w:r w:rsidR="00747A07" w:rsidRPr="00747A07" w:rsidDel="004B5AFF">
          <w:rPr>
            <w:rFonts w:ascii="Arial" w:hAnsi="Arial" w:cs="Arial"/>
            <w:color w:val="000000" w:themeColor="text1"/>
          </w:rPr>
          <w:delText xml:space="preserve"> </w:delText>
        </w:r>
      </w:del>
      <w:r w:rsidR="00747A07" w:rsidRPr="00747A07">
        <w:rPr>
          <w:rFonts w:ascii="Arial" w:hAnsi="Arial" w:cs="Arial"/>
          <w:color w:val="000000" w:themeColor="text1"/>
        </w:rPr>
        <w:t>en casos graves.</w:t>
      </w:r>
    </w:p>
    <w:p w14:paraId="38C9B4C7" w14:textId="01FFB007" w:rsidR="007F790D" w:rsidRPr="00493D15" w:rsidRDefault="00747A07" w:rsidP="007F790D">
      <w:pPr>
        <w:spacing w:line="360" w:lineRule="auto"/>
        <w:ind w:firstLine="567"/>
        <w:jc w:val="both"/>
        <w:rPr>
          <w:rFonts w:ascii="Arial" w:hAnsi="Arial" w:cs="Arial"/>
          <w:color w:val="000000" w:themeColor="text1"/>
        </w:rPr>
      </w:pPr>
      <w:r>
        <w:rPr>
          <w:rFonts w:ascii="Arial" w:hAnsi="Arial" w:cs="Arial"/>
          <w:color w:val="000000" w:themeColor="text1"/>
        </w:rPr>
        <w:t xml:space="preserve"> </w:t>
      </w:r>
      <w:ins w:id="985" w:author="MACARENA MUGIONE MENDEZ" w:date="2024-10-04T13:25:00Z" w16du:dateUtc="2024-10-04T19:25:00Z">
        <w:r w:rsidR="004B5AFF">
          <w:rPr>
            <w:rFonts w:ascii="Arial" w:hAnsi="Arial" w:cs="Arial"/>
            <w:color w:val="000000" w:themeColor="text1"/>
          </w:rPr>
          <w:t>S</w:t>
        </w:r>
      </w:ins>
      <w:del w:id="986" w:author="MACARENA MUGIONE MENDEZ" w:date="2024-10-04T13:25:00Z" w16du:dateUtc="2024-10-04T19:25:00Z">
        <w:r w:rsidR="007F790D" w:rsidRPr="00493D15" w:rsidDel="004B5AFF">
          <w:rPr>
            <w:rFonts w:ascii="Arial" w:hAnsi="Arial" w:cs="Arial"/>
            <w:color w:val="000000" w:themeColor="text1"/>
          </w:rPr>
          <w:delText>s</w:delText>
        </w:r>
      </w:del>
      <w:r w:rsidR="007F790D" w:rsidRPr="00493D15">
        <w:rPr>
          <w:rFonts w:ascii="Arial" w:hAnsi="Arial" w:cs="Arial"/>
          <w:color w:val="000000" w:themeColor="text1"/>
        </w:rPr>
        <w:t>eguida por las hemorragias, las complicaciones del parto y la eclampsi</w:t>
      </w:r>
      <w:r>
        <w:rPr>
          <w:rFonts w:ascii="Arial" w:hAnsi="Arial" w:cs="Arial"/>
          <w:color w:val="000000" w:themeColor="text1"/>
        </w:rPr>
        <w:t xml:space="preserve">a, </w:t>
      </w:r>
      <w:proofErr w:type="spellStart"/>
      <w:r>
        <w:rPr>
          <w:rFonts w:ascii="Arial" w:hAnsi="Arial" w:cs="Arial"/>
          <w:color w:val="000000" w:themeColor="text1"/>
        </w:rPr>
        <w:t>complicacion</w:t>
      </w:r>
      <w:proofErr w:type="spellEnd"/>
      <w:r>
        <w:rPr>
          <w:rFonts w:ascii="Arial" w:hAnsi="Arial" w:cs="Arial"/>
          <w:color w:val="000000" w:themeColor="text1"/>
        </w:rPr>
        <w:t xml:space="preserve"> provocada por la hipertensión arterial durante alguna de las etapas del embarazo y </w:t>
      </w:r>
      <w:del w:id="987" w:author="MACARENA MUGIONE MENDEZ" w:date="2024-10-04T13:25:00Z" w16du:dateUtc="2024-10-04T19:25:00Z">
        <w:r w:rsidDel="00686BD0">
          <w:rPr>
            <w:rFonts w:ascii="Arial" w:hAnsi="Arial" w:cs="Arial"/>
            <w:color w:val="000000" w:themeColor="text1"/>
          </w:rPr>
          <w:delText>se caracteriza</w:delText>
        </w:r>
      </w:del>
      <w:ins w:id="988" w:author="MACARENA MUGIONE MENDEZ" w:date="2024-10-04T13:25:00Z" w16du:dateUtc="2024-10-04T19:25:00Z">
        <w:r w:rsidR="00686BD0">
          <w:rPr>
            <w:rFonts w:ascii="Arial" w:hAnsi="Arial" w:cs="Arial"/>
            <w:color w:val="000000" w:themeColor="text1"/>
          </w:rPr>
          <w:t>caracterizada</w:t>
        </w:r>
      </w:ins>
      <w:r>
        <w:rPr>
          <w:rFonts w:ascii="Arial" w:hAnsi="Arial" w:cs="Arial"/>
          <w:color w:val="000000" w:themeColor="text1"/>
        </w:rPr>
        <w:t xml:space="preserve"> por la presencia de convulsiones o estado de coma en las mujeres gestantes</w:t>
      </w:r>
      <w:r w:rsidR="007F790D" w:rsidRPr="00493D15">
        <w:rPr>
          <w:rFonts w:ascii="Arial" w:hAnsi="Arial" w:cs="Arial"/>
          <w:color w:val="000000" w:themeColor="text1"/>
        </w:rPr>
        <w:t>. La fiebre puerperal y las hemorragias</w:t>
      </w:r>
      <w:del w:id="989" w:author="MACARENA MUGIONE MENDEZ" w:date="2024-10-04T13:25:00Z" w16du:dateUtc="2024-10-04T19:25:00Z">
        <w:r w:rsidR="007F790D" w:rsidRPr="00493D15" w:rsidDel="00686BD0">
          <w:rPr>
            <w:rFonts w:ascii="Arial" w:hAnsi="Arial" w:cs="Arial"/>
            <w:color w:val="000000" w:themeColor="text1"/>
          </w:rPr>
          <w:delText>,</w:delText>
        </w:r>
      </w:del>
      <w:r w:rsidR="007F790D" w:rsidRPr="00493D15">
        <w:rPr>
          <w:rFonts w:ascii="Arial" w:hAnsi="Arial" w:cs="Arial"/>
          <w:color w:val="000000" w:themeColor="text1"/>
        </w:rPr>
        <w:t xml:space="preserve">  representaron el 65% de las defunciones registradas. (Gráfica 12)</w:t>
      </w:r>
    </w:p>
    <w:p w14:paraId="2D28F755" w14:textId="77777777" w:rsidR="007F790D" w:rsidRPr="00493D15" w:rsidRDefault="007F790D" w:rsidP="007F790D">
      <w:pPr>
        <w:spacing w:line="360" w:lineRule="auto"/>
        <w:ind w:firstLine="567"/>
        <w:jc w:val="both"/>
        <w:rPr>
          <w:rFonts w:ascii="Arial" w:hAnsi="Arial" w:cs="Arial"/>
          <w:color w:val="000000" w:themeColor="text1"/>
        </w:rPr>
      </w:pPr>
    </w:p>
    <w:p w14:paraId="17A544D5" w14:textId="4910B723" w:rsidR="007F790D" w:rsidRPr="00493D15" w:rsidRDefault="00F0507D" w:rsidP="007F790D">
      <w:pPr>
        <w:spacing w:line="360" w:lineRule="auto"/>
        <w:rPr>
          <w:rFonts w:ascii="Arial" w:hAnsi="Arial" w:cs="Arial"/>
          <w:color w:val="000000" w:themeColor="text1"/>
        </w:rPr>
      </w:pPr>
      <w:ins w:id="990" w:author="Vladi Hernández" w:date="2024-11-06T11:47:00Z" w16du:dateUtc="2024-11-06T17:47:00Z">
        <w:r w:rsidRPr="00764A73">
          <w:rPr>
            <w:rFonts w:ascii="Arial" w:hAnsi="Arial" w:cs="Arial"/>
            <w:noProof/>
            <w:sz w:val="18"/>
            <w:szCs w:val="18"/>
          </w:rPr>
          <mc:AlternateContent>
            <mc:Choice Requires="wps">
              <w:drawing>
                <wp:anchor distT="45720" distB="45720" distL="114300" distR="114300" simplePos="0" relativeHeight="251682816" behindDoc="0" locked="0" layoutInCell="1" allowOverlap="1" wp14:anchorId="36A2E53D" wp14:editId="24EBDC8C">
                  <wp:simplePos x="0" y="0"/>
                  <wp:positionH relativeFrom="column">
                    <wp:posOffset>3916393</wp:posOffset>
                  </wp:positionH>
                  <wp:positionV relativeFrom="paragraph">
                    <wp:posOffset>753745</wp:posOffset>
                  </wp:positionV>
                  <wp:extent cx="944880" cy="228600"/>
                  <wp:effectExtent l="0" t="0" r="0" b="0"/>
                  <wp:wrapNone/>
                  <wp:docPr id="10273528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3AE0B38F" w14:textId="10354A40" w:rsidR="00F0507D" w:rsidRPr="0039122E" w:rsidRDefault="00F0507D" w:rsidP="00F0507D">
                              <w:pPr>
                                <w:rPr>
                                  <w:rFonts w:ascii="Arial" w:hAnsi="Arial" w:cs="Arial"/>
                                  <w:sz w:val="16"/>
                                  <w:szCs w:val="16"/>
                                  <w:rPrChange w:id="991" w:author="Vladi Hernández" w:date="2024-11-05T21:06:00Z" w16du:dateUtc="2024-11-06T03:06:00Z">
                                    <w:rPr/>
                                  </w:rPrChange>
                                </w:rPr>
                              </w:pPr>
                              <w:ins w:id="992" w:author="Vladi Hernández" w:date="2024-11-05T20:41:00Z" w16du:dateUtc="2024-11-06T02:41:00Z">
                                <w:r w:rsidRPr="0039122E">
                                  <w:rPr>
                                    <w:rFonts w:ascii="Arial" w:hAnsi="Arial" w:cs="Arial"/>
                                    <w:sz w:val="16"/>
                                    <w:szCs w:val="16"/>
                                    <w:rPrChange w:id="993" w:author="Vladi Hernández" w:date="2024-11-05T21:06:00Z" w16du:dateUtc="2024-11-06T03:06:00Z">
                                      <w:rPr/>
                                    </w:rPrChange>
                                  </w:rPr>
                                  <w:t>N=</w:t>
                                </w:r>
                              </w:ins>
                              <w:ins w:id="994" w:author="Vladi Hernández" w:date="2024-11-06T11:47:00Z" w16du:dateUtc="2024-11-06T17:47:00Z">
                                <w:r>
                                  <w:rPr>
                                    <w:rFonts w:ascii="Arial" w:hAnsi="Arial" w:cs="Arial"/>
                                    <w:sz w:val="16"/>
                                    <w:szCs w:val="16"/>
                                  </w:rPr>
                                  <w:t xml:space="preserve"> 235</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2E53D" id="_x0000_s1030" type="#_x0000_t202" style="position:absolute;margin-left:308.4pt;margin-top:59.35pt;width:74.4pt;height:1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" filled="f" stroked="f">
                  <v:textbox>
                    <w:txbxContent>
                      <w:p w14:paraId="3AE0B38F" w14:textId="10354A40" w:rsidR="00F0507D" w:rsidRPr="0039122E" w:rsidRDefault="00F0507D" w:rsidP="00F0507D">
                        <w:pPr>
                          <w:rPr>
                            <w:rFonts w:ascii="Arial" w:hAnsi="Arial" w:cs="Arial"/>
                            <w:sz w:val="16"/>
                            <w:szCs w:val="16"/>
                            <w:rPrChange w:id="995" w:author="Vladi Hernández" w:date="2024-11-05T21:06:00Z" w16du:dateUtc="2024-11-06T03:06:00Z">
                              <w:rPr/>
                            </w:rPrChange>
                          </w:rPr>
                        </w:pPr>
                        <w:ins w:id="996" w:author="Vladi Hernández" w:date="2024-11-05T20:41:00Z" w16du:dateUtc="2024-11-06T02:41:00Z">
                          <w:r w:rsidRPr="0039122E">
                            <w:rPr>
                              <w:rFonts w:ascii="Arial" w:hAnsi="Arial" w:cs="Arial"/>
                              <w:sz w:val="16"/>
                              <w:szCs w:val="16"/>
                              <w:rPrChange w:id="997" w:author="Vladi Hernández" w:date="2024-11-05T21:06:00Z" w16du:dateUtc="2024-11-06T03:06:00Z">
                                <w:rPr/>
                              </w:rPrChange>
                            </w:rPr>
                            <w:t>N=</w:t>
                          </w:r>
                        </w:ins>
                        <w:ins w:id="998" w:author="Vladi Hernández" w:date="2024-11-06T11:47:00Z" w16du:dateUtc="2024-11-06T17:47:00Z">
                          <w:r>
                            <w:rPr>
                              <w:rFonts w:ascii="Arial" w:hAnsi="Arial" w:cs="Arial"/>
                              <w:sz w:val="16"/>
                              <w:szCs w:val="16"/>
                            </w:rPr>
                            <w:t xml:space="preserve"> 235</w:t>
                          </w:r>
                        </w:ins>
                      </w:p>
                    </w:txbxContent>
                  </v:textbox>
                </v:shape>
              </w:pict>
            </mc:Fallback>
          </mc:AlternateContent>
        </w:r>
      </w:ins>
      <w:del w:id="999" w:author="Vladi Hernández" w:date="2024-11-06T11:45:00Z" w16du:dateUtc="2024-11-06T17:45:00Z">
        <w:r w:rsidR="007F790D" w:rsidRPr="00493D15" w:rsidDel="0077242F">
          <w:rPr>
            <w:noProof/>
            <w:color w:val="000000" w:themeColor="text1"/>
          </w:rPr>
          <w:drawing>
            <wp:inline distT="0" distB="0" distL="0" distR="0" wp14:anchorId="73AF42D4" wp14:editId="6D7C5576">
              <wp:extent cx="5612130" cy="2235200"/>
              <wp:effectExtent l="0" t="0" r="7620" b="12700"/>
              <wp:docPr id="751450612" name="Gráfico 1">
                <a:extLst xmlns:a="http://schemas.openxmlformats.org/drawingml/2006/main">
                  <a:ext uri="{FF2B5EF4-FFF2-40B4-BE49-F238E27FC236}">
                    <a16:creationId xmlns:a16="http://schemas.microsoft.com/office/drawing/2014/main" id="{98C9C0D2-49CE-D13A-4FD8-B982D18A7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del>
      <w:ins w:id="1000" w:author="Vladi Hernández" w:date="2024-11-06T11:45:00Z" w16du:dateUtc="2024-11-06T17:45:00Z">
        <w:r w:rsidR="0077242F">
          <w:rPr>
            <w:noProof/>
          </w:rPr>
          <w:drawing>
            <wp:inline distT="0" distB="0" distL="0" distR="0" wp14:anchorId="464155A2" wp14:editId="668F10BC">
              <wp:extent cx="5512279" cy="2674189"/>
              <wp:effectExtent l="0" t="0" r="12700" b="12065"/>
              <wp:docPr id="683222067" name="Gráfico 1">
                <a:extLst xmlns:a="http://schemas.openxmlformats.org/drawingml/2006/main">
                  <a:ext uri="{FF2B5EF4-FFF2-40B4-BE49-F238E27FC236}">
                    <a16:creationId xmlns:a16="http://schemas.microsoft.com/office/drawing/2014/main" id="{956B31CC-87C2-B303-DA72-28F3C4573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r w:rsidR="007F790D" w:rsidRPr="00493D15">
        <w:rPr>
          <w:rFonts w:ascii="Arial" w:hAnsi="Arial" w:cs="Arial"/>
          <w:color w:val="000000" w:themeColor="text1"/>
          <w:sz w:val="18"/>
          <w:szCs w:val="18"/>
        </w:rPr>
        <w:t>Fuente: Actas de defunción del registro civil de la ciudad de Pachuca de Soto, H</w:t>
      </w:r>
      <w:r w:rsidR="007D240D">
        <w:rPr>
          <w:rFonts w:ascii="Arial" w:hAnsi="Arial" w:cs="Arial"/>
          <w:color w:val="000000" w:themeColor="text1"/>
          <w:sz w:val="18"/>
          <w:szCs w:val="18"/>
        </w:rPr>
        <w:t>idalgo</w:t>
      </w:r>
      <w:r w:rsidR="00F041E4">
        <w:rPr>
          <w:rFonts w:ascii="Arial" w:hAnsi="Arial" w:cs="Arial"/>
          <w:color w:val="000000" w:themeColor="text1"/>
          <w:sz w:val="18"/>
          <w:szCs w:val="18"/>
        </w:rPr>
        <w:t>.</w:t>
      </w:r>
      <w:r w:rsidR="007F790D" w:rsidRPr="00493D15">
        <w:rPr>
          <w:rFonts w:ascii="Arial" w:hAnsi="Arial" w:cs="Arial"/>
          <w:color w:val="000000" w:themeColor="text1"/>
          <w:sz w:val="18"/>
          <w:szCs w:val="18"/>
        </w:rPr>
        <w:t>1900 a 19</w:t>
      </w:r>
      <w:del w:id="1001" w:author="Vladi Hernández" w:date="2024-11-06T11:45:00Z" w16du:dateUtc="2024-11-06T17:45:00Z">
        <w:r w:rsidR="007F790D" w:rsidRPr="00493D15" w:rsidDel="0077242F">
          <w:rPr>
            <w:rFonts w:ascii="Arial" w:hAnsi="Arial" w:cs="Arial"/>
            <w:color w:val="000000" w:themeColor="text1"/>
            <w:sz w:val="18"/>
            <w:szCs w:val="18"/>
          </w:rPr>
          <w:delText>5</w:delText>
        </w:r>
      </w:del>
      <w:ins w:id="1002" w:author="Vladi Hernández" w:date="2024-11-06T11:45:00Z" w16du:dateUtc="2024-11-06T17:45:00Z">
        <w:r w:rsidR="0077242F">
          <w:rPr>
            <w:rFonts w:ascii="Arial" w:hAnsi="Arial" w:cs="Arial"/>
            <w:color w:val="000000" w:themeColor="text1"/>
            <w:sz w:val="18"/>
            <w:szCs w:val="18"/>
          </w:rPr>
          <w:t>7</w:t>
        </w:r>
      </w:ins>
      <w:r w:rsidR="007F790D" w:rsidRPr="00493D15">
        <w:rPr>
          <w:rFonts w:ascii="Arial" w:hAnsi="Arial" w:cs="Arial"/>
          <w:color w:val="000000" w:themeColor="text1"/>
          <w:sz w:val="18"/>
          <w:szCs w:val="18"/>
        </w:rPr>
        <w:t>0</w:t>
      </w:r>
    </w:p>
    <w:p w14:paraId="3A4E67C3" w14:textId="77777777" w:rsidR="007F790D" w:rsidRPr="00493D15" w:rsidRDefault="007F790D" w:rsidP="007F790D">
      <w:pPr>
        <w:spacing w:line="360" w:lineRule="auto"/>
        <w:ind w:firstLine="567"/>
        <w:jc w:val="both"/>
        <w:rPr>
          <w:rFonts w:ascii="Arial" w:hAnsi="Arial" w:cs="Arial"/>
          <w:color w:val="000000" w:themeColor="text1"/>
        </w:rPr>
      </w:pPr>
    </w:p>
    <w:p w14:paraId="6CEF6925" w14:textId="46130C6D" w:rsidR="007F790D" w:rsidRPr="00493D15" w:rsidRDefault="006048AE" w:rsidP="007F790D">
      <w:pPr>
        <w:spacing w:line="360" w:lineRule="auto"/>
        <w:jc w:val="both"/>
        <w:rPr>
          <w:rFonts w:ascii="Arial" w:hAnsi="Arial" w:cs="Arial"/>
          <w:b/>
          <w:bCs/>
          <w:color w:val="000000" w:themeColor="text1"/>
        </w:rPr>
      </w:pPr>
      <w:r>
        <w:rPr>
          <w:rFonts w:ascii="Arial" w:hAnsi="Arial" w:cs="Arial"/>
          <w:b/>
          <w:bCs/>
          <w:color w:val="000000" w:themeColor="text1"/>
        </w:rPr>
        <w:t>2.2.1.</w:t>
      </w:r>
      <w:del w:id="1003" w:author="MACARENA MUGIONE MENDEZ" w:date="2024-10-04T13:45:00Z" w16du:dateUtc="2024-10-04T19:45:00Z">
        <w:r w:rsidDel="00380647">
          <w:rPr>
            <w:rFonts w:ascii="Arial" w:hAnsi="Arial" w:cs="Arial"/>
            <w:b/>
            <w:bCs/>
            <w:color w:val="000000" w:themeColor="text1"/>
          </w:rPr>
          <w:delText>-</w:delText>
        </w:r>
      </w:del>
      <w:r>
        <w:rPr>
          <w:rFonts w:ascii="Arial" w:hAnsi="Arial" w:cs="Arial"/>
          <w:b/>
          <w:bCs/>
          <w:color w:val="000000" w:themeColor="text1"/>
        </w:rPr>
        <w:t xml:space="preserve"> </w:t>
      </w:r>
      <w:r w:rsidR="007F790D" w:rsidRPr="00493D15">
        <w:rPr>
          <w:rFonts w:ascii="Arial" w:hAnsi="Arial" w:cs="Arial"/>
          <w:b/>
          <w:bCs/>
          <w:color w:val="000000" w:themeColor="text1"/>
        </w:rPr>
        <w:t xml:space="preserve">Tendencia de las </w:t>
      </w:r>
      <w:del w:id="1004" w:author="MACARENA MUGIONE MENDEZ" w:date="2024-10-04T13:25:00Z" w16du:dateUtc="2024-10-04T19:25:00Z">
        <w:r w:rsidR="007F790D" w:rsidRPr="00493D15" w:rsidDel="00686BD0">
          <w:rPr>
            <w:rFonts w:ascii="Arial" w:hAnsi="Arial" w:cs="Arial"/>
            <w:b/>
            <w:bCs/>
            <w:color w:val="000000" w:themeColor="text1"/>
          </w:rPr>
          <w:delText xml:space="preserve"> </w:delText>
        </w:r>
      </w:del>
      <w:r w:rsidR="007F790D" w:rsidRPr="00493D15">
        <w:rPr>
          <w:rFonts w:ascii="Arial" w:hAnsi="Arial" w:cs="Arial"/>
          <w:b/>
          <w:bCs/>
          <w:color w:val="000000" w:themeColor="text1"/>
        </w:rPr>
        <w:t xml:space="preserve">causas de </w:t>
      </w:r>
      <w:r w:rsidR="005E338F">
        <w:rPr>
          <w:rFonts w:ascii="Arial" w:hAnsi="Arial" w:cs="Arial"/>
          <w:b/>
          <w:bCs/>
          <w:color w:val="000000" w:themeColor="text1"/>
        </w:rPr>
        <w:t>M</w:t>
      </w:r>
      <w:r w:rsidR="007F790D" w:rsidRPr="00493D15">
        <w:rPr>
          <w:rFonts w:ascii="Arial" w:hAnsi="Arial" w:cs="Arial"/>
          <w:b/>
          <w:bCs/>
          <w:color w:val="000000" w:themeColor="text1"/>
        </w:rPr>
        <w:t xml:space="preserve">uerte </w:t>
      </w:r>
      <w:r w:rsidR="005E338F">
        <w:rPr>
          <w:rFonts w:ascii="Arial" w:hAnsi="Arial" w:cs="Arial"/>
          <w:b/>
          <w:bCs/>
          <w:color w:val="000000" w:themeColor="text1"/>
        </w:rPr>
        <w:t>M</w:t>
      </w:r>
      <w:r w:rsidR="007F790D" w:rsidRPr="00493D15">
        <w:rPr>
          <w:rFonts w:ascii="Arial" w:hAnsi="Arial" w:cs="Arial"/>
          <w:b/>
          <w:bCs/>
          <w:color w:val="000000" w:themeColor="text1"/>
        </w:rPr>
        <w:t>aterna por décadas</w:t>
      </w:r>
    </w:p>
    <w:p w14:paraId="3B1C77A2" w14:textId="77777777" w:rsidR="006048AE" w:rsidRDefault="006048AE" w:rsidP="007F790D">
      <w:pPr>
        <w:spacing w:line="360" w:lineRule="auto"/>
        <w:ind w:firstLine="567"/>
        <w:jc w:val="both"/>
        <w:rPr>
          <w:rFonts w:ascii="Arial" w:hAnsi="Arial" w:cs="Arial"/>
          <w:color w:val="000000" w:themeColor="text1"/>
        </w:rPr>
      </w:pPr>
    </w:p>
    <w:p w14:paraId="37A1B152" w14:textId="7CD79C44" w:rsidR="007F790D" w:rsidRPr="00493D15" w:rsidDel="0013189C" w:rsidRDefault="00846C98">
      <w:pPr>
        <w:spacing w:line="360" w:lineRule="auto"/>
        <w:ind w:firstLine="567"/>
        <w:jc w:val="both"/>
        <w:rPr>
          <w:del w:id="1005" w:author="MACARENA MUGIONE MENDEZ" w:date="2024-10-04T13:29:00Z" w16du:dateUtc="2024-10-04T19:29:00Z"/>
          <w:rFonts w:ascii="Arial" w:hAnsi="Arial" w:cs="Arial"/>
          <w:color w:val="000000" w:themeColor="text1"/>
        </w:rPr>
        <w:pPrChange w:id="1006" w:author="MACARENA MUGIONE MENDEZ" w:date="2024-10-04T13:25:00Z" w16du:dateUtc="2024-10-04T19:25:00Z">
          <w:pPr>
            <w:spacing w:line="360" w:lineRule="auto"/>
            <w:jc w:val="both"/>
          </w:pPr>
        </w:pPrChange>
      </w:pPr>
      <w:ins w:id="1007" w:author="MACARENA MUGIONE MENDEZ" w:date="2024-10-04T13:29:00Z" w16du:dateUtc="2024-10-04T19:29:00Z">
        <w:r>
          <w:rPr>
            <w:rFonts w:ascii="Arial" w:hAnsi="Arial" w:cs="Arial"/>
            <w:color w:val="000000" w:themeColor="text1"/>
          </w:rPr>
          <w:t>Con</w:t>
        </w:r>
      </w:ins>
      <w:del w:id="1008" w:author="MACARENA MUGIONE MENDEZ" w:date="2024-10-04T13:29:00Z" w16du:dateUtc="2024-10-04T19:29:00Z">
        <w:r w:rsidR="007F790D" w:rsidRPr="00493D15" w:rsidDel="00846C98">
          <w:rPr>
            <w:rFonts w:ascii="Arial" w:hAnsi="Arial" w:cs="Arial"/>
            <w:color w:val="000000" w:themeColor="text1"/>
          </w:rPr>
          <w:delText>En</w:delText>
        </w:r>
      </w:del>
      <w:r w:rsidR="007F790D" w:rsidRPr="00493D15">
        <w:rPr>
          <w:rFonts w:ascii="Arial" w:hAnsi="Arial" w:cs="Arial"/>
          <w:color w:val="000000" w:themeColor="text1"/>
        </w:rPr>
        <w:t xml:space="preserve"> relación a la tendencia que siguieron las causas de mortalidad materna, se observa </w:t>
      </w:r>
      <w:del w:id="1009" w:author="MACARENA MUGIONE MENDEZ" w:date="2024-10-04T13:41:00Z" w16du:dateUtc="2024-10-04T19:41:00Z">
        <w:r w:rsidR="007F790D" w:rsidRPr="00493D15" w:rsidDel="009A47BF">
          <w:rPr>
            <w:rFonts w:ascii="Arial" w:hAnsi="Arial" w:cs="Arial"/>
            <w:color w:val="000000" w:themeColor="text1"/>
          </w:rPr>
          <w:delText>que</w:delText>
        </w:r>
      </w:del>
      <w:ins w:id="1010" w:author="MACARENA MUGIONE MENDEZ" w:date="2024-10-04T13:41:00Z" w16du:dateUtc="2024-10-04T19:41:00Z">
        <w:r w:rsidR="009A47BF" w:rsidRPr="00493D15">
          <w:rPr>
            <w:rFonts w:ascii="Arial" w:hAnsi="Arial" w:cs="Arial"/>
            <w:color w:val="000000" w:themeColor="text1"/>
          </w:rPr>
          <w:t>que,</w:t>
        </w:r>
      </w:ins>
      <w:r w:rsidR="007F790D" w:rsidRPr="00493D15">
        <w:rPr>
          <w:rFonts w:ascii="Arial" w:hAnsi="Arial" w:cs="Arial"/>
          <w:color w:val="000000" w:themeColor="text1"/>
        </w:rPr>
        <w:t xml:space="preserve"> desde inicios del siglo, la fiebre puerperal registró el mayor número de defunciones y se mantuvo como pri</w:t>
      </w:r>
      <w:r w:rsidR="00271A4E">
        <w:rPr>
          <w:rFonts w:ascii="Arial" w:hAnsi="Arial" w:cs="Arial"/>
          <w:color w:val="000000" w:themeColor="text1"/>
        </w:rPr>
        <w:t>mer</w:t>
      </w:r>
      <w:r w:rsidR="007F790D" w:rsidRPr="00493D15">
        <w:rPr>
          <w:rFonts w:ascii="Arial" w:hAnsi="Arial" w:cs="Arial"/>
          <w:color w:val="000000" w:themeColor="text1"/>
        </w:rPr>
        <w:t xml:space="preserve"> motivo </w:t>
      </w:r>
      <w:del w:id="1011" w:author="MACARENA MUGIONE MENDEZ" w:date="2024-10-04T13:29:00Z" w16du:dateUtc="2024-10-04T19:29:00Z">
        <w:r w:rsidR="007F790D" w:rsidRPr="00493D15" w:rsidDel="00846C98">
          <w:rPr>
            <w:rFonts w:ascii="Arial" w:hAnsi="Arial" w:cs="Arial"/>
            <w:color w:val="000000" w:themeColor="text1"/>
          </w:rPr>
          <w:delText xml:space="preserve"> </w:delText>
        </w:r>
      </w:del>
      <w:r w:rsidR="007F790D" w:rsidRPr="00493D15">
        <w:rPr>
          <w:rFonts w:ascii="Arial" w:hAnsi="Arial" w:cs="Arial"/>
          <w:color w:val="000000" w:themeColor="text1"/>
        </w:rPr>
        <w:t xml:space="preserve">de </w:t>
      </w:r>
      <w:del w:id="1012" w:author="MACARENA MUGIONE MENDEZ" w:date="2024-10-04T13:29:00Z" w16du:dateUtc="2024-10-04T19:29:00Z">
        <w:r w:rsidR="007F790D" w:rsidRPr="00493D15" w:rsidDel="00846C98">
          <w:rPr>
            <w:rFonts w:ascii="Arial" w:hAnsi="Arial" w:cs="Arial"/>
            <w:color w:val="000000" w:themeColor="text1"/>
          </w:rPr>
          <w:delText xml:space="preserve"> </w:delText>
        </w:r>
      </w:del>
      <w:r w:rsidR="007F790D" w:rsidRPr="00493D15">
        <w:rPr>
          <w:rFonts w:ascii="Arial" w:hAnsi="Arial" w:cs="Arial"/>
          <w:color w:val="000000" w:themeColor="text1"/>
        </w:rPr>
        <w:t xml:space="preserve">muerte, destacando su alta frecuencia </w:t>
      </w:r>
      <w:del w:id="1013" w:author="MACARENA MUGIONE MENDEZ" w:date="2024-10-04T13:29:00Z" w16du:dateUtc="2024-10-04T19:29:00Z">
        <w:r w:rsidR="007F790D" w:rsidRPr="00493D15" w:rsidDel="00846C98">
          <w:rPr>
            <w:rFonts w:ascii="Arial" w:hAnsi="Arial" w:cs="Arial"/>
            <w:color w:val="000000" w:themeColor="text1"/>
          </w:rPr>
          <w:delText xml:space="preserve"> </w:delText>
        </w:r>
      </w:del>
      <w:r w:rsidR="007F790D" w:rsidRPr="00493D15">
        <w:rPr>
          <w:rFonts w:ascii="Arial" w:hAnsi="Arial" w:cs="Arial"/>
          <w:color w:val="000000" w:themeColor="text1"/>
        </w:rPr>
        <w:t xml:space="preserve">como </w:t>
      </w:r>
      <w:r w:rsidR="00271A4E">
        <w:rPr>
          <w:rFonts w:ascii="Arial" w:hAnsi="Arial" w:cs="Arial"/>
          <w:color w:val="000000" w:themeColor="text1"/>
        </w:rPr>
        <w:t xml:space="preserve">la </w:t>
      </w:r>
      <w:r w:rsidR="007F790D" w:rsidRPr="00493D15">
        <w:rPr>
          <w:rFonts w:ascii="Arial" w:hAnsi="Arial" w:cs="Arial"/>
          <w:color w:val="000000" w:themeColor="text1"/>
        </w:rPr>
        <w:t xml:space="preserve">principal </w:t>
      </w:r>
      <w:r w:rsidR="00271A4E">
        <w:rPr>
          <w:rFonts w:ascii="Arial" w:hAnsi="Arial" w:cs="Arial"/>
          <w:color w:val="000000" w:themeColor="text1"/>
        </w:rPr>
        <w:t xml:space="preserve">morbilidad causante </w:t>
      </w:r>
      <w:r w:rsidR="007F790D" w:rsidRPr="00493D15">
        <w:rPr>
          <w:rFonts w:ascii="Arial" w:hAnsi="Arial" w:cs="Arial"/>
          <w:color w:val="000000" w:themeColor="text1"/>
        </w:rPr>
        <w:t xml:space="preserve">de </w:t>
      </w:r>
      <w:del w:id="1014" w:author="MACARENA MUGIONE MENDEZ" w:date="2024-10-04T13:41:00Z" w16du:dateUtc="2024-10-04T19:41:00Z">
        <w:r w:rsidR="007F790D" w:rsidRPr="00493D15" w:rsidDel="009A47BF">
          <w:rPr>
            <w:rFonts w:ascii="Arial" w:hAnsi="Arial" w:cs="Arial"/>
            <w:color w:val="000000" w:themeColor="text1"/>
          </w:rPr>
          <w:delText>defuncion</w:delText>
        </w:r>
      </w:del>
      <w:ins w:id="1015" w:author="MACARENA MUGIONE MENDEZ" w:date="2024-10-04T13:41:00Z" w16du:dateUtc="2024-10-04T19:41:00Z">
        <w:r w:rsidR="009A47BF" w:rsidRPr="00493D15">
          <w:rPr>
            <w:rFonts w:ascii="Arial" w:hAnsi="Arial" w:cs="Arial"/>
            <w:color w:val="000000" w:themeColor="text1"/>
          </w:rPr>
          <w:t>defunción</w:t>
        </w:r>
      </w:ins>
      <w:r w:rsidR="007F790D" w:rsidRPr="00493D15">
        <w:rPr>
          <w:rFonts w:ascii="Arial" w:hAnsi="Arial" w:cs="Arial"/>
          <w:color w:val="000000" w:themeColor="text1"/>
        </w:rPr>
        <w:t xml:space="preserve"> materna, hasta 1950.</w:t>
      </w:r>
      <w:r w:rsidR="007F790D" w:rsidRPr="00493D15">
        <w:rPr>
          <w:rFonts w:ascii="Segoe UI" w:hAnsi="Segoe UI" w:cs="Segoe UI"/>
          <w:color w:val="000000" w:themeColor="text1"/>
        </w:rPr>
        <w:t xml:space="preserve"> </w:t>
      </w:r>
    </w:p>
    <w:p w14:paraId="511C5A73" w14:textId="1C48EF63" w:rsidR="007F790D" w:rsidRPr="00493D15" w:rsidRDefault="005A0034" w:rsidP="0013189C">
      <w:pPr>
        <w:spacing w:line="360" w:lineRule="auto"/>
        <w:ind w:firstLine="567"/>
        <w:jc w:val="both"/>
        <w:rPr>
          <w:rFonts w:ascii="Arial" w:hAnsi="Arial" w:cs="Arial"/>
          <w:color w:val="000000" w:themeColor="text1"/>
        </w:rPr>
      </w:pPr>
      <w:r>
        <w:rPr>
          <w:rFonts w:ascii="Arial" w:hAnsi="Arial" w:cs="Arial"/>
          <w:color w:val="000000" w:themeColor="text1"/>
        </w:rPr>
        <w:t>En el caso de</w:t>
      </w:r>
      <w:r w:rsidR="007F790D" w:rsidRPr="00493D15">
        <w:rPr>
          <w:rFonts w:ascii="Arial" w:hAnsi="Arial" w:cs="Arial"/>
          <w:color w:val="000000" w:themeColor="text1"/>
        </w:rPr>
        <w:t xml:space="preserve"> la</w:t>
      </w:r>
      <w:r>
        <w:rPr>
          <w:rFonts w:ascii="Arial" w:hAnsi="Arial" w:cs="Arial"/>
          <w:color w:val="000000" w:themeColor="text1"/>
        </w:rPr>
        <w:t xml:space="preserve"> muerte por </w:t>
      </w:r>
      <w:del w:id="1016" w:author="MACARENA MUGIONE MENDEZ" w:date="2024-10-04T13:29:00Z" w16du:dateUtc="2024-10-04T19:29:00Z">
        <w:r w:rsidR="007F790D" w:rsidRPr="00493D15" w:rsidDel="0013189C">
          <w:rPr>
            <w:rFonts w:ascii="Arial" w:hAnsi="Arial" w:cs="Arial"/>
            <w:color w:val="000000" w:themeColor="text1"/>
          </w:rPr>
          <w:delText xml:space="preserve"> </w:delText>
        </w:r>
      </w:del>
      <w:r w:rsidR="007F790D" w:rsidRPr="00493D15">
        <w:rPr>
          <w:rFonts w:ascii="Arial" w:hAnsi="Arial" w:cs="Arial"/>
          <w:color w:val="000000" w:themeColor="text1"/>
        </w:rPr>
        <w:t>hemorragia, esta se ubicó como la segunda causa de mortalidad, desde 1900</w:t>
      </w:r>
      <w:del w:id="1017" w:author="MACARENA MUGIONE MENDEZ" w:date="2024-10-04T13:30:00Z" w16du:dateUtc="2024-10-04T19:30:00Z">
        <w:r w:rsidR="007F790D" w:rsidRPr="00493D15" w:rsidDel="0013189C">
          <w:rPr>
            <w:rFonts w:ascii="Arial" w:hAnsi="Arial" w:cs="Arial"/>
            <w:color w:val="000000" w:themeColor="text1"/>
          </w:rPr>
          <w:delText>,</w:delText>
        </w:r>
      </w:del>
      <w:r w:rsidR="007F790D" w:rsidRPr="00493D15">
        <w:rPr>
          <w:rFonts w:ascii="Arial" w:hAnsi="Arial" w:cs="Arial"/>
          <w:color w:val="000000" w:themeColor="text1"/>
        </w:rPr>
        <w:t xml:space="preserve"> hasta 1940. La eclampsia, desde principios del siglo </w:t>
      </w:r>
      <w:proofErr w:type="spellStart"/>
      <w:r w:rsidR="0013189C" w:rsidRPr="0013189C">
        <w:rPr>
          <w:rFonts w:ascii="Arial" w:hAnsi="Arial" w:cs="Arial"/>
          <w:smallCaps/>
          <w:color w:val="000000" w:themeColor="text1"/>
          <w:rPrChange w:id="1018" w:author="MACARENA MUGIONE MENDEZ" w:date="2024-10-04T13:30:00Z" w16du:dateUtc="2024-10-04T19:30:00Z">
            <w:rPr>
              <w:rFonts w:ascii="Arial" w:hAnsi="Arial" w:cs="Arial"/>
              <w:color w:val="000000" w:themeColor="text1"/>
            </w:rPr>
          </w:rPrChange>
        </w:rPr>
        <w:t>xx</w:t>
      </w:r>
      <w:proofErr w:type="spellEnd"/>
      <w:r w:rsidR="007F790D" w:rsidRPr="00493D15">
        <w:rPr>
          <w:rFonts w:ascii="Arial" w:hAnsi="Arial" w:cs="Arial"/>
          <w:color w:val="000000" w:themeColor="text1"/>
        </w:rPr>
        <w:t xml:space="preserve"> hizo su aparición. (Gráfica 13)</w:t>
      </w:r>
    </w:p>
    <w:p w14:paraId="47C6C871" w14:textId="7CDAC039" w:rsidR="007F790D" w:rsidRPr="003342C9" w:rsidRDefault="003342C9">
      <w:pPr>
        <w:spacing w:line="360" w:lineRule="auto"/>
        <w:ind w:firstLine="851"/>
        <w:jc w:val="center"/>
        <w:rPr>
          <w:rFonts w:ascii="Arial" w:hAnsi="Arial" w:cs="Arial"/>
          <w:color w:val="000000" w:themeColor="text1"/>
          <w:lang w:val="en-US"/>
          <w:rPrChange w:id="1019" w:author="Vladi Hernández" w:date="2024-11-06T12:26:00Z" w16du:dateUtc="2024-11-06T18:26:00Z">
            <w:rPr>
              <w:rFonts w:ascii="Arial" w:hAnsi="Arial" w:cs="Arial"/>
              <w:color w:val="000000" w:themeColor="text1"/>
            </w:rPr>
          </w:rPrChange>
        </w:rPr>
        <w:pPrChange w:id="1020" w:author="Vladi Hernández" w:date="2024-11-06T12:25:00Z" w16du:dateUtc="2024-11-06T18:25:00Z">
          <w:pPr>
            <w:spacing w:line="360" w:lineRule="auto"/>
            <w:ind w:firstLine="851"/>
            <w:jc w:val="both"/>
          </w:pPr>
        </w:pPrChange>
      </w:pPr>
      <w:ins w:id="1021" w:author="Vladi Hernández" w:date="2024-11-06T12:25:00Z" w16du:dateUtc="2024-11-06T18:25:00Z">
        <w:r w:rsidRPr="00764A73">
          <w:rPr>
            <w:rFonts w:ascii="Arial" w:hAnsi="Arial" w:cs="Arial"/>
            <w:noProof/>
            <w:sz w:val="18"/>
            <w:szCs w:val="18"/>
          </w:rPr>
          <w:lastRenderedPageBreak/>
          <mc:AlternateContent>
            <mc:Choice Requires="wps">
              <w:drawing>
                <wp:anchor distT="45720" distB="45720" distL="114300" distR="114300" simplePos="0" relativeHeight="251684864" behindDoc="0" locked="0" layoutInCell="1" allowOverlap="1" wp14:anchorId="6F0D4A3C" wp14:editId="75DD2AC2">
                  <wp:simplePos x="0" y="0"/>
                  <wp:positionH relativeFrom="column">
                    <wp:posOffset>4356340</wp:posOffset>
                  </wp:positionH>
                  <wp:positionV relativeFrom="paragraph">
                    <wp:posOffset>796219</wp:posOffset>
                  </wp:positionV>
                  <wp:extent cx="944880" cy="228600"/>
                  <wp:effectExtent l="0" t="0" r="0" b="0"/>
                  <wp:wrapNone/>
                  <wp:docPr id="15830586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3F2FEAF8" w14:textId="77777777" w:rsidR="003342C9" w:rsidRPr="0039122E" w:rsidRDefault="003342C9" w:rsidP="003342C9">
                              <w:pPr>
                                <w:rPr>
                                  <w:rFonts w:ascii="Arial" w:hAnsi="Arial" w:cs="Arial"/>
                                  <w:sz w:val="16"/>
                                  <w:szCs w:val="16"/>
                                  <w:rPrChange w:id="1022" w:author="Vladi Hernández" w:date="2024-11-05T21:06:00Z" w16du:dateUtc="2024-11-06T03:06:00Z">
                                    <w:rPr/>
                                  </w:rPrChange>
                                </w:rPr>
                              </w:pPr>
                              <w:ins w:id="1023" w:author="Vladi Hernández" w:date="2024-11-05T20:41:00Z" w16du:dateUtc="2024-11-06T02:41:00Z">
                                <w:r w:rsidRPr="0039122E">
                                  <w:rPr>
                                    <w:rFonts w:ascii="Arial" w:hAnsi="Arial" w:cs="Arial"/>
                                    <w:sz w:val="16"/>
                                    <w:szCs w:val="16"/>
                                    <w:rPrChange w:id="1024" w:author="Vladi Hernández" w:date="2024-11-05T21:06:00Z" w16du:dateUtc="2024-11-06T03:06:00Z">
                                      <w:rPr/>
                                    </w:rPrChange>
                                  </w:rPr>
                                  <w:t>N=</w:t>
                                </w:r>
                              </w:ins>
                              <w:ins w:id="1025" w:author="Vladi Hernández" w:date="2024-11-06T11:47:00Z" w16du:dateUtc="2024-11-06T17:47:00Z">
                                <w:r>
                                  <w:rPr>
                                    <w:rFonts w:ascii="Arial" w:hAnsi="Arial" w:cs="Arial"/>
                                    <w:sz w:val="16"/>
                                    <w:szCs w:val="16"/>
                                  </w:rPr>
                                  <w:t xml:space="preserve"> 235</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4A3C" id="_x0000_s1031" type="#_x0000_t202" style="position:absolute;left:0;text-align:left;margin-left:343pt;margin-top:62.7pt;width:74.4pt;height:1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" filled="f" stroked="f">
                  <v:textbox>
                    <w:txbxContent>
                      <w:p w14:paraId="3F2FEAF8" w14:textId="77777777" w:rsidR="003342C9" w:rsidRPr="0039122E" w:rsidRDefault="003342C9" w:rsidP="003342C9">
                        <w:pPr>
                          <w:rPr>
                            <w:rFonts w:ascii="Arial" w:hAnsi="Arial" w:cs="Arial"/>
                            <w:sz w:val="16"/>
                            <w:szCs w:val="16"/>
                            <w:rPrChange w:id="1026" w:author="Vladi Hernández" w:date="2024-11-05T21:06:00Z" w16du:dateUtc="2024-11-06T03:06:00Z">
                              <w:rPr/>
                            </w:rPrChange>
                          </w:rPr>
                        </w:pPr>
                        <w:ins w:id="1027" w:author="Vladi Hernández" w:date="2024-11-05T20:41:00Z" w16du:dateUtc="2024-11-06T02:41:00Z">
                          <w:r w:rsidRPr="0039122E">
                            <w:rPr>
                              <w:rFonts w:ascii="Arial" w:hAnsi="Arial" w:cs="Arial"/>
                              <w:sz w:val="16"/>
                              <w:szCs w:val="16"/>
                              <w:rPrChange w:id="1028" w:author="Vladi Hernández" w:date="2024-11-05T21:06:00Z" w16du:dateUtc="2024-11-06T03:06:00Z">
                                <w:rPr/>
                              </w:rPrChange>
                            </w:rPr>
                            <w:t>N=</w:t>
                          </w:r>
                        </w:ins>
                        <w:ins w:id="1029" w:author="Vladi Hernández" w:date="2024-11-06T11:47:00Z" w16du:dateUtc="2024-11-06T17:47:00Z">
                          <w:r>
                            <w:rPr>
                              <w:rFonts w:ascii="Arial" w:hAnsi="Arial" w:cs="Arial"/>
                              <w:sz w:val="16"/>
                              <w:szCs w:val="16"/>
                            </w:rPr>
                            <w:t xml:space="preserve"> 235</w:t>
                          </w:r>
                        </w:ins>
                      </w:p>
                    </w:txbxContent>
                  </v:textbox>
                </v:shape>
              </w:pict>
            </mc:Fallback>
          </mc:AlternateContent>
        </w:r>
      </w:ins>
      <w:del w:id="1030" w:author="Vladi Hernández" w:date="2024-11-06T12:25:00Z" w16du:dateUtc="2024-11-06T18:25:00Z">
        <w:r w:rsidR="007F790D" w:rsidRPr="00493D15" w:rsidDel="003342C9">
          <w:rPr>
            <w:noProof/>
            <w:color w:val="000000" w:themeColor="text1"/>
          </w:rPr>
          <w:drawing>
            <wp:anchor distT="0" distB="0" distL="114300" distR="114300" simplePos="0" relativeHeight="251670528" behindDoc="0" locked="0" layoutInCell="1" allowOverlap="1" wp14:anchorId="132E38A6" wp14:editId="66E0A137">
              <wp:simplePos x="0" y="0"/>
              <wp:positionH relativeFrom="margin">
                <wp:posOffset>310515</wp:posOffset>
              </wp:positionH>
              <wp:positionV relativeFrom="paragraph">
                <wp:posOffset>260985</wp:posOffset>
              </wp:positionV>
              <wp:extent cx="5240655" cy="2538730"/>
              <wp:effectExtent l="0" t="0" r="17145" b="13970"/>
              <wp:wrapSquare wrapText="bothSides"/>
              <wp:docPr id="689970018" name="Gráfico 1">
                <a:extLst xmlns:a="http://schemas.openxmlformats.org/drawingml/2006/main">
                  <a:ext uri="{FF2B5EF4-FFF2-40B4-BE49-F238E27FC236}">
                    <a16:creationId xmlns:a16="http://schemas.microsoft.com/office/drawing/2014/main" id="{B75BA498-CDA4-C8BD-9D3D-301ED6E3C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del>
      <w:ins w:id="1031" w:author="Vladi Hernández" w:date="2024-11-06T12:25:00Z" w16du:dateUtc="2024-11-06T18:25:00Z">
        <w:r>
          <w:rPr>
            <w:noProof/>
          </w:rPr>
          <w:drawing>
            <wp:inline distT="0" distB="0" distL="0" distR="0" wp14:anchorId="045627D1" wp14:editId="671545C2">
              <wp:extent cx="5011875" cy="2898260"/>
              <wp:effectExtent l="0" t="0" r="17780" b="16510"/>
              <wp:docPr id="1817457952" name="Gráfico 1">
                <a:extLst xmlns:a="http://schemas.openxmlformats.org/drawingml/2006/main">
                  <a:ext uri="{FF2B5EF4-FFF2-40B4-BE49-F238E27FC236}">
                    <a16:creationId xmlns:a16="http://schemas.microsoft.com/office/drawing/2014/main" id="{D848F6F8-2BC3-14A2-19F1-6622D1E5C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342F7ABA" w14:textId="3DEBA789" w:rsidR="007F790D" w:rsidRPr="00064433" w:rsidRDefault="007F790D" w:rsidP="00F041E4">
      <w:pPr>
        <w:spacing w:line="360" w:lineRule="auto"/>
        <w:ind w:firstLine="851"/>
        <w:jc w:val="both"/>
        <w:rPr>
          <w:rFonts w:ascii="Arial" w:hAnsi="Arial" w:cs="Arial"/>
          <w:color w:val="000000" w:themeColor="text1"/>
          <w:sz w:val="16"/>
          <w:szCs w:val="16"/>
        </w:rPr>
      </w:pPr>
      <w:r w:rsidRPr="00064433">
        <w:rPr>
          <w:rFonts w:ascii="Arial" w:hAnsi="Arial" w:cs="Arial"/>
          <w:color w:val="000000" w:themeColor="text1"/>
          <w:sz w:val="16"/>
          <w:szCs w:val="16"/>
        </w:rPr>
        <w:t>Fuente: Actas de defunción del registro civil de la ciudad de Pachuca de Soto, H</w:t>
      </w:r>
      <w:r w:rsidR="007D240D" w:rsidRPr="00064433">
        <w:rPr>
          <w:rFonts w:ascii="Arial" w:hAnsi="Arial" w:cs="Arial"/>
          <w:color w:val="000000" w:themeColor="text1"/>
          <w:sz w:val="16"/>
          <w:szCs w:val="16"/>
        </w:rPr>
        <w:t>idalgo</w:t>
      </w:r>
      <w:r w:rsidR="00F041E4" w:rsidRPr="00064433">
        <w:rPr>
          <w:rFonts w:ascii="Arial" w:hAnsi="Arial" w:cs="Arial"/>
          <w:color w:val="000000" w:themeColor="text1"/>
          <w:sz w:val="16"/>
          <w:szCs w:val="16"/>
        </w:rPr>
        <w:t>.</w:t>
      </w:r>
      <w:r w:rsidRPr="00064433">
        <w:rPr>
          <w:rFonts w:ascii="Arial" w:hAnsi="Arial" w:cs="Arial"/>
          <w:color w:val="000000" w:themeColor="text1"/>
          <w:sz w:val="16"/>
          <w:szCs w:val="16"/>
        </w:rPr>
        <w:t>1900 a 19</w:t>
      </w:r>
      <w:ins w:id="1032" w:author="Vladi Hernández" w:date="2024-11-06T12:30:00Z" w16du:dateUtc="2024-11-06T18:30:00Z">
        <w:r w:rsidR="00C565EF">
          <w:rPr>
            <w:rFonts w:ascii="Arial" w:hAnsi="Arial" w:cs="Arial"/>
            <w:color w:val="000000" w:themeColor="text1"/>
            <w:sz w:val="16"/>
            <w:szCs w:val="16"/>
          </w:rPr>
          <w:t>7</w:t>
        </w:r>
      </w:ins>
      <w:del w:id="1033" w:author="Vladi Hernández" w:date="2024-11-06T12:30:00Z" w16du:dateUtc="2024-11-06T18:30:00Z">
        <w:r w:rsidRPr="00064433" w:rsidDel="00C565EF">
          <w:rPr>
            <w:rFonts w:ascii="Arial" w:hAnsi="Arial" w:cs="Arial"/>
            <w:color w:val="000000" w:themeColor="text1"/>
            <w:sz w:val="16"/>
            <w:szCs w:val="16"/>
          </w:rPr>
          <w:delText>5</w:delText>
        </w:r>
      </w:del>
      <w:r w:rsidRPr="00064433">
        <w:rPr>
          <w:rFonts w:ascii="Arial" w:hAnsi="Arial" w:cs="Arial"/>
          <w:color w:val="000000" w:themeColor="text1"/>
          <w:sz w:val="16"/>
          <w:szCs w:val="16"/>
        </w:rPr>
        <w:t>0</w:t>
      </w:r>
    </w:p>
    <w:p w14:paraId="0FB993D3" w14:textId="77777777" w:rsidR="001A4F2B" w:rsidRDefault="001A4F2B" w:rsidP="007F790D">
      <w:pPr>
        <w:spacing w:line="360" w:lineRule="auto"/>
        <w:ind w:firstLine="567"/>
        <w:jc w:val="both"/>
        <w:rPr>
          <w:rFonts w:ascii="Arial" w:hAnsi="Arial" w:cs="Arial"/>
          <w:b/>
          <w:bCs/>
          <w:color w:val="000000" w:themeColor="text1"/>
          <w:lang w:val="es-ES"/>
        </w:rPr>
      </w:pPr>
    </w:p>
    <w:p w14:paraId="1C8403EB" w14:textId="32C0367D" w:rsidR="007F790D" w:rsidRPr="00493D15" w:rsidRDefault="001A4F2B" w:rsidP="001A4F2B">
      <w:pPr>
        <w:spacing w:line="360" w:lineRule="auto"/>
        <w:jc w:val="both"/>
        <w:rPr>
          <w:rFonts w:ascii="Arial" w:hAnsi="Arial" w:cs="Arial"/>
          <w:b/>
          <w:bCs/>
          <w:color w:val="000000" w:themeColor="text1"/>
          <w:lang w:val="es-ES"/>
        </w:rPr>
      </w:pPr>
      <w:r>
        <w:rPr>
          <w:rFonts w:ascii="Arial" w:hAnsi="Arial" w:cs="Arial"/>
          <w:b/>
          <w:bCs/>
          <w:color w:val="000000" w:themeColor="text1"/>
          <w:lang w:val="es-ES"/>
        </w:rPr>
        <w:t>2.2.1.1</w:t>
      </w:r>
      <w:ins w:id="1034" w:author="MACARENA MUGIONE MENDEZ" w:date="2024-10-04T13:44:00Z" w16du:dateUtc="2024-10-04T19:44:00Z">
        <w:r w:rsidR="00380647">
          <w:rPr>
            <w:rFonts w:ascii="Arial" w:hAnsi="Arial" w:cs="Arial"/>
            <w:b/>
            <w:bCs/>
            <w:color w:val="000000" w:themeColor="text1"/>
            <w:lang w:val="es-ES"/>
          </w:rPr>
          <w:t>.</w:t>
        </w:r>
      </w:ins>
      <w:r>
        <w:rPr>
          <w:rFonts w:ascii="Arial" w:hAnsi="Arial" w:cs="Arial"/>
          <w:b/>
          <w:bCs/>
          <w:color w:val="000000" w:themeColor="text1"/>
          <w:lang w:val="es-ES"/>
        </w:rPr>
        <w:t xml:space="preserve"> </w:t>
      </w:r>
      <w:r w:rsidR="007F790D" w:rsidRPr="00493D15">
        <w:rPr>
          <w:rFonts w:ascii="Arial" w:hAnsi="Arial" w:cs="Arial"/>
          <w:b/>
          <w:bCs/>
          <w:color w:val="000000" w:themeColor="text1"/>
          <w:lang w:val="es-ES"/>
        </w:rPr>
        <w:t>Fiebre puerperal</w:t>
      </w:r>
    </w:p>
    <w:p w14:paraId="0F9719C1" w14:textId="77777777" w:rsidR="007F790D" w:rsidRPr="00493D15" w:rsidRDefault="007F790D" w:rsidP="007F790D">
      <w:pPr>
        <w:spacing w:line="360" w:lineRule="auto"/>
        <w:ind w:firstLine="567"/>
        <w:jc w:val="both"/>
        <w:rPr>
          <w:rFonts w:ascii="Arial" w:hAnsi="Arial" w:cs="Arial"/>
          <w:b/>
          <w:bCs/>
          <w:color w:val="000000" w:themeColor="text1"/>
          <w:lang w:val="es-ES"/>
        </w:rPr>
      </w:pPr>
    </w:p>
    <w:p w14:paraId="32C3AA40" w14:textId="274CD8AE" w:rsidR="007F790D" w:rsidRPr="00493D15" w:rsidRDefault="005A0034">
      <w:pPr>
        <w:spacing w:line="360" w:lineRule="auto"/>
        <w:ind w:firstLine="567"/>
        <w:jc w:val="both"/>
        <w:rPr>
          <w:rFonts w:ascii="Arial" w:hAnsi="Arial" w:cs="Arial"/>
          <w:color w:val="000000" w:themeColor="text1"/>
          <w:lang w:val="es-ES"/>
        </w:rPr>
        <w:pPrChange w:id="1035" w:author="MACARENA MUGIONE MENDEZ" w:date="2024-10-04T13:30:00Z" w16du:dateUtc="2024-10-04T19:30:00Z">
          <w:pPr>
            <w:spacing w:line="360" w:lineRule="auto"/>
            <w:jc w:val="both"/>
          </w:pPr>
        </w:pPrChange>
      </w:pPr>
      <w:r>
        <w:rPr>
          <w:rFonts w:ascii="Arial" w:hAnsi="Arial" w:cs="Arial"/>
          <w:color w:val="000000" w:themeColor="text1"/>
          <w:lang w:val="es-ES"/>
        </w:rPr>
        <w:t xml:space="preserve">La presencia de </w:t>
      </w:r>
      <w:r w:rsidR="007F790D" w:rsidRPr="00493D15">
        <w:rPr>
          <w:rFonts w:ascii="Arial" w:hAnsi="Arial" w:cs="Arial"/>
          <w:color w:val="000000" w:themeColor="text1"/>
          <w:lang w:val="es-ES"/>
        </w:rPr>
        <w:t xml:space="preserve"> la fiebre puerperal</w:t>
      </w:r>
      <w:r>
        <w:rPr>
          <w:rFonts w:ascii="Arial" w:hAnsi="Arial" w:cs="Arial"/>
          <w:color w:val="000000" w:themeColor="text1"/>
          <w:lang w:val="es-ES"/>
        </w:rPr>
        <w:t xml:space="preserve"> y</w:t>
      </w:r>
      <w:r w:rsidR="007F790D" w:rsidRPr="00493D15">
        <w:rPr>
          <w:rFonts w:ascii="Arial" w:hAnsi="Arial" w:cs="Arial"/>
          <w:color w:val="000000" w:themeColor="text1"/>
          <w:lang w:val="es-ES"/>
        </w:rPr>
        <w:t xml:space="preserve"> </w:t>
      </w:r>
      <w:r w:rsidR="00271A4E">
        <w:rPr>
          <w:rFonts w:ascii="Arial" w:hAnsi="Arial" w:cs="Arial"/>
          <w:color w:val="000000" w:themeColor="text1"/>
          <w:lang w:val="es-ES"/>
        </w:rPr>
        <w:t xml:space="preserve">su frecuencia se puede </w:t>
      </w:r>
      <w:r w:rsidR="007F790D" w:rsidRPr="00493D15">
        <w:rPr>
          <w:rFonts w:ascii="Arial" w:hAnsi="Arial" w:cs="Arial"/>
          <w:color w:val="000000" w:themeColor="text1"/>
          <w:lang w:val="es-ES"/>
        </w:rPr>
        <w:t>explicar</w:t>
      </w:r>
      <w:r w:rsidR="00271A4E">
        <w:rPr>
          <w:rFonts w:ascii="Arial" w:hAnsi="Arial" w:cs="Arial"/>
          <w:color w:val="000000" w:themeColor="text1"/>
          <w:lang w:val="es-ES"/>
        </w:rPr>
        <w:t>,</w:t>
      </w:r>
      <w:r w:rsidR="007F790D" w:rsidRPr="00493D15">
        <w:rPr>
          <w:rFonts w:ascii="Arial" w:hAnsi="Arial" w:cs="Arial"/>
          <w:color w:val="000000" w:themeColor="text1"/>
          <w:lang w:val="es-ES"/>
        </w:rPr>
        <w:t xml:space="preserve"> debido a que al inicio </w:t>
      </w:r>
      <w:commentRangeStart w:id="1036"/>
      <w:r w:rsidR="007F790D" w:rsidRPr="00493D15">
        <w:rPr>
          <w:rFonts w:ascii="Arial" w:hAnsi="Arial" w:cs="Arial"/>
          <w:color w:val="000000" w:themeColor="text1"/>
          <w:lang w:val="es-ES"/>
        </w:rPr>
        <w:t>del siglo</w:t>
      </w:r>
      <w:commentRangeEnd w:id="1036"/>
      <w:r w:rsidR="0091593A">
        <w:rPr>
          <w:rStyle w:val="Refdecomentario"/>
        </w:rPr>
        <w:commentReference w:id="1036"/>
      </w:r>
      <w:r w:rsidR="007F790D" w:rsidRPr="00493D15">
        <w:rPr>
          <w:rFonts w:ascii="Arial" w:hAnsi="Arial" w:cs="Arial"/>
          <w:color w:val="000000" w:themeColor="text1"/>
          <w:lang w:val="es-ES"/>
        </w:rPr>
        <w:t xml:space="preserve">, en el caso de Pachuca, se contaba solo </w:t>
      </w:r>
      <w:del w:id="1037" w:author="MACARENA MUGIONE MENDEZ" w:date="2024-10-04T13:32:00Z" w16du:dateUtc="2024-10-04T19:32:00Z">
        <w:r w:rsidR="007F790D" w:rsidRPr="00493D15" w:rsidDel="0091593A">
          <w:rPr>
            <w:rFonts w:ascii="Arial" w:hAnsi="Arial" w:cs="Arial"/>
            <w:color w:val="000000" w:themeColor="text1"/>
            <w:lang w:val="es-ES"/>
          </w:rPr>
          <w:delText xml:space="preserve"> </w:delText>
        </w:r>
      </w:del>
      <w:r w:rsidR="007F790D" w:rsidRPr="00493D15">
        <w:rPr>
          <w:rFonts w:ascii="Arial" w:hAnsi="Arial" w:cs="Arial"/>
          <w:color w:val="000000" w:themeColor="text1"/>
          <w:lang w:val="es-ES"/>
        </w:rPr>
        <w:t>con el Hospital civil que funcionó de 1917 a 1930, el cual estaba dirigido para dar atención a los heridos de guerra y salvo excepciones a pobres</w:t>
      </w:r>
      <w:r w:rsidR="004644B5">
        <w:rPr>
          <w:rFonts w:ascii="Arial" w:hAnsi="Arial" w:cs="Arial"/>
          <w:color w:val="FF0000"/>
          <w:lang w:val="es-ES"/>
        </w:rPr>
        <w:t>,</w:t>
      </w:r>
      <w:r w:rsidR="007F790D" w:rsidRPr="00493D15">
        <w:rPr>
          <w:rFonts w:ascii="Arial" w:hAnsi="Arial" w:cs="Arial"/>
          <w:color w:val="000000" w:themeColor="text1"/>
          <w:lang w:val="es-ES"/>
        </w:rPr>
        <w:t xml:space="preserve"> siempre y cuando existiera el espacio</w:t>
      </w:r>
      <w:r w:rsidR="00271A4E">
        <w:rPr>
          <w:rFonts w:ascii="Arial" w:hAnsi="Arial" w:cs="Arial"/>
          <w:color w:val="000000" w:themeColor="text1"/>
          <w:lang w:val="es-ES"/>
        </w:rPr>
        <w:t>.</w:t>
      </w:r>
      <w:r w:rsidR="007F790D" w:rsidRPr="00493D15">
        <w:rPr>
          <w:rStyle w:val="Refdenotaalpie"/>
          <w:rFonts w:ascii="Arial" w:hAnsi="Arial" w:cs="Arial"/>
          <w:color w:val="000000" w:themeColor="text1"/>
          <w:lang w:val="es-ES"/>
        </w:rPr>
        <w:footnoteReference w:id="25"/>
      </w:r>
      <w:r w:rsidR="007F790D" w:rsidRPr="00493D15">
        <w:rPr>
          <w:rFonts w:ascii="Arial" w:hAnsi="Arial" w:cs="Arial"/>
          <w:color w:val="000000" w:themeColor="text1"/>
          <w:lang w:val="es-ES"/>
        </w:rPr>
        <w:t xml:space="preserve"> En </w:t>
      </w:r>
      <w:r w:rsidR="00271A4E">
        <w:rPr>
          <w:rFonts w:ascii="Arial" w:hAnsi="Arial" w:cs="Arial"/>
          <w:color w:val="000000" w:themeColor="text1"/>
          <w:lang w:val="es-ES"/>
        </w:rPr>
        <w:t>r</w:t>
      </w:r>
      <w:r w:rsidR="007F790D" w:rsidRPr="00493D15">
        <w:rPr>
          <w:rFonts w:ascii="Arial" w:hAnsi="Arial" w:cs="Arial"/>
          <w:color w:val="000000" w:themeColor="text1"/>
          <w:lang w:val="es-ES"/>
        </w:rPr>
        <w:t>el</w:t>
      </w:r>
      <w:r w:rsidR="00271A4E">
        <w:rPr>
          <w:rFonts w:ascii="Arial" w:hAnsi="Arial" w:cs="Arial"/>
          <w:color w:val="000000" w:themeColor="text1"/>
          <w:lang w:val="es-ES"/>
        </w:rPr>
        <w:t xml:space="preserve">ación </w:t>
      </w:r>
      <w:r w:rsidR="007F790D" w:rsidRPr="00493D15">
        <w:rPr>
          <w:rFonts w:ascii="Arial" w:hAnsi="Arial" w:cs="Arial"/>
          <w:color w:val="000000" w:themeColor="text1"/>
          <w:lang w:val="es-ES"/>
        </w:rPr>
        <w:t xml:space="preserve"> </w:t>
      </w:r>
      <w:r w:rsidR="00271A4E">
        <w:rPr>
          <w:rFonts w:ascii="Arial" w:hAnsi="Arial" w:cs="Arial"/>
          <w:color w:val="000000" w:themeColor="text1"/>
          <w:lang w:val="es-ES"/>
        </w:rPr>
        <w:t>a</w:t>
      </w:r>
      <w:r w:rsidR="007F790D" w:rsidRPr="00493D15">
        <w:rPr>
          <w:rFonts w:ascii="Arial" w:hAnsi="Arial" w:cs="Arial"/>
          <w:color w:val="000000" w:themeColor="text1"/>
          <w:lang w:val="es-ES"/>
        </w:rPr>
        <w:t xml:space="preserve"> las condiciones sanitarias del hospital civil, las autoridades procuraron que este</w:t>
      </w:r>
      <w:r w:rsidR="004644B5">
        <w:rPr>
          <w:rFonts w:ascii="Arial" w:hAnsi="Arial" w:cs="Arial"/>
          <w:color w:val="000000" w:themeColor="text1"/>
          <w:lang w:val="es-ES"/>
        </w:rPr>
        <w:t xml:space="preserve"> </w:t>
      </w:r>
      <w:r w:rsidR="007F790D" w:rsidRPr="00493D15">
        <w:rPr>
          <w:rFonts w:ascii="Arial" w:hAnsi="Arial" w:cs="Arial"/>
          <w:color w:val="000000" w:themeColor="text1"/>
          <w:lang w:val="es-ES"/>
        </w:rPr>
        <w:t>contara con mejores servicios</w:t>
      </w:r>
      <w:del w:id="1047" w:author="MACARENA MUGIONE MENDEZ" w:date="2024-10-04T13:33:00Z" w16du:dateUtc="2024-10-04T19:33:00Z">
        <w:r w:rsidR="007F790D" w:rsidRPr="00493D15" w:rsidDel="0091593A">
          <w:rPr>
            <w:rFonts w:ascii="Arial" w:hAnsi="Arial" w:cs="Arial"/>
            <w:color w:val="000000" w:themeColor="text1"/>
            <w:lang w:val="es-ES"/>
          </w:rPr>
          <w:delText>,</w:delText>
        </w:r>
      </w:del>
      <w:r w:rsidR="007F790D" w:rsidRPr="00493D15">
        <w:rPr>
          <w:rFonts w:ascii="Arial" w:hAnsi="Arial" w:cs="Arial"/>
          <w:color w:val="000000" w:themeColor="text1"/>
          <w:lang w:val="es-ES"/>
        </w:rPr>
        <w:t xml:space="preserve"> mejorando</w:t>
      </w:r>
      <w:ins w:id="1048" w:author="MACARENA MUGIONE MENDEZ" w:date="2024-10-04T13:33:00Z" w16du:dateUtc="2024-10-04T19:33:00Z">
        <w:r w:rsidR="0091593A">
          <w:rPr>
            <w:rFonts w:ascii="Arial" w:hAnsi="Arial" w:cs="Arial"/>
            <w:color w:val="000000" w:themeColor="text1"/>
            <w:lang w:val="es-ES"/>
          </w:rPr>
          <w:t>,</w:t>
        </w:r>
      </w:ins>
      <w:r w:rsidR="007F790D" w:rsidRPr="00493D15">
        <w:rPr>
          <w:rFonts w:ascii="Arial" w:hAnsi="Arial" w:cs="Arial"/>
          <w:color w:val="000000" w:themeColor="text1"/>
          <w:lang w:val="es-ES"/>
        </w:rPr>
        <w:t xml:space="preserve"> entre otros,</w:t>
      </w:r>
      <w:r w:rsidR="004644B5">
        <w:rPr>
          <w:rFonts w:ascii="Arial" w:hAnsi="Arial" w:cs="Arial"/>
          <w:color w:val="000000" w:themeColor="text1"/>
          <w:lang w:val="es-ES"/>
        </w:rPr>
        <w:t xml:space="preserve"> </w:t>
      </w:r>
      <w:r w:rsidR="007F790D" w:rsidRPr="00493D15">
        <w:rPr>
          <w:rFonts w:ascii="Arial" w:hAnsi="Arial" w:cs="Arial"/>
          <w:color w:val="000000" w:themeColor="text1"/>
          <w:lang w:val="es-ES"/>
        </w:rPr>
        <w:t>el sistema de drenaje, de agua potable y el manejo de desechos.</w:t>
      </w:r>
      <w:r w:rsidR="007F790D" w:rsidRPr="00493D15">
        <w:rPr>
          <w:rStyle w:val="Refdenotaalpie"/>
          <w:rFonts w:ascii="Arial" w:hAnsi="Arial" w:cs="Arial"/>
          <w:color w:val="000000" w:themeColor="text1"/>
          <w:lang w:val="es-ES"/>
        </w:rPr>
        <w:footnoteReference w:id="26"/>
      </w:r>
      <w:r w:rsidR="007F790D" w:rsidRPr="00493D15">
        <w:rPr>
          <w:rFonts w:ascii="Arial" w:hAnsi="Arial" w:cs="Arial"/>
          <w:color w:val="000000" w:themeColor="text1"/>
          <w:lang w:val="es-ES"/>
        </w:rPr>
        <w:t xml:space="preserve"> </w:t>
      </w:r>
    </w:p>
    <w:p w14:paraId="17672861" w14:textId="11371018" w:rsidR="007F790D" w:rsidRPr="00493D15" w:rsidRDefault="007F790D" w:rsidP="007F790D">
      <w:pPr>
        <w:spacing w:line="360" w:lineRule="auto"/>
        <w:ind w:firstLine="567"/>
        <w:jc w:val="both"/>
        <w:rPr>
          <w:rFonts w:ascii="Arial" w:hAnsi="Arial" w:cs="Arial"/>
          <w:color w:val="000000" w:themeColor="text1"/>
        </w:rPr>
      </w:pPr>
      <w:r w:rsidRPr="00493D15">
        <w:rPr>
          <w:rFonts w:ascii="Arial" w:hAnsi="Arial" w:cs="Arial"/>
          <w:color w:val="000000" w:themeColor="text1"/>
        </w:rPr>
        <w:t>Además, la mayoría de los médicos practicaban sus consultas de manera independiente en sus propios domicilios, mientras que las parteras se desplazaban hasta las viviendas de las mujeres embarazadas</w:t>
      </w:r>
      <w:r w:rsidR="00714591">
        <w:rPr>
          <w:rFonts w:ascii="Arial" w:hAnsi="Arial" w:cs="Arial"/>
          <w:color w:val="000000" w:themeColor="text1"/>
        </w:rPr>
        <w:t>,</w:t>
      </w:r>
      <w:r w:rsidRPr="00493D15">
        <w:rPr>
          <w:rFonts w:ascii="Arial" w:hAnsi="Arial" w:cs="Arial"/>
          <w:color w:val="000000" w:themeColor="text1"/>
        </w:rPr>
        <w:t xml:space="preserve"> para brindar atención durante el proceso de parto.</w:t>
      </w:r>
    </w:p>
    <w:p w14:paraId="6B84BD85" w14:textId="77777777" w:rsidR="007F790D" w:rsidRPr="00493D15" w:rsidRDefault="007F790D" w:rsidP="007F790D">
      <w:pPr>
        <w:spacing w:line="360" w:lineRule="auto"/>
        <w:ind w:firstLine="567"/>
        <w:jc w:val="both"/>
        <w:rPr>
          <w:rFonts w:ascii="Arial" w:hAnsi="Arial" w:cs="Arial"/>
          <w:color w:val="000000" w:themeColor="text1"/>
          <w:lang w:val="es-ES"/>
        </w:rPr>
      </w:pPr>
      <w:r w:rsidRPr="00493D15">
        <w:rPr>
          <w:rFonts w:ascii="Arial" w:hAnsi="Arial" w:cs="Arial"/>
          <w:color w:val="000000" w:themeColor="text1"/>
        </w:rPr>
        <w:lastRenderedPageBreak/>
        <w:t>En 1940, en respuesta al aumento de la población y las demandas de atención médica y sanitaria, se estableció el nuevo hospital civil de Pachuca. Este centro hospitalario incluía una sala dedicada a la atención de ginecología y maternidad, además de contar con un quirófano séptico y otro aséptico</w:t>
      </w:r>
      <w:r w:rsidRPr="00493D15">
        <w:rPr>
          <w:rFonts w:ascii="Arial" w:hAnsi="Arial" w:cs="Arial"/>
          <w:color w:val="000000" w:themeColor="text1"/>
          <w:lang w:val="es-ES"/>
        </w:rPr>
        <w:t xml:space="preserve">. </w:t>
      </w:r>
    </w:p>
    <w:p w14:paraId="5E677E91" w14:textId="1EFC59D4" w:rsidR="007F790D" w:rsidRPr="00493D15" w:rsidRDefault="007F790D" w:rsidP="007F790D">
      <w:pPr>
        <w:spacing w:line="360" w:lineRule="auto"/>
        <w:ind w:firstLine="567"/>
        <w:jc w:val="both"/>
        <w:rPr>
          <w:rFonts w:ascii="Arial" w:hAnsi="Arial" w:cs="Arial"/>
          <w:color w:val="000000" w:themeColor="text1"/>
        </w:rPr>
      </w:pPr>
      <w:r w:rsidRPr="00493D15">
        <w:rPr>
          <w:rFonts w:ascii="Arial" w:hAnsi="Arial" w:cs="Arial"/>
          <w:color w:val="000000" w:themeColor="text1"/>
          <w:lang w:val="es-ES"/>
        </w:rPr>
        <w:t xml:space="preserve">Fue en ese momento que las enfermeras obstetras, comúnmente reconocidas como enfermeras parteras tituladas, introdujeron medidas higiénicas en el proceso y asumieron la responsabilidad de atender la mayoría de los partos. Únicamente aquellos casos que presentaban complicaciones, </w:t>
      </w:r>
      <w:commentRangeStart w:id="1053"/>
      <w:r w:rsidRPr="00493D15">
        <w:rPr>
          <w:rFonts w:ascii="Arial" w:hAnsi="Arial" w:cs="Arial"/>
          <w:color w:val="000000" w:themeColor="text1"/>
          <w:lang w:val="es-ES"/>
        </w:rPr>
        <w:t xml:space="preserve">los partos distócicos </w:t>
      </w:r>
      <w:commentRangeEnd w:id="1053"/>
      <w:r w:rsidR="00813E2D">
        <w:rPr>
          <w:rStyle w:val="Refdecomentario"/>
        </w:rPr>
        <w:commentReference w:id="1053"/>
      </w:r>
      <w:r w:rsidRPr="00493D15">
        <w:rPr>
          <w:rFonts w:ascii="Arial" w:hAnsi="Arial" w:cs="Arial"/>
          <w:color w:val="000000" w:themeColor="text1"/>
          <w:lang w:val="es-ES"/>
        </w:rPr>
        <w:t>eran remitidos a la atención de médicos obstetras.</w:t>
      </w:r>
      <w:r w:rsidRPr="00493D15">
        <w:rPr>
          <w:rStyle w:val="Refdenotaalpie"/>
          <w:rFonts w:ascii="Arial" w:hAnsi="Arial" w:cs="Arial"/>
          <w:color w:val="000000" w:themeColor="text1"/>
          <w:lang w:val="es-ES"/>
        </w:rPr>
        <w:footnoteReference w:id="27"/>
      </w:r>
    </w:p>
    <w:p w14:paraId="436F6634" w14:textId="23BCE433" w:rsidR="007F790D" w:rsidRPr="00F434EC" w:rsidRDefault="00F434EC" w:rsidP="00F434EC">
      <w:pPr>
        <w:spacing w:line="360" w:lineRule="auto"/>
        <w:ind w:firstLine="567"/>
        <w:jc w:val="both"/>
        <w:rPr>
          <w:rFonts w:ascii="Arial" w:hAnsi="Arial" w:cs="Arial"/>
          <w:color w:val="000000" w:themeColor="text1"/>
        </w:rPr>
      </w:pPr>
      <w:r w:rsidRPr="00F434EC">
        <w:rPr>
          <w:rFonts w:ascii="Arial" w:hAnsi="Arial" w:cs="Arial"/>
          <w:color w:val="000000" w:themeColor="text1"/>
        </w:rPr>
        <w:t xml:space="preserve">En las cuatro </w:t>
      </w:r>
      <w:proofErr w:type="spellStart"/>
      <w:r w:rsidRPr="00F434EC">
        <w:rPr>
          <w:rFonts w:ascii="Arial" w:hAnsi="Arial" w:cs="Arial"/>
          <w:color w:val="000000" w:themeColor="text1"/>
        </w:rPr>
        <w:t>pimeras</w:t>
      </w:r>
      <w:proofErr w:type="spellEnd"/>
      <w:r w:rsidRPr="00F434EC">
        <w:rPr>
          <w:rFonts w:ascii="Arial" w:hAnsi="Arial" w:cs="Arial"/>
          <w:color w:val="000000" w:themeColor="text1"/>
        </w:rPr>
        <w:t xml:space="preserve"> décadas del siglo </w:t>
      </w:r>
      <w:proofErr w:type="spellStart"/>
      <w:r w:rsidR="00813E2D" w:rsidRPr="00813E2D">
        <w:rPr>
          <w:rFonts w:ascii="Arial" w:hAnsi="Arial" w:cs="Arial"/>
          <w:smallCaps/>
          <w:color w:val="000000" w:themeColor="text1"/>
          <w:rPrChange w:id="1093" w:author="MACARENA MUGIONE MENDEZ" w:date="2024-10-04T13:36:00Z" w16du:dateUtc="2024-10-04T19:36:00Z">
            <w:rPr>
              <w:rFonts w:ascii="Arial" w:hAnsi="Arial" w:cs="Arial"/>
              <w:color w:val="000000" w:themeColor="text1"/>
            </w:rPr>
          </w:rPrChange>
        </w:rPr>
        <w:t>xx</w:t>
      </w:r>
      <w:proofErr w:type="spellEnd"/>
      <w:r w:rsidRPr="00F434EC">
        <w:rPr>
          <w:rFonts w:ascii="Arial" w:hAnsi="Arial" w:cs="Arial"/>
          <w:color w:val="000000" w:themeColor="text1"/>
        </w:rPr>
        <w:t xml:space="preserve"> se detectó la presencia de bacterias en los loquios de pacientes atacadas de la llamada fiebre puerperal. Inicialmente se </w:t>
      </w:r>
      <w:proofErr w:type="spellStart"/>
      <w:r w:rsidRPr="00F434EC">
        <w:rPr>
          <w:rFonts w:ascii="Arial" w:hAnsi="Arial" w:cs="Arial"/>
          <w:color w:val="000000" w:themeColor="text1"/>
        </w:rPr>
        <w:t>uso</w:t>
      </w:r>
      <w:proofErr w:type="spellEnd"/>
      <w:r w:rsidRPr="00F434EC">
        <w:rPr>
          <w:rFonts w:ascii="Arial" w:hAnsi="Arial" w:cs="Arial"/>
          <w:color w:val="000000" w:themeColor="text1"/>
        </w:rPr>
        <w:t xml:space="preserve"> </w:t>
      </w:r>
      <w:proofErr w:type="spellStart"/>
      <w:r w:rsidRPr="00F434EC">
        <w:rPr>
          <w:rFonts w:ascii="Arial" w:hAnsi="Arial" w:cs="Arial"/>
          <w:color w:val="000000" w:themeColor="text1"/>
        </w:rPr>
        <w:t>antisépticos</w:t>
      </w:r>
      <w:proofErr w:type="spellEnd"/>
      <w:r w:rsidRPr="00F434EC">
        <w:rPr>
          <w:rFonts w:ascii="Arial" w:hAnsi="Arial" w:cs="Arial"/>
          <w:color w:val="000000" w:themeColor="text1"/>
        </w:rPr>
        <w:t xml:space="preserve"> como la tintura de yodo y el bicloruro de mercurio, posteriormente metales coloides, la seroterapia, las canalizaciones de la cavidad uterina, dilataciones del orificio cervical, el legrado de la cavidad uterina y hasta la </w:t>
      </w:r>
      <w:del w:id="1094" w:author="MACARENA MUGIONE MENDEZ" w:date="2024-10-04T13:37:00Z" w16du:dateUtc="2024-10-04T19:37:00Z">
        <w:r w:rsidRPr="00F434EC" w:rsidDel="005A70D4">
          <w:rPr>
            <w:rFonts w:ascii="Arial" w:hAnsi="Arial" w:cs="Arial"/>
            <w:color w:val="000000" w:themeColor="text1"/>
          </w:rPr>
          <w:delText>histerectomía</w:delText>
        </w:r>
      </w:del>
      <w:ins w:id="1095" w:author="MACARENA MUGIONE MENDEZ" w:date="2024-10-04T13:37:00Z" w16du:dateUtc="2024-10-04T19:37:00Z">
        <w:r w:rsidR="005A70D4" w:rsidRPr="00F434EC">
          <w:rPr>
            <w:rFonts w:ascii="Arial" w:hAnsi="Arial" w:cs="Arial"/>
            <w:color w:val="000000" w:themeColor="text1"/>
          </w:rPr>
          <w:t>histerectomía</w:t>
        </w:r>
      </w:ins>
      <w:r w:rsidRPr="00F434EC">
        <w:rPr>
          <w:rFonts w:ascii="Arial" w:hAnsi="Arial" w:cs="Arial"/>
          <w:color w:val="000000" w:themeColor="text1"/>
        </w:rPr>
        <w:t xml:space="preserve">. </w:t>
      </w:r>
      <w:ins w:id="1096" w:author="MACARENA MUGIONE MENDEZ" w:date="2024-10-04T13:37:00Z" w16du:dateUtc="2024-10-04T19:37:00Z">
        <w:r w:rsidR="005A70D4">
          <w:rPr>
            <w:rFonts w:ascii="Arial" w:hAnsi="Arial" w:cs="Arial"/>
            <w:color w:val="000000" w:themeColor="text1"/>
          </w:rPr>
          <w:t xml:space="preserve">No </w:t>
        </w:r>
      </w:ins>
      <w:del w:id="1097" w:author="MACARENA MUGIONE MENDEZ" w:date="2024-10-04T13:37:00Z" w16du:dateUtc="2024-10-04T19:37:00Z">
        <w:r w:rsidRPr="00F434EC" w:rsidDel="005A70D4">
          <w:rPr>
            <w:rFonts w:ascii="Arial" w:hAnsi="Arial" w:cs="Arial"/>
            <w:color w:val="000000" w:themeColor="text1"/>
          </w:rPr>
          <w:delText xml:space="preserve">Y </w:delText>
        </w:r>
      </w:del>
      <w:r w:rsidRPr="00F434EC">
        <w:rPr>
          <w:rFonts w:ascii="Arial" w:hAnsi="Arial" w:cs="Arial"/>
          <w:color w:val="000000" w:themeColor="text1"/>
        </w:rPr>
        <w:t xml:space="preserve">fue hasta </w:t>
      </w:r>
      <w:ins w:id="1098" w:author="MACARENA MUGIONE MENDEZ" w:date="2024-10-04T13:37:00Z" w16du:dateUtc="2024-10-04T19:37:00Z">
        <w:r w:rsidR="005A70D4">
          <w:rPr>
            <w:rFonts w:ascii="Arial" w:hAnsi="Arial" w:cs="Arial"/>
            <w:color w:val="000000" w:themeColor="text1"/>
          </w:rPr>
          <w:t xml:space="preserve">1940 </w:t>
        </w:r>
      </w:ins>
      <w:r w:rsidRPr="00F434EC">
        <w:rPr>
          <w:rFonts w:ascii="Arial" w:hAnsi="Arial" w:cs="Arial"/>
          <w:color w:val="000000" w:themeColor="text1"/>
        </w:rPr>
        <w:t xml:space="preserve">que </w:t>
      </w:r>
      <w:del w:id="1099" w:author="MACARENA MUGIONE MENDEZ" w:date="2024-10-04T13:37:00Z" w16du:dateUtc="2024-10-04T19:37:00Z">
        <w:r w:rsidRPr="00F434EC" w:rsidDel="005A70D4">
          <w:rPr>
            <w:rFonts w:ascii="Arial" w:hAnsi="Arial" w:cs="Arial"/>
            <w:color w:val="000000" w:themeColor="text1"/>
          </w:rPr>
          <w:delText xml:space="preserve">en 1940 </w:delText>
        </w:r>
      </w:del>
      <w:r w:rsidRPr="00F434EC">
        <w:rPr>
          <w:rFonts w:ascii="Arial" w:hAnsi="Arial" w:cs="Arial"/>
          <w:color w:val="000000" w:themeColor="text1"/>
        </w:rPr>
        <w:t xml:space="preserve">se propagó el uso de la Penicilina, la estreptomicina, </w:t>
      </w:r>
      <w:ins w:id="1100" w:author="MACARENA MUGIONE MENDEZ" w:date="2024-10-04T13:39:00Z" w16du:dateUtc="2024-10-04T19:39:00Z">
        <w:r w:rsidR="009A47BF">
          <w:rPr>
            <w:rFonts w:ascii="Arial" w:hAnsi="Arial" w:cs="Arial"/>
            <w:color w:val="000000" w:themeColor="text1"/>
          </w:rPr>
          <w:t>la</w:t>
        </w:r>
      </w:ins>
      <w:del w:id="1101" w:author="MACARENA MUGIONE MENDEZ" w:date="2024-10-04T13:39:00Z" w16du:dateUtc="2024-10-04T19:39:00Z">
        <w:r w:rsidRPr="00F434EC" w:rsidDel="009A47BF">
          <w:rPr>
            <w:rFonts w:ascii="Arial" w:hAnsi="Arial" w:cs="Arial"/>
            <w:color w:val="000000" w:themeColor="text1"/>
          </w:rPr>
          <w:delText>al</w:delText>
        </w:r>
      </w:del>
      <w:r w:rsidRPr="00F434EC">
        <w:rPr>
          <w:rFonts w:ascii="Arial" w:hAnsi="Arial" w:cs="Arial"/>
          <w:color w:val="000000" w:themeColor="text1"/>
        </w:rPr>
        <w:t xml:space="preserve"> aureomicina y la terramicina. La conquista del tratamiento a la fiebre puerperal </w:t>
      </w:r>
      <w:proofErr w:type="spellStart"/>
      <w:r w:rsidRPr="00F434EC">
        <w:rPr>
          <w:rFonts w:ascii="Arial" w:hAnsi="Arial" w:cs="Arial"/>
          <w:color w:val="000000" w:themeColor="text1"/>
        </w:rPr>
        <w:t>había</w:t>
      </w:r>
      <w:proofErr w:type="spellEnd"/>
      <w:r w:rsidRPr="00F434EC">
        <w:rPr>
          <w:rFonts w:ascii="Arial" w:hAnsi="Arial" w:cs="Arial"/>
          <w:color w:val="000000" w:themeColor="text1"/>
        </w:rPr>
        <w:t xml:space="preserve"> comenzado.</w:t>
      </w:r>
      <w:r w:rsidR="0048490E" w:rsidRPr="0048490E">
        <w:rPr>
          <w:rStyle w:val="Refdenotaalpie"/>
          <w:rFonts w:ascii="Arial" w:hAnsi="Arial" w:cs="Arial"/>
          <w:color w:val="000000" w:themeColor="text1"/>
          <w:lang w:val="es-ES"/>
        </w:rPr>
        <w:t xml:space="preserve"> </w:t>
      </w:r>
      <w:r w:rsidR="0048490E" w:rsidRPr="00493D15">
        <w:rPr>
          <w:rStyle w:val="Refdenotaalpie"/>
          <w:rFonts w:ascii="Arial" w:hAnsi="Arial" w:cs="Arial"/>
          <w:color w:val="000000" w:themeColor="text1"/>
          <w:lang w:val="es-ES"/>
        </w:rPr>
        <w:footnoteReference w:id="28"/>
      </w:r>
      <w:r w:rsidR="0048490E" w:rsidRPr="00493D15">
        <w:rPr>
          <w:rFonts w:ascii="Arial" w:hAnsi="Arial" w:cs="Arial"/>
          <w:color w:val="000000" w:themeColor="text1"/>
          <w:lang w:val="es-ES"/>
        </w:rPr>
        <w:t xml:space="preserve"> </w:t>
      </w:r>
      <w:r w:rsidRPr="00F434EC">
        <w:rPr>
          <w:rFonts w:ascii="Arial" w:hAnsi="Arial" w:cs="Arial"/>
          <w:color w:val="000000" w:themeColor="text1"/>
        </w:rPr>
        <w:t xml:space="preserve"> </w:t>
      </w:r>
      <w:r w:rsidR="007F790D" w:rsidRPr="00493D15">
        <w:rPr>
          <w:rFonts w:ascii="Arial" w:hAnsi="Arial" w:cs="Arial"/>
          <w:color w:val="000000" w:themeColor="text1"/>
          <w:lang w:val="es-ES"/>
        </w:rPr>
        <w:t xml:space="preserve">La formación de enfermeras obstetras y médicos obstetras, junto con los avances científicos en el ámbito de las infecciones y el descubrimiento de la penicilina y sus derivados, contribuyó gradualmente </w:t>
      </w:r>
      <w:r w:rsidR="004644B5" w:rsidRPr="00F434EC">
        <w:rPr>
          <w:rFonts w:ascii="Arial" w:hAnsi="Arial" w:cs="Arial"/>
          <w:color w:val="000000" w:themeColor="text1"/>
          <w:lang w:val="es-ES"/>
        </w:rPr>
        <w:t xml:space="preserve">a disminuir </w:t>
      </w:r>
      <w:r w:rsidR="007F790D" w:rsidRPr="00F434EC">
        <w:rPr>
          <w:rFonts w:ascii="Arial" w:hAnsi="Arial" w:cs="Arial"/>
          <w:color w:val="000000" w:themeColor="text1"/>
          <w:lang w:val="es-ES"/>
        </w:rPr>
        <w:t>en</w:t>
      </w:r>
      <w:r w:rsidR="007F790D" w:rsidRPr="00493D15">
        <w:rPr>
          <w:rFonts w:ascii="Arial" w:hAnsi="Arial" w:cs="Arial"/>
          <w:color w:val="000000" w:themeColor="text1"/>
          <w:lang w:val="es-ES"/>
        </w:rPr>
        <w:t xml:space="preserve"> la</w:t>
      </w:r>
      <w:r w:rsidR="007F790D" w:rsidRPr="00493D15">
        <w:rPr>
          <w:rFonts w:ascii="Arial" w:hAnsi="Arial" w:cs="Arial"/>
          <w:color w:val="000000" w:themeColor="text1"/>
        </w:rPr>
        <w:t xml:space="preserve"> tendencia observada en las defunciones por fiebre puerperal, en el periodo de estudio</w:t>
      </w:r>
      <w:r w:rsidR="007F790D" w:rsidRPr="00493D15">
        <w:rPr>
          <w:rFonts w:ascii="Arial" w:hAnsi="Arial" w:cs="Arial"/>
          <w:color w:val="000000" w:themeColor="text1"/>
          <w:lang w:val="es-ES"/>
        </w:rPr>
        <w:t xml:space="preserve">. </w:t>
      </w:r>
    </w:p>
    <w:p w14:paraId="23B0B774" w14:textId="77777777" w:rsidR="007F790D" w:rsidRPr="00493D15" w:rsidRDefault="007F790D" w:rsidP="007F790D">
      <w:pPr>
        <w:spacing w:line="360" w:lineRule="auto"/>
        <w:jc w:val="both"/>
        <w:rPr>
          <w:rFonts w:ascii="Arial" w:hAnsi="Arial" w:cs="Arial"/>
          <w:color w:val="000000" w:themeColor="text1"/>
          <w:lang w:val="es-ES"/>
        </w:rPr>
      </w:pPr>
    </w:p>
    <w:p w14:paraId="4D7A9975" w14:textId="7E31A94D" w:rsidR="007F790D" w:rsidRPr="00493D15" w:rsidRDefault="001A4F2B" w:rsidP="007F790D">
      <w:pPr>
        <w:spacing w:line="360" w:lineRule="auto"/>
        <w:jc w:val="both"/>
        <w:rPr>
          <w:rFonts w:ascii="Arial" w:hAnsi="Arial" w:cs="Arial"/>
          <w:color w:val="000000" w:themeColor="text1"/>
          <w:lang w:val="es-ES"/>
        </w:rPr>
      </w:pPr>
      <w:r>
        <w:rPr>
          <w:rFonts w:ascii="Arial" w:hAnsi="Arial" w:cs="Arial"/>
          <w:b/>
          <w:bCs/>
          <w:color w:val="000000" w:themeColor="text1"/>
          <w:lang w:val="es-ES"/>
        </w:rPr>
        <w:t>2.2.1.2</w:t>
      </w:r>
      <w:ins w:id="1152" w:author="MACARENA MUGIONE MENDEZ" w:date="2024-10-04T13:44:00Z" w16du:dateUtc="2024-10-04T19:44:00Z">
        <w:r w:rsidR="00380647">
          <w:rPr>
            <w:rFonts w:ascii="Arial" w:hAnsi="Arial" w:cs="Arial"/>
            <w:b/>
            <w:bCs/>
            <w:color w:val="000000" w:themeColor="text1"/>
            <w:lang w:val="es-ES"/>
          </w:rPr>
          <w:t>.</w:t>
        </w:r>
      </w:ins>
      <w:r>
        <w:rPr>
          <w:rFonts w:ascii="Arial" w:hAnsi="Arial" w:cs="Arial"/>
          <w:b/>
          <w:bCs/>
          <w:color w:val="000000" w:themeColor="text1"/>
          <w:lang w:val="es-ES"/>
        </w:rPr>
        <w:t xml:space="preserve">  </w:t>
      </w:r>
      <w:r w:rsidR="007F790D" w:rsidRPr="00493D15">
        <w:rPr>
          <w:rFonts w:ascii="Arial" w:hAnsi="Arial" w:cs="Arial"/>
          <w:b/>
          <w:bCs/>
          <w:color w:val="000000" w:themeColor="text1"/>
          <w:lang w:val="es-ES"/>
        </w:rPr>
        <w:t>Hemorragias</w:t>
      </w:r>
    </w:p>
    <w:p w14:paraId="735DFFCF" w14:textId="77777777" w:rsidR="007F790D" w:rsidRPr="00493D15" w:rsidRDefault="007F790D" w:rsidP="007F790D">
      <w:pPr>
        <w:spacing w:line="360" w:lineRule="auto"/>
        <w:ind w:firstLine="567"/>
        <w:jc w:val="both"/>
        <w:rPr>
          <w:rFonts w:ascii="Arial" w:hAnsi="Arial" w:cs="Arial"/>
          <w:color w:val="000000" w:themeColor="text1"/>
          <w:lang w:val="es-ES"/>
        </w:rPr>
      </w:pPr>
    </w:p>
    <w:p w14:paraId="782B8E06" w14:textId="4BF21D57" w:rsidR="007F790D" w:rsidRPr="00493D15" w:rsidRDefault="007F790D" w:rsidP="005A0034">
      <w:pPr>
        <w:spacing w:line="360" w:lineRule="auto"/>
        <w:jc w:val="both"/>
        <w:rPr>
          <w:rFonts w:ascii="Arial" w:hAnsi="Arial" w:cs="Arial"/>
          <w:color w:val="000000" w:themeColor="text1"/>
          <w:shd w:val="clear" w:color="auto" w:fill="FFFFFF"/>
        </w:rPr>
      </w:pPr>
      <w:r w:rsidRPr="00493D15">
        <w:rPr>
          <w:rFonts w:ascii="Arial" w:hAnsi="Arial" w:cs="Arial"/>
          <w:color w:val="000000" w:themeColor="text1"/>
          <w:lang w:val="es-ES"/>
        </w:rPr>
        <w:t xml:space="preserve">Otra de las causas predominantes, vinculadas con la mortalidad materna fueron las hemorragias —hemorragia vaginal, la hemorragia del parto— las cuales, </w:t>
      </w:r>
      <w:r w:rsidRPr="00493D15">
        <w:rPr>
          <w:rFonts w:ascii="Arial" w:hAnsi="Arial" w:cs="Arial"/>
          <w:color w:val="000000" w:themeColor="text1"/>
          <w:shd w:val="clear" w:color="auto" w:fill="FFFFFF"/>
        </w:rPr>
        <w:t xml:space="preserve">hasta </w:t>
      </w:r>
      <w:r w:rsidRPr="00493D15">
        <w:rPr>
          <w:rFonts w:ascii="Arial" w:hAnsi="Arial" w:cs="Arial"/>
          <w:color w:val="000000" w:themeColor="text1"/>
          <w:shd w:val="clear" w:color="auto" w:fill="FFFFFF"/>
        </w:rPr>
        <w:lastRenderedPageBreak/>
        <w:t xml:space="preserve">nuestros </w:t>
      </w:r>
      <w:proofErr w:type="spellStart"/>
      <w:r w:rsidRPr="00493D15">
        <w:rPr>
          <w:rFonts w:ascii="Arial" w:hAnsi="Arial" w:cs="Arial"/>
          <w:color w:val="000000" w:themeColor="text1"/>
          <w:shd w:val="clear" w:color="auto" w:fill="FFFFFF"/>
        </w:rPr>
        <w:t>dias</w:t>
      </w:r>
      <w:proofErr w:type="spellEnd"/>
      <w:r w:rsidRPr="00493D15">
        <w:rPr>
          <w:rFonts w:ascii="Arial" w:hAnsi="Arial" w:cs="Arial"/>
          <w:color w:val="000000" w:themeColor="text1"/>
          <w:shd w:val="clear" w:color="auto" w:fill="FFFFFF"/>
        </w:rPr>
        <w:t xml:space="preserve">, </w:t>
      </w:r>
      <w:proofErr w:type="spellStart"/>
      <w:r w:rsidRPr="00493D15">
        <w:rPr>
          <w:rFonts w:ascii="Arial" w:hAnsi="Arial" w:cs="Arial"/>
          <w:color w:val="000000" w:themeColor="text1"/>
          <w:shd w:val="clear" w:color="auto" w:fill="FFFFFF"/>
        </w:rPr>
        <w:t>continuan</w:t>
      </w:r>
      <w:proofErr w:type="spellEnd"/>
      <w:r w:rsidRPr="00493D15">
        <w:rPr>
          <w:rFonts w:ascii="Arial" w:hAnsi="Arial" w:cs="Arial"/>
          <w:color w:val="000000" w:themeColor="text1"/>
          <w:shd w:val="clear" w:color="auto" w:fill="FFFFFF"/>
        </w:rPr>
        <w:t xml:space="preserve"> representando una de las complicaciones más significativa durante el embarazo.</w:t>
      </w:r>
      <w:r w:rsidRPr="00493D15">
        <w:rPr>
          <w:rStyle w:val="Refdenotaalpie"/>
          <w:rFonts w:ascii="Arial" w:hAnsi="Arial" w:cs="Arial"/>
          <w:color w:val="000000" w:themeColor="text1"/>
          <w:shd w:val="clear" w:color="auto" w:fill="FFFFFF"/>
        </w:rPr>
        <w:footnoteReference w:id="29"/>
      </w:r>
      <w:r w:rsidRPr="00493D15">
        <w:rPr>
          <w:rFonts w:ascii="Arial" w:hAnsi="Arial" w:cs="Arial"/>
          <w:color w:val="000000" w:themeColor="text1"/>
          <w:shd w:val="clear" w:color="auto" w:fill="FFFFFF"/>
        </w:rPr>
        <w:t xml:space="preserve"> </w:t>
      </w:r>
    </w:p>
    <w:p w14:paraId="39F476B0" w14:textId="67C49915" w:rsidR="007F790D" w:rsidRPr="00493D15" w:rsidRDefault="007F790D" w:rsidP="007F790D">
      <w:pPr>
        <w:spacing w:line="360" w:lineRule="auto"/>
        <w:ind w:firstLine="567"/>
        <w:jc w:val="both"/>
        <w:rPr>
          <w:rFonts w:ascii="Arial" w:hAnsi="Arial" w:cs="Arial"/>
          <w:color w:val="000000" w:themeColor="text1"/>
          <w:shd w:val="clear" w:color="auto" w:fill="FFFFFF"/>
        </w:rPr>
      </w:pPr>
      <w:r w:rsidRPr="00493D15">
        <w:rPr>
          <w:rFonts w:ascii="Arial" w:hAnsi="Arial" w:cs="Arial"/>
          <w:color w:val="000000" w:themeColor="text1"/>
          <w:shd w:val="clear" w:color="auto" w:fill="FFFFFF"/>
        </w:rPr>
        <w:t xml:space="preserve">Las cifras identificadas y su tendencia a la baja a partir de 1940, </w:t>
      </w:r>
      <w:del w:id="1190" w:author="MACARENA MUGIONE MENDEZ" w:date="2024-10-04T13:45:00Z" w16du:dateUtc="2024-10-04T19:45:00Z">
        <w:r w:rsidRPr="00493D15" w:rsidDel="001362B8">
          <w:rPr>
            <w:rFonts w:ascii="Arial" w:hAnsi="Arial" w:cs="Arial"/>
            <w:color w:val="000000" w:themeColor="text1"/>
            <w:shd w:val="clear" w:color="auto" w:fill="FFFFFF"/>
          </w:rPr>
          <w:delText xml:space="preserve"> </w:delText>
        </w:r>
      </w:del>
      <w:r w:rsidRPr="00493D15">
        <w:rPr>
          <w:rFonts w:ascii="Arial" w:hAnsi="Arial" w:cs="Arial"/>
          <w:color w:val="000000" w:themeColor="text1"/>
          <w:shd w:val="clear" w:color="auto" w:fill="FFFFFF"/>
        </w:rPr>
        <w:t xml:space="preserve">se pueden comprender al considerar que, en el tratamiento de complicaciones como las hemorragias, es necesario </w:t>
      </w:r>
      <w:del w:id="1191" w:author="MACARENA MUGIONE MENDEZ" w:date="2024-10-04T13:45:00Z" w16du:dateUtc="2024-10-04T19:45:00Z">
        <w:r w:rsidRPr="00493D15" w:rsidDel="001362B8">
          <w:rPr>
            <w:rFonts w:ascii="Arial" w:hAnsi="Arial" w:cs="Arial"/>
            <w:color w:val="000000" w:themeColor="text1"/>
            <w:shd w:val="clear" w:color="auto" w:fill="FFFFFF"/>
          </w:rPr>
          <w:delText xml:space="preserve"> </w:delText>
        </w:r>
      </w:del>
      <w:r w:rsidRPr="00493D15">
        <w:rPr>
          <w:rFonts w:ascii="Arial" w:hAnsi="Arial" w:cs="Arial"/>
          <w:color w:val="000000" w:themeColor="text1"/>
          <w:shd w:val="clear" w:color="auto" w:fill="FFFFFF"/>
        </w:rPr>
        <w:t xml:space="preserve">contar con un diagnóstico oportuno y llevar a cabo intervenciones rápidas, </w:t>
      </w:r>
      <w:r w:rsidRPr="00493D15">
        <w:rPr>
          <w:rFonts w:ascii="Arial" w:hAnsi="Arial" w:cs="Arial"/>
          <w:color w:val="000000" w:themeColor="text1"/>
        </w:rPr>
        <w:t xml:space="preserve">como la </w:t>
      </w:r>
      <w:del w:id="1192" w:author="MACARENA MUGIONE MENDEZ" w:date="2024-10-04T13:46:00Z" w16du:dateUtc="2024-10-04T19:46:00Z">
        <w:r w:rsidRPr="00493D15" w:rsidDel="001362B8">
          <w:rPr>
            <w:rFonts w:ascii="Arial" w:hAnsi="Arial" w:cs="Arial"/>
            <w:color w:val="000000" w:themeColor="text1"/>
          </w:rPr>
          <w:delText>transfución</w:delText>
        </w:r>
      </w:del>
      <w:ins w:id="1193" w:author="MACARENA MUGIONE MENDEZ" w:date="2024-10-04T13:46:00Z" w16du:dateUtc="2024-10-04T19:46:00Z">
        <w:r w:rsidR="001362B8" w:rsidRPr="00493D15">
          <w:rPr>
            <w:rFonts w:ascii="Arial" w:hAnsi="Arial" w:cs="Arial"/>
            <w:color w:val="000000" w:themeColor="text1"/>
          </w:rPr>
          <w:t>transfusión</w:t>
        </w:r>
      </w:ins>
      <w:r w:rsidRPr="00493D15">
        <w:rPr>
          <w:rFonts w:ascii="Arial" w:hAnsi="Arial" w:cs="Arial"/>
          <w:color w:val="000000" w:themeColor="text1"/>
        </w:rPr>
        <w:t xml:space="preserve"> </w:t>
      </w:r>
      <w:del w:id="1194" w:author="MACARENA MUGIONE MENDEZ" w:date="2024-10-04T13:46:00Z" w16du:dateUtc="2024-10-04T19:46:00Z">
        <w:r w:rsidRPr="00493D15" w:rsidDel="001362B8">
          <w:rPr>
            <w:rFonts w:ascii="Arial" w:hAnsi="Arial" w:cs="Arial"/>
            <w:color w:val="000000" w:themeColor="text1"/>
          </w:rPr>
          <w:delText>sanguinea</w:delText>
        </w:r>
      </w:del>
      <w:ins w:id="1195" w:author="MACARENA MUGIONE MENDEZ" w:date="2024-10-04T13:46:00Z" w16du:dateUtc="2024-10-04T19:46:00Z">
        <w:r w:rsidR="001362B8" w:rsidRPr="00493D15">
          <w:rPr>
            <w:rFonts w:ascii="Arial" w:hAnsi="Arial" w:cs="Arial"/>
            <w:color w:val="000000" w:themeColor="text1"/>
          </w:rPr>
          <w:t>sanguínea</w:t>
        </w:r>
      </w:ins>
      <w:r w:rsidRPr="00493D15">
        <w:rPr>
          <w:rFonts w:ascii="Arial" w:hAnsi="Arial" w:cs="Arial"/>
          <w:color w:val="000000" w:themeColor="text1"/>
        </w:rPr>
        <w:t xml:space="preserve">, </w:t>
      </w:r>
      <w:del w:id="1196" w:author="MACARENA MUGIONE MENDEZ" w:date="2024-10-04T13:46:00Z" w16du:dateUtc="2024-10-04T19:46:00Z">
        <w:r w:rsidRPr="00493D15" w:rsidDel="001362B8">
          <w:rPr>
            <w:rFonts w:ascii="Arial" w:hAnsi="Arial" w:cs="Arial"/>
            <w:color w:val="000000" w:themeColor="text1"/>
          </w:rPr>
          <w:delText xml:space="preserve"> </w:delText>
        </w:r>
      </w:del>
      <w:r w:rsidRPr="00493D15">
        <w:rPr>
          <w:rFonts w:ascii="Arial" w:hAnsi="Arial" w:cs="Arial"/>
          <w:color w:val="000000" w:themeColor="text1"/>
        </w:rPr>
        <w:t>la cual tiene un papel crucial para prevenir y evitar las defunciones por hemorragias obstétricas.</w:t>
      </w:r>
    </w:p>
    <w:p w14:paraId="727A172D" w14:textId="77777777" w:rsidR="007F790D" w:rsidRPr="00493D15" w:rsidRDefault="007F790D" w:rsidP="007F790D">
      <w:pPr>
        <w:spacing w:line="360" w:lineRule="auto"/>
        <w:ind w:firstLine="567"/>
        <w:jc w:val="both"/>
        <w:rPr>
          <w:rFonts w:ascii="Arial" w:hAnsi="Arial" w:cs="Arial"/>
          <w:color w:val="000000" w:themeColor="text1"/>
        </w:rPr>
      </w:pPr>
      <w:commentRangeStart w:id="1197"/>
      <w:r w:rsidRPr="00493D15">
        <w:rPr>
          <w:rFonts w:ascii="Arial" w:hAnsi="Arial" w:cs="Arial"/>
          <w:color w:val="000000" w:themeColor="text1"/>
        </w:rPr>
        <w:t xml:space="preserve">En el contexto nacional, en 1930, las transfusiones sanguíneas adquirieron un papel fundamental para tratar hemorragias y prevenir el </w:t>
      </w:r>
      <w:r w:rsidRPr="0048490E">
        <w:rPr>
          <w:rFonts w:ascii="Arial" w:hAnsi="Arial" w:cs="Arial"/>
          <w:color w:val="000000" w:themeColor="text1"/>
        </w:rPr>
        <w:t>shock hipovolémico.</w:t>
      </w:r>
      <w:r w:rsidRPr="00493D15">
        <w:rPr>
          <w:rFonts w:ascii="Arial" w:hAnsi="Arial" w:cs="Arial"/>
          <w:color w:val="000000" w:themeColor="text1"/>
        </w:rPr>
        <w:t xml:space="preserve"> </w:t>
      </w:r>
      <w:commentRangeEnd w:id="1197"/>
      <w:r w:rsidR="00B302F9">
        <w:rPr>
          <w:rStyle w:val="Refdecomentario"/>
        </w:rPr>
        <w:commentReference w:id="1197"/>
      </w:r>
    </w:p>
    <w:p w14:paraId="50D80000" w14:textId="2654C35E" w:rsidR="007F790D" w:rsidRPr="00493D15" w:rsidRDefault="007F790D" w:rsidP="007F790D">
      <w:pPr>
        <w:spacing w:line="360" w:lineRule="auto"/>
        <w:ind w:firstLine="567"/>
        <w:jc w:val="both"/>
        <w:rPr>
          <w:rFonts w:ascii="Arial" w:hAnsi="Arial" w:cs="Arial"/>
          <w:color w:val="000000" w:themeColor="text1"/>
        </w:rPr>
      </w:pPr>
      <w:r w:rsidRPr="00493D15">
        <w:rPr>
          <w:rFonts w:ascii="Arial" w:hAnsi="Arial" w:cs="Arial"/>
          <w:color w:val="000000" w:themeColor="text1"/>
        </w:rPr>
        <w:t xml:space="preserve">El acceso a estas transfusiones durante el parto en el caso de Pachuca, al parecer se estableció gradualmente al inaugurarse en 1940 el hospital civil y posteriormente la apertura de su laboratorio en 1947, </w:t>
      </w:r>
      <w:proofErr w:type="spellStart"/>
      <w:r w:rsidRPr="00493D15">
        <w:rPr>
          <w:rFonts w:ascii="Arial" w:hAnsi="Arial" w:cs="Arial"/>
          <w:color w:val="000000" w:themeColor="text1"/>
        </w:rPr>
        <w:t>iniciandose</w:t>
      </w:r>
      <w:proofErr w:type="spellEnd"/>
      <w:r w:rsidRPr="00493D15">
        <w:rPr>
          <w:rFonts w:ascii="Arial" w:hAnsi="Arial" w:cs="Arial"/>
          <w:color w:val="000000" w:themeColor="text1"/>
        </w:rPr>
        <w:t xml:space="preserve"> los servicios de transfusión, para a</w:t>
      </w:r>
      <w:r w:rsidR="00714591">
        <w:rPr>
          <w:rFonts w:ascii="Arial" w:hAnsi="Arial" w:cs="Arial"/>
          <w:color w:val="000000" w:themeColor="text1"/>
        </w:rPr>
        <w:t>tender</w:t>
      </w:r>
      <w:r w:rsidRPr="00493D15">
        <w:rPr>
          <w:rFonts w:ascii="Arial" w:hAnsi="Arial" w:cs="Arial"/>
          <w:color w:val="000000" w:themeColor="text1"/>
        </w:rPr>
        <w:t xml:space="preserve"> </w:t>
      </w:r>
      <w:del w:id="1198" w:author="MACARENA MUGIONE MENDEZ" w:date="2024-10-04T13:47:00Z" w16du:dateUtc="2024-10-04T19:47:00Z">
        <w:r w:rsidRPr="00493D15" w:rsidDel="00202692">
          <w:rPr>
            <w:rFonts w:ascii="Arial" w:hAnsi="Arial" w:cs="Arial"/>
            <w:color w:val="000000" w:themeColor="text1"/>
          </w:rPr>
          <w:delText xml:space="preserve"> </w:delText>
        </w:r>
      </w:del>
      <w:r w:rsidRPr="00493D15">
        <w:rPr>
          <w:rFonts w:ascii="Arial" w:hAnsi="Arial" w:cs="Arial"/>
          <w:color w:val="000000" w:themeColor="text1"/>
        </w:rPr>
        <w:t xml:space="preserve">situaciones de urgencia como la hemorragia durante el parto, en mujeres atendidas en el ámbito </w:t>
      </w:r>
      <w:del w:id="1199" w:author="MACARENA MUGIONE MENDEZ" w:date="2024-10-04T13:47:00Z" w16du:dateUtc="2024-10-04T19:47:00Z">
        <w:r w:rsidRPr="00493D15" w:rsidDel="00202692">
          <w:rPr>
            <w:rFonts w:ascii="Arial" w:hAnsi="Arial" w:cs="Arial"/>
            <w:color w:val="000000" w:themeColor="text1"/>
          </w:rPr>
          <w:delText xml:space="preserve"> </w:delText>
        </w:r>
      </w:del>
      <w:r w:rsidRPr="00493D15">
        <w:rPr>
          <w:rFonts w:ascii="Arial" w:hAnsi="Arial" w:cs="Arial"/>
          <w:color w:val="000000" w:themeColor="text1"/>
        </w:rPr>
        <w:t>hospitalario.</w:t>
      </w:r>
      <w:r w:rsidRPr="00493D15">
        <w:rPr>
          <w:rStyle w:val="Refdenotaalpie"/>
          <w:rFonts w:ascii="Arial" w:hAnsi="Arial" w:cs="Arial"/>
          <w:color w:val="000000" w:themeColor="text1"/>
          <w:lang w:val="es-ES"/>
        </w:rPr>
        <w:t xml:space="preserve"> </w:t>
      </w:r>
      <w:r w:rsidRPr="0048490E">
        <w:rPr>
          <w:rStyle w:val="Refdenotaalpie"/>
          <w:rFonts w:ascii="Arial" w:hAnsi="Arial" w:cs="Arial"/>
          <w:color w:val="000000" w:themeColor="text1"/>
          <w:lang w:val="es-ES"/>
        </w:rPr>
        <w:footnoteReference w:id="30"/>
      </w:r>
      <w:r w:rsidRPr="0048490E">
        <w:rPr>
          <w:rFonts w:ascii="Segoe UI" w:hAnsi="Segoe UI" w:cs="Segoe UI"/>
          <w:color w:val="000000" w:themeColor="text1"/>
          <w:vertAlign w:val="superscript"/>
        </w:rPr>
        <w:t>,</w:t>
      </w:r>
      <w:r w:rsidRPr="0048490E">
        <w:rPr>
          <w:rStyle w:val="Refdenotaalpie"/>
          <w:rFonts w:ascii="Arial" w:hAnsi="Arial" w:cs="Arial"/>
          <w:color w:val="000000" w:themeColor="text1"/>
          <w:shd w:val="clear" w:color="auto" w:fill="FFFFFF"/>
        </w:rPr>
        <w:footnoteReference w:id="31"/>
      </w:r>
    </w:p>
    <w:p w14:paraId="0984D426" w14:textId="085DF24E" w:rsidR="007F790D" w:rsidRPr="00493D15" w:rsidRDefault="006048AE" w:rsidP="007F790D">
      <w:pPr>
        <w:tabs>
          <w:tab w:val="left" w:pos="567"/>
        </w:tabs>
        <w:spacing w:before="100" w:beforeAutospacing="1" w:after="100" w:afterAutospacing="1" w:line="360" w:lineRule="auto"/>
        <w:jc w:val="both"/>
        <w:rPr>
          <w:rFonts w:ascii="Arial" w:hAnsi="Arial" w:cs="Arial"/>
          <w:color w:val="000000" w:themeColor="text1"/>
          <w:shd w:val="clear" w:color="auto" w:fill="FFFFFF"/>
          <w:vertAlign w:val="superscript"/>
        </w:rPr>
      </w:pPr>
      <w:r>
        <w:rPr>
          <w:rFonts w:ascii="Arial" w:hAnsi="Arial" w:cs="Arial"/>
          <w:b/>
          <w:bCs/>
          <w:color w:val="000000" w:themeColor="text1"/>
        </w:rPr>
        <w:t>2.</w:t>
      </w:r>
      <w:r w:rsidR="001A4F2B">
        <w:rPr>
          <w:rFonts w:ascii="Arial" w:hAnsi="Arial" w:cs="Arial"/>
          <w:b/>
          <w:bCs/>
          <w:color w:val="000000" w:themeColor="text1"/>
        </w:rPr>
        <w:t>3</w:t>
      </w:r>
      <w:r>
        <w:rPr>
          <w:rFonts w:ascii="Arial" w:hAnsi="Arial" w:cs="Arial"/>
          <w:b/>
          <w:bCs/>
          <w:color w:val="000000" w:themeColor="text1"/>
        </w:rPr>
        <w:t xml:space="preserve"> </w:t>
      </w:r>
      <w:r w:rsidR="007F790D" w:rsidRPr="00493D15">
        <w:rPr>
          <w:rFonts w:ascii="Arial" w:hAnsi="Arial" w:cs="Arial"/>
          <w:b/>
          <w:bCs/>
          <w:color w:val="000000" w:themeColor="text1"/>
        </w:rPr>
        <w:t>Mortalidad Materna por edad</w:t>
      </w:r>
    </w:p>
    <w:p w14:paraId="47CB689B" w14:textId="6C83F866" w:rsidR="007F790D" w:rsidRPr="00493D15" w:rsidRDefault="007F790D" w:rsidP="003B0D37">
      <w:pPr>
        <w:tabs>
          <w:tab w:val="left" w:pos="567"/>
        </w:tabs>
        <w:spacing w:before="100" w:beforeAutospacing="1" w:after="100" w:afterAutospacing="1" w:line="360" w:lineRule="auto"/>
        <w:ind w:firstLine="567"/>
        <w:jc w:val="both"/>
        <w:rPr>
          <w:rFonts w:ascii="Arial" w:hAnsi="Arial" w:cs="Arial"/>
          <w:color w:val="000000" w:themeColor="text1"/>
          <w:shd w:val="clear" w:color="auto" w:fill="FFFFFF"/>
          <w:vertAlign w:val="superscript"/>
        </w:rPr>
      </w:pPr>
      <w:r w:rsidRPr="00493D15">
        <w:rPr>
          <w:rFonts w:ascii="Arial" w:hAnsi="Arial" w:cs="Arial"/>
          <w:noProof/>
          <w:color w:val="000000" w:themeColor="text1"/>
        </w:rPr>
        <w:t>La edad promedio de fallecimiento para las mujeres fue a los 29 años. En torno a la frecuencia de la muerte materna según el rango de edad, se observa que ésta se concentra en el siguiente orden</w:t>
      </w:r>
      <w:r w:rsidRPr="00493D15">
        <w:rPr>
          <w:rFonts w:ascii="Arial" w:hAnsi="Arial" w:cs="Arial"/>
          <w:color w:val="000000" w:themeColor="text1"/>
        </w:rPr>
        <w:t xml:space="preserve">: </w:t>
      </w:r>
      <w:ins w:id="1317" w:author="MACARENA MUGIONE MENDEZ" w:date="2024-10-04T14:00:00Z" w16du:dateUtc="2024-10-04T20:00:00Z">
        <w:r w:rsidR="0054113E">
          <w:rPr>
            <w:rFonts w:ascii="Arial" w:hAnsi="Arial" w:cs="Arial"/>
            <w:color w:val="000000" w:themeColor="text1"/>
          </w:rPr>
          <w:t>e</w:t>
        </w:r>
      </w:ins>
      <w:del w:id="1318" w:author="MACARENA MUGIONE MENDEZ" w:date="2024-10-04T14:00:00Z" w16du:dateUtc="2024-10-04T20:00:00Z">
        <w:r w:rsidRPr="00493D15" w:rsidDel="0054113E">
          <w:rPr>
            <w:rFonts w:ascii="Arial" w:hAnsi="Arial" w:cs="Arial"/>
            <w:color w:val="000000" w:themeColor="text1"/>
          </w:rPr>
          <w:delText>E</w:delText>
        </w:r>
      </w:del>
      <w:r w:rsidRPr="00493D15">
        <w:rPr>
          <w:rFonts w:ascii="Arial" w:hAnsi="Arial" w:cs="Arial"/>
          <w:color w:val="000000" w:themeColor="text1"/>
        </w:rPr>
        <w:t>l 67% de las mujeres se encontraba en el rango de edad de 20 a 34 años, el 39% pertenecía al grupo de 35 a 45 años y el 14% de las muertes afectó a mujeres adolescentes. (</w:t>
      </w:r>
      <w:r w:rsidRPr="00493D15">
        <w:rPr>
          <w:rFonts w:ascii="Arial" w:hAnsi="Arial" w:cs="Arial"/>
          <w:noProof/>
          <w:color w:val="000000" w:themeColor="text1"/>
        </w:rPr>
        <w:t>Gráfica 14)</w:t>
      </w:r>
    </w:p>
    <w:p w14:paraId="6178E1FE" w14:textId="46877262" w:rsidR="007F790D" w:rsidRDefault="0044786C" w:rsidP="007F790D">
      <w:pPr>
        <w:spacing w:line="360" w:lineRule="auto"/>
        <w:ind w:firstLine="567"/>
        <w:jc w:val="both"/>
        <w:rPr>
          <w:rFonts w:ascii="Arial" w:hAnsi="Arial" w:cs="Arial"/>
        </w:rPr>
      </w:pPr>
      <w:ins w:id="1319" w:author="Vladi Hernández" w:date="2024-11-06T12:54:00Z" w16du:dateUtc="2024-11-06T18:54:00Z">
        <w:r w:rsidRPr="00764A73">
          <w:rPr>
            <w:rFonts w:ascii="Arial" w:hAnsi="Arial" w:cs="Arial"/>
            <w:noProof/>
            <w:sz w:val="18"/>
            <w:szCs w:val="18"/>
          </w:rPr>
          <w:lastRenderedPageBreak/>
          <mc:AlternateContent>
            <mc:Choice Requires="wps">
              <w:drawing>
                <wp:anchor distT="45720" distB="45720" distL="114300" distR="114300" simplePos="0" relativeHeight="251686912" behindDoc="0" locked="0" layoutInCell="1" allowOverlap="1" wp14:anchorId="553BE20E" wp14:editId="2500389A">
                  <wp:simplePos x="0" y="0"/>
                  <wp:positionH relativeFrom="column">
                    <wp:posOffset>3880236</wp:posOffset>
                  </wp:positionH>
                  <wp:positionV relativeFrom="paragraph">
                    <wp:posOffset>785191</wp:posOffset>
                  </wp:positionV>
                  <wp:extent cx="944880" cy="228600"/>
                  <wp:effectExtent l="0" t="0" r="0" b="0"/>
                  <wp:wrapNone/>
                  <wp:docPr id="9702466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3764C5E2" w14:textId="77777777" w:rsidR="0044786C" w:rsidRPr="0039122E" w:rsidRDefault="0044786C" w:rsidP="0044786C">
                              <w:pPr>
                                <w:rPr>
                                  <w:rFonts w:ascii="Arial" w:hAnsi="Arial" w:cs="Arial"/>
                                  <w:sz w:val="16"/>
                                  <w:szCs w:val="16"/>
                                  <w:rPrChange w:id="1320" w:author="Vladi Hernández" w:date="2024-11-05T21:06:00Z" w16du:dateUtc="2024-11-06T03:06:00Z">
                                    <w:rPr/>
                                  </w:rPrChange>
                                </w:rPr>
                              </w:pPr>
                              <w:ins w:id="1321" w:author="Vladi Hernández" w:date="2024-11-05T20:41:00Z" w16du:dateUtc="2024-11-06T02:41:00Z">
                                <w:r w:rsidRPr="0039122E">
                                  <w:rPr>
                                    <w:rFonts w:ascii="Arial" w:hAnsi="Arial" w:cs="Arial"/>
                                    <w:sz w:val="16"/>
                                    <w:szCs w:val="16"/>
                                    <w:rPrChange w:id="1322" w:author="Vladi Hernández" w:date="2024-11-05T21:06:00Z" w16du:dateUtc="2024-11-06T03:06:00Z">
                                      <w:rPr/>
                                    </w:rPrChange>
                                  </w:rPr>
                                  <w:t>N=</w:t>
                                </w:r>
                              </w:ins>
                              <w:ins w:id="1323" w:author="Vladi Hernández" w:date="2024-11-06T11:47:00Z" w16du:dateUtc="2024-11-06T17:47:00Z">
                                <w:r>
                                  <w:rPr>
                                    <w:rFonts w:ascii="Arial" w:hAnsi="Arial" w:cs="Arial"/>
                                    <w:sz w:val="16"/>
                                    <w:szCs w:val="16"/>
                                  </w:rPr>
                                  <w:t xml:space="preserve"> 235</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BE20E" id="_x0000_s1032" type="#_x0000_t202" style="position:absolute;left:0;text-align:left;margin-left:305.55pt;margin-top:61.85pt;width:74.4pt;height:1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" filled="f" stroked="f">
                  <v:textbox>
                    <w:txbxContent>
                      <w:p w14:paraId="3764C5E2" w14:textId="77777777" w:rsidR="0044786C" w:rsidRPr="0039122E" w:rsidRDefault="0044786C" w:rsidP="0044786C">
                        <w:pPr>
                          <w:rPr>
                            <w:rFonts w:ascii="Arial" w:hAnsi="Arial" w:cs="Arial"/>
                            <w:sz w:val="16"/>
                            <w:szCs w:val="16"/>
                            <w:rPrChange w:id="1324" w:author="Vladi Hernández" w:date="2024-11-05T21:06:00Z" w16du:dateUtc="2024-11-06T03:06:00Z">
                              <w:rPr/>
                            </w:rPrChange>
                          </w:rPr>
                        </w:pPr>
                        <w:ins w:id="1325" w:author="Vladi Hernández" w:date="2024-11-05T20:41:00Z" w16du:dateUtc="2024-11-06T02:41:00Z">
                          <w:r w:rsidRPr="0039122E">
                            <w:rPr>
                              <w:rFonts w:ascii="Arial" w:hAnsi="Arial" w:cs="Arial"/>
                              <w:sz w:val="16"/>
                              <w:szCs w:val="16"/>
                              <w:rPrChange w:id="1326" w:author="Vladi Hernández" w:date="2024-11-05T21:06:00Z" w16du:dateUtc="2024-11-06T03:06:00Z">
                                <w:rPr/>
                              </w:rPrChange>
                            </w:rPr>
                            <w:t>N=</w:t>
                          </w:r>
                        </w:ins>
                        <w:ins w:id="1327" w:author="Vladi Hernández" w:date="2024-11-06T11:47:00Z" w16du:dateUtc="2024-11-06T17:47:00Z">
                          <w:r>
                            <w:rPr>
                              <w:rFonts w:ascii="Arial" w:hAnsi="Arial" w:cs="Arial"/>
                              <w:sz w:val="16"/>
                              <w:szCs w:val="16"/>
                            </w:rPr>
                            <w:t xml:space="preserve"> 235</w:t>
                          </w:r>
                        </w:ins>
                      </w:p>
                    </w:txbxContent>
                  </v:textbox>
                </v:shape>
              </w:pict>
            </mc:Fallback>
          </mc:AlternateContent>
        </w:r>
      </w:ins>
      <w:del w:id="1328" w:author="Vladi Hernández" w:date="2024-11-06T12:30:00Z" w16du:dateUtc="2024-11-06T18:30:00Z">
        <w:r w:rsidR="007F790D" w:rsidDel="00C565EF">
          <w:rPr>
            <w:noProof/>
          </w:rPr>
          <w:drawing>
            <wp:inline distT="0" distB="0" distL="0" distR="0" wp14:anchorId="0475B01D" wp14:editId="229FEE8C">
              <wp:extent cx="4986867" cy="2302934"/>
              <wp:effectExtent l="0" t="0" r="4445" b="2540"/>
              <wp:docPr id="782467908" name="Gráfico 1">
                <a:extLst xmlns:a="http://schemas.openxmlformats.org/drawingml/2006/main">
                  <a:ext uri="{FF2B5EF4-FFF2-40B4-BE49-F238E27FC236}">
                    <a16:creationId xmlns:a16="http://schemas.microsoft.com/office/drawing/2014/main" id="{4A5BD73D-AEEA-DE3F-9B08-E7D5B6D9E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del>
      <w:ins w:id="1329" w:author="Vladi Hernández" w:date="2024-11-06T12:30:00Z" w16du:dateUtc="2024-11-06T18:30:00Z">
        <w:r w:rsidR="00C565EF">
          <w:rPr>
            <w:noProof/>
          </w:rPr>
          <w:drawing>
            <wp:inline distT="0" distB="0" distL="0" distR="0" wp14:anchorId="3B5C9222" wp14:editId="719FED4A">
              <wp:extent cx="4572000" cy="2743200"/>
              <wp:effectExtent l="0" t="0" r="0" b="0"/>
              <wp:docPr id="321228191" name="Gráfico 1">
                <a:extLst xmlns:a="http://schemas.openxmlformats.org/drawingml/2006/main">
                  <a:ext uri="{FF2B5EF4-FFF2-40B4-BE49-F238E27FC236}">
                    <a16:creationId xmlns:a16="http://schemas.microsoft.com/office/drawing/2014/main" id="{4F697719-9D24-7186-DE09-69CF0881D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ins>
    </w:p>
    <w:p w14:paraId="7582A563" w14:textId="0D678944" w:rsidR="007F790D" w:rsidRPr="0048490E" w:rsidRDefault="007F790D" w:rsidP="007F790D">
      <w:pPr>
        <w:spacing w:line="360" w:lineRule="auto"/>
        <w:ind w:firstLine="567"/>
        <w:jc w:val="both"/>
        <w:rPr>
          <w:rFonts w:ascii="Arial" w:hAnsi="Arial" w:cs="Arial"/>
          <w:color w:val="000000" w:themeColor="text1"/>
          <w:lang w:val="es-ES"/>
        </w:rPr>
      </w:pPr>
      <w:commentRangeStart w:id="1330"/>
      <w:r>
        <w:rPr>
          <w:rFonts w:ascii="Arial" w:hAnsi="Arial" w:cs="Arial"/>
          <w:sz w:val="22"/>
          <w:szCs w:val="22"/>
          <w:lang w:val="es-ES"/>
        </w:rPr>
        <w:t xml:space="preserve">  </w:t>
      </w:r>
      <w:r w:rsidRPr="00DD731D">
        <w:rPr>
          <w:rFonts w:ascii="Arial" w:hAnsi="Arial" w:cs="Arial"/>
          <w:color w:val="000000" w:themeColor="text1"/>
          <w:sz w:val="16"/>
          <w:szCs w:val="16"/>
        </w:rPr>
        <w:t xml:space="preserve">Fuente: </w:t>
      </w:r>
      <w:r w:rsidR="004644B5" w:rsidRPr="0048490E">
        <w:rPr>
          <w:rFonts w:ascii="Arial" w:hAnsi="Arial" w:cs="Arial"/>
          <w:color w:val="000000" w:themeColor="text1"/>
          <w:sz w:val="16"/>
          <w:szCs w:val="16"/>
        </w:rPr>
        <w:t>Elaboración propia</w:t>
      </w:r>
      <w:commentRangeEnd w:id="1330"/>
      <w:r w:rsidR="00AA18F4">
        <w:rPr>
          <w:rStyle w:val="Refdecomentario"/>
        </w:rPr>
        <w:commentReference w:id="1330"/>
      </w:r>
    </w:p>
    <w:p w14:paraId="12C9F73D" w14:textId="77777777" w:rsidR="005D2045" w:rsidRDefault="005D2045" w:rsidP="007F790D">
      <w:pPr>
        <w:spacing w:line="360" w:lineRule="auto"/>
        <w:jc w:val="both"/>
        <w:rPr>
          <w:ins w:id="1331" w:author="MACARENA MUGIONE MENDEZ" w:date="2024-10-04T13:48:00Z" w16du:dateUtc="2024-10-04T19:48:00Z"/>
          <w:rFonts w:ascii="Arial" w:hAnsi="Arial" w:cs="Arial"/>
          <w:color w:val="000000" w:themeColor="text1"/>
          <w:lang w:val="es-ES"/>
        </w:rPr>
      </w:pPr>
    </w:p>
    <w:p w14:paraId="300FB82F" w14:textId="02E5E3EB" w:rsidR="007F790D" w:rsidRPr="00493D15" w:rsidRDefault="007F790D" w:rsidP="0054113E">
      <w:pPr>
        <w:spacing w:line="360" w:lineRule="auto"/>
        <w:ind w:firstLine="567"/>
        <w:jc w:val="both"/>
        <w:rPr>
          <w:rFonts w:ascii="Arial" w:hAnsi="Arial" w:cs="Arial"/>
          <w:color w:val="000000" w:themeColor="text1"/>
          <w:lang w:val="es-ES"/>
        </w:rPr>
      </w:pPr>
      <w:r w:rsidRPr="00493D15">
        <w:rPr>
          <w:rFonts w:ascii="Arial" w:hAnsi="Arial" w:cs="Arial"/>
          <w:color w:val="000000" w:themeColor="text1"/>
          <w:lang w:val="es-ES"/>
        </w:rPr>
        <w:t xml:space="preserve">En </w:t>
      </w:r>
      <w:r w:rsidR="008F3655">
        <w:rPr>
          <w:rFonts w:ascii="Arial" w:hAnsi="Arial" w:cs="Arial"/>
          <w:color w:val="000000" w:themeColor="text1"/>
          <w:lang w:val="es-ES"/>
        </w:rPr>
        <w:t>la</w:t>
      </w:r>
      <w:r w:rsidRPr="00493D15">
        <w:rPr>
          <w:rFonts w:ascii="Arial" w:hAnsi="Arial" w:cs="Arial"/>
          <w:color w:val="000000" w:themeColor="text1"/>
          <w:lang w:val="es-ES"/>
        </w:rPr>
        <w:t xml:space="preserve"> gráfic</w:t>
      </w:r>
      <w:r w:rsidR="008F3655">
        <w:rPr>
          <w:rFonts w:ascii="Arial" w:hAnsi="Arial" w:cs="Arial"/>
          <w:color w:val="000000" w:themeColor="text1"/>
          <w:lang w:val="es-ES"/>
        </w:rPr>
        <w:t>a</w:t>
      </w:r>
      <w:r w:rsidRPr="00493D15">
        <w:rPr>
          <w:rFonts w:ascii="Arial" w:hAnsi="Arial" w:cs="Arial"/>
          <w:color w:val="000000" w:themeColor="text1"/>
          <w:lang w:val="es-ES"/>
        </w:rPr>
        <w:t xml:space="preserve"> </w:t>
      </w:r>
      <w:r>
        <w:rPr>
          <w:rFonts w:ascii="Arial" w:hAnsi="Arial" w:cs="Arial"/>
          <w:color w:val="000000" w:themeColor="text1"/>
          <w:lang w:val="es-ES"/>
        </w:rPr>
        <w:t>1</w:t>
      </w:r>
      <w:r w:rsidR="005901BA">
        <w:rPr>
          <w:rFonts w:ascii="Arial" w:hAnsi="Arial" w:cs="Arial"/>
          <w:color w:val="000000" w:themeColor="text1"/>
          <w:lang w:val="es-ES"/>
        </w:rPr>
        <w:t>5</w:t>
      </w:r>
      <w:r w:rsidRPr="00493D15">
        <w:rPr>
          <w:rFonts w:ascii="Arial" w:hAnsi="Arial" w:cs="Arial"/>
          <w:color w:val="000000" w:themeColor="text1"/>
          <w:lang w:val="es-ES"/>
        </w:rPr>
        <w:t>,</w:t>
      </w:r>
      <w:r w:rsidR="00B91584">
        <w:rPr>
          <w:rFonts w:ascii="Arial" w:hAnsi="Arial" w:cs="Arial"/>
          <w:color w:val="000000" w:themeColor="text1"/>
          <w:lang w:val="es-ES"/>
        </w:rPr>
        <w:t xml:space="preserve"> se </w:t>
      </w:r>
      <w:r w:rsidRPr="00493D15">
        <w:rPr>
          <w:rFonts w:ascii="Arial" w:hAnsi="Arial" w:cs="Arial"/>
          <w:color w:val="000000" w:themeColor="text1"/>
          <w:lang w:val="es-ES"/>
        </w:rPr>
        <w:t>observ</w:t>
      </w:r>
      <w:r w:rsidR="00B91584">
        <w:rPr>
          <w:rFonts w:ascii="Arial" w:hAnsi="Arial" w:cs="Arial"/>
          <w:color w:val="000000" w:themeColor="text1"/>
          <w:lang w:val="es-ES"/>
        </w:rPr>
        <w:t>a</w:t>
      </w:r>
      <w:r w:rsidRPr="00493D15">
        <w:rPr>
          <w:rFonts w:ascii="Arial" w:hAnsi="Arial" w:cs="Arial"/>
          <w:color w:val="000000" w:themeColor="text1"/>
          <w:lang w:val="es-ES"/>
        </w:rPr>
        <w:t xml:space="preserve"> que el rango de edad más afectado fue el de 20 a 24 años; en 1920 casi el 35% de los casos correspondió al </w:t>
      </w:r>
      <w:r w:rsidR="00B91584">
        <w:rPr>
          <w:rFonts w:ascii="Arial" w:hAnsi="Arial" w:cs="Arial"/>
          <w:color w:val="000000" w:themeColor="text1"/>
          <w:lang w:val="es-ES"/>
        </w:rPr>
        <w:t>grupo</w:t>
      </w:r>
      <w:r w:rsidRPr="00493D15">
        <w:rPr>
          <w:rFonts w:ascii="Arial" w:hAnsi="Arial" w:cs="Arial"/>
          <w:color w:val="000000" w:themeColor="text1"/>
          <w:lang w:val="es-ES"/>
        </w:rPr>
        <w:t xml:space="preserve"> de edad de 30 a 34 disminuyendo considerablemente en 1930; </w:t>
      </w:r>
      <w:del w:id="1332" w:author="MACARENA MUGIONE MENDEZ" w:date="2024-10-04T14:01:00Z" w16du:dateUtc="2024-10-04T20:01:00Z">
        <w:r w:rsidRPr="00493D15" w:rsidDel="00AA18F4">
          <w:rPr>
            <w:rFonts w:ascii="Arial" w:hAnsi="Arial" w:cs="Arial"/>
            <w:color w:val="000000" w:themeColor="text1"/>
            <w:lang w:val="es-ES"/>
          </w:rPr>
          <w:delText>en relación a</w:delText>
        </w:r>
      </w:del>
      <w:ins w:id="1333" w:author="MACARENA MUGIONE MENDEZ" w:date="2024-10-04T14:01:00Z" w16du:dateUtc="2024-10-04T20:01:00Z">
        <w:r w:rsidR="00AA18F4" w:rsidRPr="00493D15">
          <w:rPr>
            <w:rFonts w:ascii="Arial" w:hAnsi="Arial" w:cs="Arial"/>
            <w:color w:val="000000" w:themeColor="text1"/>
            <w:lang w:val="es-ES"/>
          </w:rPr>
          <w:t>con relación a</w:t>
        </w:r>
      </w:ins>
      <w:r w:rsidRPr="00493D15">
        <w:rPr>
          <w:rFonts w:ascii="Arial" w:hAnsi="Arial" w:cs="Arial"/>
          <w:color w:val="000000" w:themeColor="text1"/>
          <w:lang w:val="es-ES"/>
        </w:rPr>
        <w:t xml:space="preserve"> las adolescentes corresponden el 13% de las muertes maternas de la década 1900 hasta 1920, pero en la de 1930 presenta un incremento importante (casi el 27% de los casos) para volver a disminuir en los años 40s y 50s. La presencia de muerte materna en </w:t>
      </w:r>
      <w:r w:rsidR="00B91584">
        <w:rPr>
          <w:rFonts w:ascii="Arial" w:hAnsi="Arial" w:cs="Arial"/>
          <w:color w:val="000000" w:themeColor="text1"/>
          <w:lang w:val="es-ES"/>
        </w:rPr>
        <w:t xml:space="preserve">mujeres </w:t>
      </w:r>
      <w:r w:rsidRPr="00493D15">
        <w:rPr>
          <w:rFonts w:ascii="Arial" w:hAnsi="Arial" w:cs="Arial"/>
          <w:color w:val="000000" w:themeColor="text1"/>
          <w:lang w:val="es-ES"/>
        </w:rPr>
        <w:t>mayor</w:t>
      </w:r>
      <w:r w:rsidR="00B91584">
        <w:rPr>
          <w:rFonts w:ascii="Arial" w:hAnsi="Arial" w:cs="Arial"/>
          <w:color w:val="000000" w:themeColor="text1"/>
          <w:lang w:val="es-ES"/>
        </w:rPr>
        <w:t>es</w:t>
      </w:r>
      <w:r w:rsidRPr="00493D15">
        <w:rPr>
          <w:rFonts w:ascii="Arial" w:hAnsi="Arial" w:cs="Arial"/>
          <w:color w:val="000000" w:themeColor="text1"/>
          <w:lang w:val="es-ES"/>
        </w:rPr>
        <w:t xml:space="preserve"> a 40 años en 1910 se presenta en</w:t>
      </w:r>
      <w:del w:id="1334" w:author="MACARENA MUGIONE MENDEZ" w:date="2024-10-04T14:02:00Z" w16du:dateUtc="2024-10-04T20:02:00Z">
        <w:r w:rsidRPr="00493D15" w:rsidDel="00AA18F4">
          <w:rPr>
            <w:rFonts w:ascii="Arial" w:hAnsi="Arial" w:cs="Arial"/>
            <w:color w:val="000000" w:themeColor="text1"/>
            <w:lang w:val="es-ES"/>
          </w:rPr>
          <w:delText xml:space="preserve"> </w:delText>
        </w:r>
      </w:del>
      <w:r w:rsidRPr="00493D15">
        <w:rPr>
          <w:rFonts w:ascii="Arial" w:hAnsi="Arial" w:cs="Arial"/>
          <w:color w:val="000000" w:themeColor="text1"/>
          <w:lang w:val="es-ES"/>
        </w:rPr>
        <w:t xml:space="preserve"> un 8% de los casos con decremento en las siguientes 2 décadas, y en 1950 presenta un incremento llegando casi al 19% de las muertes maternas. </w:t>
      </w:r>
    </w:p>
    <w:p w14:paraId="6619A83B" w14:textId="40A11DEB" w:rsidR="007F790D" w:rsidRDefault="0044786C">
      <w:pPr>
        <w:spacing w:line="360" w:lineRule="auto"/>
        <w:ind w:firstLine="567"/>
        <w:jc w:val="center"/>
        <w:rPr>
          <w:rFonts w:ascii="Arial" w:hAnsi="Arial" w:cs="Arial"/>
        </w:rPr>
        <w:pPrChange w:id="1335" w:author="Vladi Hernández" w:date="2024-11-06T12:53:00Z" w16du:dateUtc="2024-11-06T18:53:00Z">
          <w:pPr>
            <w:spacing w:line="360" w:lineRule="auto"/>
            <w:ind w:firstLine="567"/>
            <w:jc w:val="both"/>
          </w:pPr>
        </w:pPrChange>
      </w:pPr>
      <w:ins w:id="1336" w:author="Vladi Hernández" w:date="2024-11-06T12:54:00Z" w16du:dateUtc="2024-11-06T18:54:00Z">
        <w:r w:rsidRPr="00764A73">
          <w:rPr>
            <w:rFonts w:ascii="Arial" w:hAnsi="Arial" w:cs="Arial"/>
            <w:noProof/>
            <w:sz w:val="18"/>
            <w:szCs w:val="18"/>
          </w:rPr>
          <w:lastRenderedPageBreak/>
          <mc:AlternateContent>
            <mc:Choice Requires="wps">
              <w:drawing>
                <wp:anchor distT="45720" distB="45720" distL="114300" distR="114300" simplePos="0" relativeHeight="251688960" behindDoc="0" locked="0" layoutInCell="1" allowOverlap="1" wp14:anchorId="7BC8B1A6" wp14:editId="7AA4DF29">
                  <wp:simplePos x="0" y="0"/>
                  <wp:positionH relativeFrom="column">
                    <wp:posOffset>4603530</wp:posOffset>
                  </wp:positionH>
                  <wp:positionV relativeFrom="paragraph">
                    <wp:posOffset>938944</wp:posOffset>
                  </wp:positionV>
                  <wp:extent cx="944880" cy="228600"/>
                  <wp:effectExtent l="0" t="0" r="0" b="0"/>
                  <wp:wrapNone/>
                  <wp:docPr id="915848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28600"/>
                          </a:xfrm>
                          <a:prstGeom prst="rect">
                            <a:avLst/>
                          </a:prstGeom>
                          <a:noFill/>
                          <a:ln w="9525">
                            <a:noFill/>
                            <a:miter lim="800000"/>
                            <a:headEnd/>
                            <a:tailEnd/>
                          </a:ln>
                        </wps:spPr>
                        <wps:txbx>
                          <w:txbxContent>
                            <w:p w14:paraId="642E7904" w14:textId="77777777" w:rsidR="0044786C" w:rsidRPr="0039122E" w:rsidRDefault="0044786C" w:rsidP="0044786C">
                              <w:pPr>
                                <w:rPr>
                                  <w:rFonts w:ascii="Arial" w:hAnsi="Arial" w:cs="Arial"/>
                                  <w:sz w:val="16"/>
                                  <w:szCs w:val="16"/>
                                  <w:rPrChange w:id="1337" w:author="Vladi Hernández" w:date="2024-11-05T21:06:00Z" w16du:dateUtc="2024-11-06T03:06:00Z">
                                    <w:rPr/>
                                  </w:rPrChange>
                                </w:rPr>
                              </w:pPr>
                              <w:ins w:id="1338" w:author="Vladi Hernández" w:date="2024-11-05T20:41:00Z" w16du:dateUtc="2024-11-06T02:41:00Z">
                                <w:r w:rsidRPr="0039122E">
                                  <w:rPr>
                                    <w:rFonts w:ascii="Arial" w:hAnsi="Arial" w:cs="Arial"/>
                                    <w:sz w:val="16"/>
                                    <w:szCs w:val="16"/>
                                    <w:rPrChange w:id="1339" w:author="Vladi Hernández" w:date="2024-11-05T21:06:00Z" w16du:dateUtc="2024-11-06T03:06:00Z">
                                      <w:rPr/>
                                    </w:rPrChange>
                                  </w:rPr>
                                  <w:t>N=</w:t>
                                </w:r>
                              </w:ins>
                              <w:ins w:id="1340" w:author="Vladi Hernández" w:date="2024-11-06T11:47:00Z" w16du:dateUtc="2024-11-06T17:47:00Z">
                                <w:r>
                                  <w:rPr>
                                    <w:rFonts w:ascii="Arial" w:hAnsi="Arial" w:cs="Arial"/>
                                    <w:sz w:val="16"/>
                                    <w:szCs w:val="16"/>
                                  </w:rPr>
                                  <w:t xml:space="preserve"> 235</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B1A6" id="_x0000_s1033" type="#_x0000_t202" style="position:absolute;left:0;text-align:left;margin-left:362.5pt;margin-top:73.95pt;width:74.4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" filled="f" stroked="f">
                  <v:textbox>
                    <w:txbxContent>
                      <w:p w14:paraId="642E7904" w14:textId="77777777" w:rsidR="0044786C" w:rsidRPr="0039122E" w:rsidRDefault="0044786C" w:rsidP="0044786C">
                        <w:pPr>
                          <w:rPr>
                            <w:rFonts w:ascii="Arial" w:hAnsi="Arial" w:cs="Arial"/>
                            <w:sz w:val="16"/>
                            <w:szCs w:val="16"/>
                            <w:rPrChange w:id="1341" w:author="Vladi Hernández" w:date="2024-11-05T21:06:00Z" w16du:dateUtc="2024-11-06T03:06:00Z">
                              <w:rPr/>
                            </w:rPrChange>
                          </w:rPr>
                        </w:pPr>
                        <w:ins w:id="1342" w:author="Vladi Hernández" w:date="2024-11-05T20:41:00Z" w16du:dateUtc="2024-11-06T02:41:00Z">
                          <w:r w:rsidRPr="0039122E">
                            <w:rPr>
                              <w:rFonts w:ascii="Arial" w:hAnsi="Arial" w:cs="Arial"/>
                              <w:sz w:val="16"/>
                              <w:szCs w:val="16"/>
                              <w:rPrChange w:id="1343" w:author="Vladi Hernández" w:date="2024-11-05T21:06:00Z" w16du:dateUtc="2024-11-06T03:06:00Z">
                                <w:rPr/>
                              </w:rPrChange>
                            </w:rPr>
                            <w:t>N=</w:t>
                          </w:r>
                        </w:ins>
                        <w:ins w:id="1344" w:author="Vladi Hernández" w:date="2024-11-06T11:47:00Z" w16du:dateUtc="2024-11-06T17:47:00Z">
                          <w:r>
                            <w:rPr>
                              <w:rFonts w:ascii="Arial" w:hAnsi="Arial" w:cs="Arial"/>
                              <w:sz w:val="16"/>
                              <w:szCs w:val="16"/>
                            </w:rPr>
                            <w:t xml:space="preserve"> 235</w:t>
                          </w:r>
                        </w:ins>
                      </w:p>
                    </w:txbxContent>
                  </v:textbox>
                </v:shape>
              </w:pict>
            </mc:Fallback>
          </mc:AlternateContent>
        </w:r>
      </w:ins>
      <w:del w:id="1345" w:author="Vladi Hernández" w:date="2024-11-06T12:44:00Z" w16du:dateUtc="2024-11-06T18:44:00Z">
        <w:r w:rsidR="00E81503" w:rsidDel="00A730E9">
          <w:rPr>
            <w:noProof/>
          </w:rPr>
          <w:drawing>
            <wp:anchor distT="0" distB="0" distL="114300" distR="114300" simplePos="0" relativeHeight="251672576" behindDoc="0" locked="0" layoutInCell="1" allowOverlap="1" wp14:anchorId="732C30D0" wp14:editId="7DEFFED0">
              <wp:simplePos x="0" y="0"/>
              <wp:positionH relativeFrom="margin">
                <wp:posOffset>0</wp:posOffset>
              </wp:positionH>
              <wp:positionV relativeFrom="paragraph">
                <wp:posOffset>260350</wp:posOffset>
              </wp:positionV>
              <wp:extent cx="5612130" cy="3016885"/>
              <wp:effectExtent l="0" t="0" r="7620" b="12065"/>
              <wp:wrapSquare wrapText="bothSides"/>
              <wp:docPr id="1371591454" name="Gráfico 1">
                <a:extLst xmlns:a="http://schemas.openxmlformats.org/drawingml/2006/main">
                  <a:ext uri="{FF2B5EF4-FFF2-40B4-BE49-F238E27FC236}">
                    <a16:creationId xmlns:a16="http://schemas.microsoft.com/office/drawing/2014/main" id="{7DCA9068-0465-B872-3CD0-244C4186E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del>
      <w:ins w:id="1346" w:author="Vladi Hernández" w:date="2024-11-06T12:53:00Z" w16du:dateUtc="2024-11-06T18:53:00Z">
        <w:r>
          <w:rPr>
            <w:noProof/>
          </w:rPr>
          <w:drawing>
            <wp:inline distT="0" distB="0" distL="0" distR="0" wp14:anchorId="7A5592A3" wp14:editId="4CFDCEE4">
              <wp:extent cx="5298251" cy="2843833"/>
              <wp:effectExtent l="0" t="0" r="17145" b="13970"/>
              <wp:docPr id="1083292414" name="Gráfico 1">
                <a:extLst xmlns:a="http://schemas.openxmlformats.org/drawingml/2006/main">
                  <a:ext uri="{FF2B5EF4-FFF2-40B4-BE49-F238E27FC236}">
                    <a16:creationId xmlns:a16="http://schemas.microsoft.com/office/drawing/2014/main" id="{1C70C044-9841-4823-8EFD-9180DEFB5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ins>
    </w:p>
    <w:p w14:paraId="0157D261" w14:textId="0918879A" w:rsidR="007F790D" w:rsidRPr="00DD731D" w:rsidRDefault="007F790D" w:rsidP="007F790D">
      <w:pPr>
        <w:spacing w:line="360" w:lineRule="auto"/>
        <w:ind w:firstLine="567"/>
        <w:jc w:val="both"/>
        <w:rPr>
          <w:rFonts w:ascii="Arial" w:hAnsi="Arial" w:cs="Arial"/>
          <w:color w:val="000000" w:themeColor="text1"/>
          <w:lang w:val="es-ES"/>
        </w:rPr>
      </w:pPr>
      <w:commentRangeStart w:id="1347"/>
      <w:r w:rsidRPr="00DD731D">
        <w:rPr>
          <w:rFonts w:ascii="Arial" w:hAnsi="Arial" w:cs="Arial"/>
          <w:color w:val="000000" w:themeColor="text1"/>
          <w:sz w:val="16"/>
          <w:szCs w:val="16"/>
        </w:rPr>
        <w:t>Fuente: Actas de defunción del registro civil de la ciudad de Pachuca de Soto, H</w:t>
      </w:r>
      <w:r w:rsidR="00F041E4">
        <w:rPr>
          <w:rFonts w:ascii="Arial" w:hAnsi="Arial" w:cs="Arial"/>
          <w:color w:val="000000" w:themeColor="text1"/>
          <w:sz w:val="16"/>
          <w:szCs w:val="16"/>
        </w:rPr>
        <w:t>idal</w:t>
      </w:r>
      <w:r w:rsidRPr="00DD731D">
        <w:rPr>
          <w:rFonts w:ascii="Arial" w:hAnsi="Arial" w:cs="Arial"/>
          <w:color w:val="000000" w:themeColor="text1"/>
          <w:sz w:val="16"/>
          <w:szCs w:val="16"/>
        </w:rPr>
        <w:t>go</w:t>
      </w:r>
      <w:r w:rsidR="00F041E4">
        <w:rPr>
          <w:rFonts w:ascii="Arial" w:hAnsi="Arial" w:cs="Arial"/>
          <w:color w:val="000000" w:themeColor="text1"/>
          <w:sz w:val="16"/>
          <w:szCs w:val="16"/>
        </w:rPr>
        <w:t>.</w:t>
      </w:r>
      <w:r w:rsidRPr="00DD731D">
        <w:rPr>
          <w:rFonts w:ascii="Arial" w:hAnsi="Arial" w:cs="Arial"/>
          <w:color w:val="000000" w:themeColor="text1"/>
          <w:sz w:val="16"/>
          <w:szCs w:val="16"/>
        </w:rPr>
        <w:t xml:space="preserve"> 1900 a 19</w:t>
      </w:r>
      <w:del w:id="1348" w:author="Vladi Hernández" w:date="2024-11-06T12:35:00Z" w16du:dateUtc="2024-11-06T18:35:00Z">
        <w:r w:rsidRPr="00DD731D" w:rsidDel="00B64B34">
          <w:rPr>
            <w:rFonts w:ascii="Arial" w:hAnsi="Arial" w:cs="Arial"/>
            <w:color w:val="000000" w:themeColor="text1"/>
            <w:sz w:val="16"/>
            <w:szCs w:val="16"/>
          </w:rPr>
          <w:delText>5</w:delText>
        </w:r>
      </w:del>
      <w:ins w:id="1349" w:author="Vladi Hernández" w:date="2024-11-06T12:35:00Z" w16du:dateUtc="2024-11-06T18:35:00Z">
        <w:r w:rsidR="00B64B34">
          <w:rPr>
            <w:rFonts w:ascii="Arial" w:hAnsi="Arial" w:cs="Arial"/>
            <w:color w:val="000000" w:themeColor="text1"/>
            <w:sz w:val="16"/>
            <w:szCs w:val="16"/>
          </w:rPr>
          <w:t>7</w:t>
        </w:r>
      </w:ins>
      <w:r w:rsidR="00B91584">
        <w:rPr>
          <w:rFonts w:ascii="Arial" w:hAnsi="Arial" w:cs="Arial"/>
          <w:color w:val="000000" w:themeColor="text1"/>
          <w:sz w:val="16"/>
          <w:szCs w:val="16"/>
        </w:rPr>
        <w:t>0</w:t>
      </w:r>
      <w:commentRangeEnd w:id="1347"/>
      <w:r w:rsidR="003B0D37">
        <w:rPr>
          <w:rStyle w:val="Refdecomentario"/>
        </w:rPr>
        <w:commentReference w:id="1347"/>
      </w:r>
    </w:p>
    <w:p w14:paraId="212E78C8" w14:textId="72A1B4C7" w:rsidR="007F790D" w:rsidRPr="00DD3D8A" w:rsidRDefault="007F790D" w:rsidP="007F790D">
      <w:pPr>
        <w:spacing w:line="360" w:lineRule="auto"/>
        <w:ind w:firstLine="567"/>
        <w:jc w:val="both"/>
        <w:rPr>
          <w:rFonts w:ascii="Arial" w:hAnsi="Arial" w:cs="Arial"/>
        </w:rPr>
      </w:pPr>
    </w:p>
    <w:p w14:paraId="0EDC4436" w14:textId="4F7CABFF" w:rsidR="007F790D" w:rsidDel="00FB26BD" w:rsidRDefault="001F3DA7">
      <w:pPr>
        <w:pStyle w:val="NormalWeb"/>
        <w:shd w:val="clear" w:color="auto" w:fill="FFFFFF"/>
        <w:spacing w:line="360" w:lineRule="auto"/>
        <w:ind w:firstLine="567"/>
        <w:jc w:val="both"/>
        <w:rPr>
          <w:del w:id="1350" w:author="MACARENA MUGIONE MENDEZ" w:date="2024-10-04T14:05:00Z" w16du:dateUtc="2024-10-04T20:05:00Z"/>
          <w:rFonts w:ascii="Arial" w:hAnsi="Arial" w:cs="Arial"/>
          <w:color w:val="000000" w:themeColor="text1"/>
        </w:rPr>
        <w:pPrChange w:id="1351" w:author="MACARENA MUGIONE MENDEZ" w:date="2024-10-04T14:02:00Z" w16du:dateUtc="2024-10-04T20:02:00Z">
          <w:pPr>
            <w:pStyle w:val="NormalWeb"/>
            <w:shd w:val="clear" w:color="auto" w:fill="FFFFFF"/>
            <w:spacing w:line="360" w:lineRule="auto"/>
            <w:jc w:val="both"/>
          </w:pPr>
        </w:pPrChange>
      </w:pPr>
      <w:commentRangeStart w:id="1352"/>
      <w:r w:rsidRPr="004509A3">
        <w:rPr>
          <w:rFonts w:ascii="Arial" w:hAnsi="Arial" w:cs="Arial"/>
          <w:color w:val="000000" w:themeColor="text1"/>
        </w:rPr>
        <w:t>Los datos observados</w:t>
      </w:r>
      <w:r w:rsidR="007F790D">
        <w:rPr>
          <w:rFonts w:ascii="Arial" w:hAnsi="Arial" w:cs="Arial"/>
          <w:color w:val="000000" w:themeColor="text1"/>
        </w:rPr>
        <w:t xml:space="preserve">, </w:t>
      </w:r>
      <w:r w:rsidR="007F790D" w:rsidRPr="004509A3">
        <w:rPr>
          <w:rFonts w:ascii="Arial" w:hAnsi="Arial" w:cs="Arial"/>
          <w:color w:val="000000" w:themeColor="text1"/>
        </w:rPr>
        <w:t>sobre las defunciones maternas según grupos de edad pueden ser interpretadas teniendo en cuenta varios factores, entre ellos, la asignación de roles social</w:t>
      </w:r>
      <w:r w:rsidRPr="0048490E">
        <w:rPr>
          <w:rFonts w:ascii="Arial" w:hAnsi="Arial" w:cs="Arial"/>
          <w:color w:val="000000" w:themeColor="text1"/>
        </w:rPr>
        <w:t>es</w:t>
      </w:r>
      <w:r w:rsidR="007F790D" w:rsidRPr="004509A3">
        <w:rPr>
          <w:rFonts w:ascii="Arial" w:hAnsi="Arial" w:cs="Arial"/>
          <w:color w:val="000000" w:themeColor="text1"/>
        </w:rPr>
        <w:t xml:space="preserve"> y culturalmente establecidos. </w:t>
      </w:r>
      <w:r w:rsidR="007F790D" w:rsidRPr="008B777F">
        <w:rPr>
          <w:rFonts w:ascii="Arial" w:hAnsi="Arial" w:cs="Arial"/>
          <w:color w:val="000000" w:themeColor="text1"/>
        </w:rPr>
        <w:t xml:space="preserve">Un ejemplo de esto </w:t>
      </w:r>
      <w:r w:rsidR="007F790D">
        <w:rPr>
          <w:rFonts w:ascii="Arial" w:hAnsi="Arial" w:cs="Arial"/>
          <w:color w:val="000000" w:themeColor="text1"/>
        </w:rPr>
        <w:t xml:space="preserve">lo representó la </w:t>
      </w:r>
      <w:r w:rsidR="007F790D" w:rsidRPr="00B70615">
        <w:rPr>
          <w:rFonts w:ascii="Arial" w:hAnsi="Arial" w:cs="Arial"/>
          <w:color w:val="000000" w:themeColor="text1"/>
        </w:rPr>
        <w:t>nupcialidad o unión precoz vinculado a la procreación en edades tempranas</w:t>
      </w:r>
      <w:r w:rsidR="007F790D">
        <w:rPr>
          <w:rFonts w:ascii="Arial" w:hAnsi="Arial" w:cs="Arial"/>
          <w:color w:val="000000" w:themeColor="text1"/>
        </w:rPr>
        <w:t>, tan común a inicios del siglo pasado.</w:t>
      </w:r>
      <w:r w:rsidR="007F790D">
        <w:rPr>
          <w:rStyle w:val="Refdenotaalpie"/>
          <w:rFonts w:ascii="Arial" w:hAnsi="Arial" w:cs="Arial"/>
          <w:color w:val="000000" w:themeColor="text1"/>
        </w:rPr>
        <w:footnoteReference w:id="32"/>
      </w:r>
      <w:r w:rsidR="005D0EA6">
        <w:rPr>
          <w:rFonts w:ascii="Arial" w:hAnsi="Arial" w:cs="Arial"/>
          <w:color w:val="000000" w:themeColor="text1"/>
        </w:rPr>
        <w:t xml:space="preserve"> </w:t>
      </w:r>
      <w:r w:rsidR="007F790D" w:rsidRPr="00B70615">
        <w:rPr>
          <w:rFonts w:ascii="Arial" w:hAnsi="Arial" w:cs="Arial"/>
          <w:color w:val="000000" w:themeColor="text1"/>
        </w:rPr>
        <w:t xml:space="preserve">Esta práctica, </w:t>
      </w:r>
      <w:r w:rsidR="005D0EA6">
        <w:rPr>
          <w:rFonts w:ascii="Arial" w:hAnsi="Arial" w:cs="Arial"/>
          <w:color w:val="000000" w:themeColor="text1"/>
        </w:rPr>
        <w:t>es</w:t>
      </w:r>
      <w:r w:rsidR="007F790D">
        <w:rPr>
          <w:rFonts w:ascii="Arial" w:hAnsi="Arial" w:cs="Arial"/>
          <w:color w:val="000000" w:themeColor="text1"/>
        </w:rPr>
        <w:t xml:space="preserve"> </w:t>
      </w:r>
      <w:r w:rsidR="007F790D" w:rsidRPr="00B70615">
        <w:rPr>
          <w:rFonts w:ascii="Arial" w:hAnsi="Arial" w:cs="Arial"/>
          <w:color w:val="000000" w:themeColor="text1"/>
        </w:rPr>
        <w:t>reconocid</w:t>
      </w:r>
      <w:r w:rsidR="005D0EA6">
        <w:rPr>
          <w:rFonts w:ascii="Arial" w:hAnsi="Arial" w:cs="Arial"/>
          <w:color w:val="000000" w:themeColor="text1"/>
        </w:rPr>
        <w:t>a</w:t>
      </w:r>
      <w:r w:rsidR="007F790D" w:rsidRPr="00B70615">
        <w:rPr>
          <w:rFonts w:ascii="Arial" w:hAnsi="Arial" w:cs="Arial"/>
          <w:color w:val="000000" w:themeColor="text1"/>
        </w:rPr>
        <w:t xml:space="preserve"> como un factor de riesgo </w:t>
      </w:r>
      <w:r w:rsidR="007F790D">
        <w:rPr>
          <w:rFonts w:ascii="Arial" w:hAnsi="Arial" w:cs="Arial"/>
          <w:color w:val="000000" w:themeColor="text1"/>
        </w:rPr>
        <w:t xml:space="preserve">para </w:t>
      </w:r>
      <w:r w:rsidR="007F790D" w:rsidRPr="00B70615">
        <w:rPr>
          <w:rFonts w:ascii="Arial" w:hAnsi="Arial" w:cs="Arial"/>
          <w:color w:val="000000" w:themeColor="text1"/>
        </w:rPr>
        <w:t xml:space="preserve">la </w:t>
      </w:r>
      <w:r w:rsidR="007F790D">
        <w:rPr>
          <w:rFonts w:ascii="Arial" w:hAnsi="Arial" w:cs="Arial"/>
          <w:color w:val="000000" w:themeColor="text1"/>
        </w:rPr>
        <w:t xml:space="preserve">mortalidad </w:t>
      </w:r>
      <w:r w:rsidR="007F790D" w:rsidRPr="00B70615">
        <w:rPr>
          <w:rFonts w:ascii="Arial" w:hAnsi="Arial" w:cs="Arial"/>
          <w:color w:val="000000" w:themeColor="text1"/>
        </w:rPr>
        <w:t xml:space="preserve">materna, perinatal e </w:t>
      </w:r>
      <w:proofErr w:type="spellStart"/>
      <w:r w:rsidR="007F790D" w:rsidRPr="00B70615">
        <w:rPr>
          <w:rFonts w:ascii="Arial" w:hAnsi="Arial" w:cs="Arial"/>
          <w:color w:val="000000" w:themeColor="text1"/>
        </w:rPr>
        <w:t>infantil</w:t>
      </w:r>
      <w:commentRangeEnd w:id="1352"/>
      <w:r w:rsidR="009F3408">
        <w:rPr>
          <w:rStyle w:val="Refdecomentario"/>
        </w:rPr>
        <w:commentReference w:id="1352"/>
      </w:r>
      <w:r w:rsidR="007F790D" w:rsidRPr="00B70615">
        <w:rPr>
          <w:rFonts w:ascii="Arial" w:hAnsi="Arial" w:cs="Arial"/>
          <w:color w:val="000000" w:themeColor="text1"/>
        </w:rPr>
        <w:t>.</w:t>
      </w:r>
    </w:p>
    <w:p w14:paraId="33318966" w14:textId="4FA98A16" w:rsidR="007F790D" w:rsidRPr="008B777F" w:rsidRDefault="007F790D">
      <w:pPr>
        <w:pStyle w:val="NormalWeb"/>
        <w:shd w:val="clear" w:color="auto" w:fill="FFFFFF"/>
        <w:spacing w:line="360" w:lineRule="auto"/>
        <w:ind w:firstLine="567"/>
        <w:jc w:val="both"/>
        <w:rPr>
          <w:rFonts w:ascii="Arial" w:hAnsi="Arial" w:cs="Arial"/>
          <w:color w:val="000000" w:themeColor="text1"/>
          <w:highlight w:val="yellow"/>
        </w:rPr>
        <w:pPrChange w:id="1385" w:author="MACARENA MUGIONE MENDEZ" w:date="2024-10-04T14:05:00Z" w16du:dateUtc="2024-10-04T20:05:00Z">
          <w:pPr>
            <w:pStyle w:val="NormalWeb"/>
            <w:shd w:val="clear" w:color="auto" w:fill="FFFFFF"/>
            <w:spacing w:line="360" w:lineRule="auto"/>
            <w:jc w:val="both"/>
          </w:pPr>
        </w:pPrChange>
      </w:pPr>
      <w:r w:rsidRPr="0005101E">
        <w:rPr>
          <w:rFonts w:ascii="Arial" w:hAnsi="Arial" w:cs="Arial"/>
          <w:color w:val="000000" w:themeColor="text1"/>
        </w:rPr>
        <w:t>Durante</w:t>
      </w:r>
      <w:proofErr w:type="spellEnd"/>
      <w:r w:rsidRPr="0005101E">
        <w:rPr>
          <w:rFonts w:ascii="Arial" w:hAnsi="Arial" w:cs="Arial"/>
          <w:color w:val="000000" w:themeColor="text1"/>
        </w:rPr>
        <w:t xml:space="preserve"> el periodo posrevolucionario y la primera mitad del siglo </w:t>
      </w:r>
      <w:proofErr w:type="spellStart"/>
      <w:r w:rsidR="009F3408" w:rsidRPr="009F3408">
        <w:rPr>
          <w:rFonts w:ascii="Arial" w:hAnsi="Arial" w:cs="Arial"/>
          <w:smallCaps/>
          <w:color w:val="000000" w:themeColor="text1"/>
          <w:rPrChange w:id="1386" w:author="MACARENA MUGIONE MENDEZ" w:date="2024-10-04T14:04:00Z" w16du:dateUtc="2024-10-04T20:04:00Z">
            <w:rPr>
              <w:rFonts w:ascii="Arial" w:hAnsi="Arial" w:cs="Arial"/>
              <w:color w:val="000000" w:themeColor="text1"/>
            </w:rPr>
          </w:rPrChange>
        </w:rPr>
        <w:t>xx</w:t>
      </w:r>
      <w:proofErr w:type="spellEnd"/>
      <w:r w:rsidRPr="0005101E">
        <w:rPr>
          <w:rFonts w:ascii="Arial" w:hAnsi="Arial" w:cs="Arial"/>
          <w:color w:val="000000" w:themeColor="text1"/>
        </w:rPr>
        <w:t>, el Estado concentró sus esfuerzos en estimular el crecimiento demográfico y se consideró crucial el papel de la mujer debido a su función materna, destinada a procrear y contribuir a la formación de los futuros ciudadanos y trabajadores de la nación.</w:t>
      </w:r>
      <w:del w:id="1387" w:author="MACARENA MUGIONE MENDEZ" w:date="2024-10-04T14:05:00Z" w16du:dateUtc="2024-10-04T20:05:00Z">
        <w:r w:rsidRPr="0005101E" w:rsidDel="00FB26BD">
          <w:rPr>
            <w:rStyle w:val="Refdenotaalpie"/>
            <w:rFonts w:ascii="Arial" w:hAnsi="Arial" w:cs="Arial"/>
            <w:color w:val="000000" w:themeColor="text1"/>
          </w:rPr>
          <w:delText xml:space="preserve"> </w:delText>
        </w:r>
      </w:del>
      <w:r w:rsidRPr="0005101E">
        <w:rPr>
          <w:rStyle w:val="Refdenotaalpie"/>
          <w:rFonts w:ascii="Arial" w:hAnsi="Arial" w:cs="Arial"/>
          <w:color w:val="000000" w:themeColor="text1"/>
        </w:rPr>
        <w:footnoteReference w:id="33"/>
      </w:r>
    </w:p>
    <w:p w14:paraId="0E70CB9D" w14:textId="28B619A7" w:rsidR="007F790D" w:rsidRDefault="007F790D" w:rsidP="007F790D">
      <w:pPr>
        <w:spacing w:line="360" w:lineRule="auto"/>
        <w:ind w:firstLine="567"/>
        <w:jc w:val="both"/>
        <w:rPr>
          <w:rFonts w:ascii="Arial" w:hAnsi="Arial" w:cs="Arial"/>
          <w:color w:val="000000" w:themeColor="text1"/>
          <w:lang w:val="es-ES"/>
        </w:rPr>
      </w:pPr>
      <w:r w:rsidRPr="0005101E">
        <w:rPr>
          <w:rFonts w:ascii="Arial" w:hAnsi="Arial" w:cs="Arial"/>
          <w:color w:val="000000" w:themeColor="text1"/>
        </w:rPr>
        <w:t xml:space="preserve">En este contexto, durante las décadas de 1920 y 1930, se formularon propuestas con el objetivo de mejorar la posición de las mujeres en el ámbito público. A modo de ilustración, </w:t>
      </w:r>
      <w:del w:id="1419" w:author="MACARENA MUGIONE MENDEZ" w:date="2024-10-04T14:14:00Z" w16du:dateUtc="2024-10-04T20:14:00Z">
        <w:r w:rsidDel="00CC6BC8">
          <w:rPr>
            <w:rFonts w:ascii="Arial" w:hAnsi="Arial" w:cs="Arial"/>
            <w:color w:val="000000" w:themeColor="text1"/>
          </w:rPr>
          <w:delText xml:space="preserve">en relación </w:delText>
        </w:r>
        <w:r w:rsidRPr="0005101E" w:rsidDel="00CC6BC8">
          <w:rPr>
            <w:rFonts w:ascii="Arial" w:hAnsi="Arial" w:cs="Arial"/>
            <w:color w:val="000000" w:themeColor="text1"/>
          </w:rPr>
          <w:delText>a</w:delText>
        </w:r>
      </w:del>
      <w:ins w:id="1420" w:author="MACARENA MUGIONE MENDEZ" w:date="2024-10-04T14:14:00Z" w16du:dateUtc="2024-10-04T20:14:00Z">
        <w:r w:rsidR="00CC6BC8">
          <w:rPr>
            <w:rFonts w:ascii="Arial" w:hAnsi="Arial" w:cs="Arial"/>
            <w:color w:val="000000" w:themeColor="text1"/>
          </w:rPr>
          <w:t>con relación a</w:t>
        </w:r>
      </w:ins>
      <w:r w:rsidRPr="0005101E">
        <w:rPr>
          <w:rFonts w:ascii="Arial" w:hAnsi="Arial" w:cs="Arial"/>
          <w:color w:val="000000" w:themeColor="text1"/>
        </w:rPr>
        <w:t xml:space="preserve"> la educación, la matrícula se duplicó desde principios del siglo </w:t>
      </w:r>
      <w:proofErr w:type="spellStart"/>
      <w:r w:rsidR="00FB26BD" w:rsidRPr="00FB26BD">
        <w:rPr>
          <w:rFonts w:ascii="Arial" w:hAnsi="Arial" w:cs="Arial"/>
          <w:smallCaps/>
          <w:color w:val="000000" w:themeColor="text1"/>
          <w:rPrChange w:id="1421" w:author="MACARENA MUGIONE MENDEZ" w:date="2024-10-04T14:05:00Z" w16du:dateUtc="2024-10-04T20:05:00Z">
            <w:rPr>
              <w:rFonts w:ascii="Arial" w:hAnsi="Arial" w:cs="Arial"/>
              <w:color w:val="000000" w:themeColor="text1"/>
            </w:rPr>
          </w:rPrChange>
        </w:rPr>
        <w:t>xx</w:t>
      </w:r>
      <w:proofErr w:type="spellEnd"/>
      <w:r w:rsidRPr="0005101E">
        <w:rPr>
          <w:rFonts w:ascii="Arial" w:hAnsi="Arial" w:cs="Arial"/>
          <w:color w:val="000000" w:themeColor="text1"/>
        </w:rPr>
        <w:t xml:space="preserve">, y </w:t>
      </w:r>
      <w:ins w:id="1422" w:author="MACARENA MUGIONE MENDEZ" w:date="2024-10-04T14:05:00Z" w16du:dateUtc="2024-10-04T20:05:00Z">
        <w:r w:rsidR="00FB26BD">
          <w:rPr>
            <w:rFonts w:ascii="Arial" w:hAnsi="Arial" w:cs="Arial"/>
            <w:color w:val="000000" w:themeColor="text1"/>
          </w:rPr>
          <w:t>é</w:t>
        </w:r>
      </w:ins>
      <w:del w:id="1423" w:author="MACARENA MUGIONE MENDEZ" w:date="2024-10-04T14:05:00Z" w16du:dateUtc="2024-10-04T20:05:00Z">
        <w:r w:rsidRPr="0005101E" w:rsidDel="00FB26BD">
          <w:rPr>
            <w:rFonts w:ascii="Arial" w:hAnsi="Arial" w:cs="Arial"/>
            <w:color w:val="000000" w:themeColor="text1"/>
          </w:rPr>
          <w:delText>e</w:delText>
        </w:r>
      </w:del>
      <w:r w:rsidRPr="0005101E">
        <w:rPr>
          <w:rFonts w:ascii="Arial" w:hAnsi="Arial" w:cs="Arial"/>
          <w:color w:val="000000" w:themeColor="text1"/>
        </w:rPr>
        <w:t>st</w:t>
      </w:r>
      <w:r>
        <w:rPr>
          <w:rFonts w:ascii="Arial" w:hAnsi="Arial" w:cs="Arial"/>
          <w:color w:val="000000" w:themeColor="text1"/>
        </w:rPr>
        <w:t>a</w:t>
      </w:r>
      <w:r w:rsidRPr="0005101E">
        <w:rPr>
          <w:rFonts w:ascii="Arial" w:hAnsi="Arial" w:cs="Arial"/>
          <w:color w:val="000000" w:themeColor="text1"/>
        </w:rPr>
        <w:t xml:space="preserve"> aument</w:t>
      </w:r>
      <w:ins w:id="1424" w:author="MACARENA MUGIONE MENDEZ" w:date="2024-10-04T14:05:00Z" w16du:dateUtc="2024-10-04T20:05:00Z">
        <w:r w:rsidR="00FB26BD">
          <w:rPr>
            <w:rFonts w:ascii="Arial" w:hAnsi="Arial" w:cs="Arial"/>
            <w:color w:val="000000" w:themeColor="text1"/>
          </w:rPr>
          <w:t>ó</w:t>
        </w:r>
      </w:ins>
      <w:del w:id="1425" w:author="MACARENA MUGIONE MENDEZ" w:date="2024-10-04T14:05:00Z" w16du:dateUtc="2024-10-04T20:05:00Z">
        <w:r w:rsidRPr="0005101E" w:rsidDel="00FB26BD">
          <w:rPr>
            <w:rFonts w:ascii="Arial" w:hAnsi="Arial" w:cs="Arial"/>
            <w:color w:val="000000" w:themeColor="text1"/>
          </w:rPr>
          <w:delText>o</w:delText>
        </w:r>
      </w:del>
      <w:r w:rsidRPr="0005101E">
        <w:rPr>
          <w:rFonts w:ascii="Arial" w:hAnsi="Arial" w:cs="Arial"/>
          <w:color w:val="000000" w:themeColor="text1"/>
        </w:rPr>
        <w:t xml:space="preserve"> de 1930 a 1950. Además, se observó </w:t>
      </w:r>
      <w:r w:rsidRPr="0005101E">
        <w:rPr>
          <w:rFonts w:ascii="Arial" w:hAnsi="Arial" w:cs="Arial"/>
          <w:color w:val="000000" w:themeColor="text1"/>
        </w:rPr>
        <w:lastRenderedPageBreak/>
        <w:t>una disminución significativa del analfabetismo en la edad adulta durante este periodo.</w:t>
      </w:r>
      <w:r w:rsidRPr="0005101E">
        <w:rPr>
          <w:rStyle w:val="Refdenotaalpie"/>
          <w:rFonts w:ascii="Arial" w:hAnsi="Arial" w:cs="Arial"/>
          <w:color w:val="000000" w:themeColor="text1"/>
          <w:lang w:val="es-ES"/>
        </w:rPr>
        <w:footnoteReference w:id="34"/>
      </w:r>
      <w:r w:rsidRPr="0005101E">
        <w:rPr>
          <w:rFonts w:ascii="Arial" w:hAnsi="Arial" w:cs="Arial"/>
          <w:color w:val="000000" w:themeColor="text1"/>
          <w:lang w:val="es-ES"/>
        </w:rPr>
        <w:t xml:space="preserve"> </w:t>
      </w:r>
    </w:p>
    <w:p w14:paraId="183FEEB0" w14:textId="2CDE7D13" w:rsidR="007F790D" w:rsidRDefault="007F790D" w:rsidP="007F790D">
      <w:pPr>
        <w:spacing w:line="360" w:lineRule="auto"/>
        <w:ind w:firstLine="567"/>
        <w:jc w:val="both"/>
        <w:rPr>
          <w:rFonts w:ascii="Arial" w:hAnsi="Arial" w:cs="Arial"/>
          <w:color w:val="000000" w:themeColor="text1"/>
        </w:rPr>
      </w:pPr>
      <w:r w:rsidRPr="007D55BE">
        <w:rPr>
          <w:rFonts w:ascii="Arial" w:hAnsi="Arial" w:cs="Arial"/>
          <w:color w:val="000000" w:themeColor="text1"/>
        </w:rPr>
        <w:t>A pesar de esto</w:t>
      </w:r>
      <w:r>
        <w:rPr>
          <w:rFonts w:ascii="Arial" w:hAnsi="Arial" w:cs="Arial"/>
          <w:color w:val="000000" w:themeColor="text1"/>
        </w:rPr>
        <w:t>s avances en la condición de las mujer</w:t>
      </w:r>
      <w:r w:rsidR="005D0EA6">
        <w:rPr>
          <w:rFonts w:ascii="Arial" w:hAnsi="Arial" w:cs="Arial"/>
          <w:color w:val="000000" w:themeColor="text1"/>
        </w:rPr>
        <w:t>es</w:t>
      </w:r>
      <w:r w:rsidRPr="007D55BE">
        <w:rPr>
          <w:rFonts w:ascii="Arial" w:hAnsi="Arial" w:cs="Arial"/>
          <w:color w:val="000000" w:themeColor="text1"/>
        </w:rPr>
        <w:t xml:space="preserve">, la </w:t>
      </w:r>
      <w:r>
        <w:rPr>
          <w:rFonts w:ascii="Arial" w:hAnsi="Arial" w:cs="Arial"/>
          <w:color w:val="000000" w:themeColor="text1"/>
        </w:rPr>
        <w:t xml:space="preserve">propuesta </w:t>
      </w:r>
      <w:r w:rsidRPr="007D55BE">
        <w:rPr>
          <w:rFonts w:ascii="Arial" w:hAnsi="Arial" w:cs="Arial"/>
          <w:color w:val="000000" w:themeColor="text1"/>
        </w:rPr>
        <w:t xml:space="preserve">de reestructurar la dinámica social del </w:t>
      </w:r>
      <w:del w:id="1463" w:author="MACARENA MUGIONE MENDEZ" w:date="2024-10-04T14:05:00Z" w16du:dateUtc="2024-10-04T20:05:00Z">
        <w:r w:rsidRPr="007D55BE" w:rsidDel="008358E5">
          <w:rPr>
            <w:rFonts w:ascii="Arial" w:hAnsi="Arial" w:cs="Arial"/>
            <w:color w:val="000000" w:themeColor="text1"/>
          </w:rPr>
          <w:delText>país</w:delText>
        </w:r>
        <w:r w:rsidDel="008358E5">
          <w:rPr>
            <w:rFonts w:ascii="Arial" w:hAnsi="Arial" w:cs="Arial"/>
            <w:color w:val="000000" w:themeColor="text1"/>
          </w:rPr>
          <w:delText>,</w:delText>
        </w:r>
      </w:del>
      <w:ins w:id="1464" w:author="MACARENA MUGIONE MENDEZ" w:date="2024-10-04T14:05:00Z" w16du:dateUtc="2024-10-04T20:05:00Z">
        <w:r w:rsidR="008358E5" w:rsidRPr="007D55BE">
          <w:rPr>
            <w:rFonts w:ascii="Arial" w:hAnsi="Arial" w:cs="Arial"/>
            <w:color w:val="000000" w:themeColor="text1"/>
          </w:rPr>
          <w:t>país</w:t>
        </w:r>
      </w:ins>
      <w:r w:rsidR="005D0EA6">
        <w:rPr>
          <w:rFonts w:ascii="Arial" w:hAnsi="Arial" w:cs="Arial"/>
          <w:color w:val="000000" w:themeColor="text1"/>
        </w:rPr>
        <w:t xml:space="preserve"> fue </w:t>
      </w:r>
      <w:r>
        <w:rPr>
          <w:rFonts w:ascii="Arial" w:hAnsi="Arial" w:cs="Arial"/>
          <w:color w:val="000000" w:themeColor="text1"/>
        </w:rPr>
        <w:t>fomenta</w:t>
      </w:r>
      <w:r w:rsidR="005D0EA6">
        <w:rPr>
          <w:rFonts w:ascii="Arial" w:hAnsi="Arial" w:cs="Arial"/>
          <w:color w:val="000000" w:themeColor="text1"/>
        </w:rPr>
        <w:t>r</w:t>
      </w:r>
      <w:r>
        <w:rPr>
          <w:rFonts w:ascii="Arial" w:hAnsi="Arial" w:cs="Arial"/>
          <w:color w:val="000000" w:themeColor="text1"/>
        </w:rPr>
        <w:t xml:space="preserve"> el crecimiento de </w:t>
      </w:r>
      <w:r w:rsidRPr="007D55BE">
        <w:rPr>
          <w:rFonts w:ascii="Arial" w:hAnsi="Arial" w:cs="Arial"/>
          <w:color w:val="000000" w:themeColor="text1"/>
        </w:rPr>
        <w:t xml:space="preserve">la población. </w:t>
      </w:r>
      <w:r w:rsidR="005D0EA6">
        <w:rPr>
          <w:rFonts w:ascii="Arial" w:hAnsi="Arial" w:cs="Arial"/>
          <w:color w:val="000000" w:themeColor="text1"/>
        </w:rPr>
        <w:t>D</w:t>
      </w:r>
      <w:r w:rsidRPr="007D55BE">
        <w:rPr>
          <w:rFonts w:ascii="Arial" w:hAnsi="Arial" w:cs="Arial"/>
          <w:color w:val="000000" w:themeColor="text1"/>
        </w:rPr>
        <w:t>urante la administración de Lázaro Cárdenas</w:t>
      </w:r>
      <w:ins w:id="1465" w:author="MACARENA MUGIONE MENDEZ" w:date="2024-10-04T14:06:00Z" w16du:dateUtc="2024-10-04T20:06:00Z">
        <w:r w:rsidR="008358E5">
          <w:rPr>
            <w:rFonts w:ascii="Arial" w:hAnsi="Arial" w:cs="Arial"/>
            <w:color w:val="000000" w:themeColor="text1"/>
          </w:rPr>
          <w:t xml:space="preserve"> (1934-1940)</w:t>
        </w:r>
      </w:ins>
      <w:r w:rsidRPr="007D55BE">
        <w:rPr>
          <w:rFonts w:ascii="Arial" w:hAnsi="Arial" w:cs="Arial"/>
          <w:color w:val="000000" w:themeColor="text1"/>
        </w:rPr>
        <w:t xml:space="preserve">, se cristalizó </w:t>
      </w:r>
      <w:r w:rsidR="005D0EA6">
        <w:rPr>
          <w:rFonts w:ascii="Arial" w:hAnsi="Arial" w:cs="Arial"/>
          <w:color w:val="000000" w:themeColor="text1"/>
        </w:rPr>
        <w:t xml:space="preserve">dicha propuesta, con </w:t>
      </w:r>
      <w:r w:rsidRPr="007D55BE">
        <w:rPr>
          <w:rFonts w:ascii="Arial" w:hAnsi="Arial" w:cs="Arial"/>
          <w:color w:val="000000" w:themeColor="text1"/>
        </w:rPr>
        <w:t xml:space="preserve">la </w:t>
      </w:r>
      <w:r w:rsidR="005D0EA6">
        <w:rPr>
          <w:rFonts w:ascii="Arial" w:hAnsi="Arial" w:cs="Arial"/>
          <w:color w:val="000000" w:themeColor="text1"/>
        </w:rPr>
        <w:t xml:space="preserve">promulgación de la </w:t>
      </w:r>
      <w:r w:rsidRPr="007D55BE">
        <w:rPr>
          <w:rFonts w:ascii="Arial" w:hAnsi="Arial" w:cs="Arial"/>
          <w:color w:val="000000" w:themeColor="text1"/>
        </w:rPr>
        <w:t>primera Ley General de Población de México</w:t>
      </w:r>
      <w:del w:id="1466" w:author="MACARENA MUGIONE MENDEZ" w:date="2024-10-04T14:06:00Z" w16du:dateUtc="2024-10-04T20:06:00Z">
        <w:r w:rsidRPr="007D55BE" w:rsidDel="00936F03">
          <w:rPr>
            <w:rFonts w:ascii="Arial" w:hAnsi="Arial" w:cs="Arial"/>
            <w:color w:val="000000" w:themeColor="text1"/>
          </w:rPr>
          <w:delText>,</w:delText>
        </w:r>
      </w:del>
      <w:r w:rsidRPr="007D55BE">
        <w:rPr>
          <w:rFonts w:ascii="Arial" w:hAnsi="Arial" w:cs="Arial"/>
          <w:color w:val="000000" w:themeColor="text1"/>
        </w:rPr>
        <w:t xml:space="preserve"> </w:t>
      </w:r>
      <w:r>
        <w:rPr>
          <w:rFonts w:ascii="Arial" w:hAnsi="Arial" w:cs="Arial"/>
          <w:color w:val="000000" w:themeColor="text1"/>
        </w:rPr>
        <w:t xml:space="preserve">de </w:t>
      </w:r>
      <w:r w:rsidRPr="007D55BE">
        <w:rPr>
          <w:rFonts w:ascii="Arial" w:hAnsi="Arial" w:cs="Arial"/>
          <w:color w:val="000000" w:themeColor="text1"/>
        </w:rPr>
        <w:t>1936</w:t>
      </w:r>
      <w:r>
        <w:rPr>
          <w:rFonts w:ascii="Arial" w:hAnsi="Arial" w:cs="Arial"/>
          <w:color w:val="000000" w:themeColor="text1"/>
        </w:rPr>
        <w:t xml:space="preserve">, la cual </w:t>
      </w:r>
      <w:r w:rsidRPr="007D55BE">
        <w:rPr>
          <w:rFonts w:ascii="Arial" w:hAnsi="Arial" w:cs="Arial"/>
          <w:color w:val="000000" w:themeColor="text1"/>
        </w:rPr>
        <w:t xml:space="preserve">abordaba iniciativas relacionadas con políticas </w:t>
      </w:r>
      <w:proofErr w:type="spellStart"/>
      <w:r w:rsidRPr="007D55BE">
        <w:rPr>
          <w:rFonts w:ascii="Arial" w:hAnsi="Arial" w:cs="Arial"/>
          <w:color w:val="000000" w:themeColor="text1"/>
        </w:rPr>
        <w:t>pronatalistas</w:t>
      </w:r>
      <w:proofErr w:type="spellEnd"/>
      <w:r>
        <w:rPr>
          <w:rFonts w:ascii="Arial" w:hAnsi="Arial" w:cs="Arial"/>
          <w:color w:val="000000" w:themeColor="text1"/>
        </w:rPr>
        <w:t xml:space="preserve">, mismas que se reafirmaron </w:t>
      </w:r>
      <w:r w:rsidRPr="007D55BE">
        <w:rPr>
          <w:rFonts w:ascii="Arial" w:hAnsi="Arial" w:cs="Arial"/>
          <w:color w:val="000000" w:themeColor="text1"/>
        </w:rPr>
        <w:t>en la Ley General de Población de 1947</w:t>
      </w:r>
      <w:r>
        <w:rPr>
          <w:rFonts w:ascii="Arial" w:hAnsi="Arial" w:cs="Arial"/>
          <w:color w:val="000000" w:themeColor="text1"/>
        </w:rPr>
        <w:t>.</w:t>
      </w:r>
      <w:r w:rsidRPr="004D5676">
        <w:t xml:space="preserve"> </w:t>
      </w:r>
      <w:r w:rsidRPr="004D5676">
        <w:rPr>
          <w:rFonts w:ascii="Arial" w:hAnsi="Arial" w:cs="Arial"/>
          <w:color w:val="000000" w:themeColor="text1"/>
        </w:rPr>
        <w:t>Esta última ratificó la importancia de fomentar la natalidad y reducir la mortalidad, generando como consecuencia un crecimiento poblacional</w:t>
      </w:r>
      <w:r w:rsidR="005D0EA6">
        <w:rPr>
          <w:rFonts w:ascii="Arial" w:hAnsi="Arial" w:cs="Arial"/>
          <w:color w:val="000000" w:themeColor="text1"/>
        </w:rPr>
        <w:t xml:space="preserve"> en el país</w:t>
      </w:r>
      <w:r w:rsidRPr="004D5676">
        <w:rPr>
          <w:rFonts w:ascii="Arial" w:hAnsi="Arial" w:cs="Arial"/>
          <w:color w:val="000000" w:themeColor="text1"/>
        </w:rPr>
        <w:t xml:space="preserve">. </w:t>
      </w:r>
      <w:r>
        <w:rPr>
          <w:rStyle w:val="Refdenotaalpie"/>
          <w:rFonts w:ascii="Arial" w:hAnsi="Arial" w:cs="Arial"/>
          <w:color w:val="000000" w:themeColor="text1"/>
        </w:rPr>
        <w:footnoteReference w:id="35"/>
      </w:r>
    </w:p>
    <w:p w14:paraId="0A315C32" w14:textId="6D3DCE25" w:rsidR="001E126E" w:rsidRDefault="007F790D" w:rsidP="00D87E8C">
      <w:pPr>
        <w:spacing w:line="360" w:lineRule="auto"/>
        <w:ind w:firstLine="567"/>
        <w:jc w:val="both"/>
        <w:rPr>
          <w:rFonts w:ascii="Arial" w:hAnsi="Arial" w:cs="Arial"/>
          <w:color w:val="000000" w:themeColor="text1"/>
        </w:rPr>
      </w:pPr>
      <w:r w:rsidRPr="004D5676">
        <w:rPr>
          <w:rFonts w:ascii="Arial" w:hAnsi="Arial" w:cs="Arial"/>
          <w:color w:val="000000" w:themeColor="text1"/>
        </w:rPr>
        <w:t xml:space="preserve">En 1950, </w:t>
      </w:r>
      <w:del w:id="1498" w:author="MACARENA MUGIONE MENDEZ" w:date="2024-10-04T14:08:00Z" w16du:dateUtc="2024-10-04T20:08:00Z">
        <w:r w:rsidR="005D0EA6" w:rsidDel="003740F8">
          <w:rPr>
            <w:rFonts w:ascii="Arial" w:hAnsi="Arial" w:cs="Arial"/>
            <w:color w:val="000000" w:themeColor="text1"/>
          </w:rPr>
          <w:delText>de acuerdo a</w:delText>
        </w:r>
      </w:del>
      <w:ins w:id="1499" w:author="MACARENA MUGIONE MENDEZ" w:date="2024-10-04T14:08:00Z" w16du:dateUtc="2024-10-04T20:08:00Z">
        <w:r w:rsidR="003740F8">
          <w:rPr>
            <w:rFonts w:ascii="Arial" w:hAnsi="Arial" w:cs="Arial"/>
            <w:color w:val="000000" w:themeColor="text1"/>
          </w:rPr>
          <w:t>de acuerdo con</w:t>
        </w:r>
      </w:ins>
      <w:del w:id="1500" w:author="MACARENA MUGIONE MENDEZ" w:date="2024-10-04T14:06:00Z" w16du:dateUtc="2024-10-04T20:06:00Z">
        <w:r w:rsidR="005D0EA6" w:rsidDel="00936F03">
          <w:rPr>
            <w:rFonts w:ascii="Arial" w:hAnsi="Arial" w:cs="Arial"/>
            <w:color w:val="000000" w:themeColor="text1"/>
          </w:rPr>
          <w:delText xml:space="preserve"> </w:delText>
        </w:r>
      </w:del>
      <w:r w:rsidRPr="004D5676">
        <w:rPr>
          <w:rFonts w:ascii="Arial" w:hAnsi="Arial" w:cs="Arial"/>
          <w:color w:val="000000" w:themeColor="text1"/>
        </w:rPr>
        <w:t xml:space="preserve"> los datos</w:t>
      </w:r>
      <w:r w:rsidR="005D0EA6">
        <w:rPr>
          <w:rFonts w:ascii="Arial" w:hAnsi="Arial" w:cs="Arial"/>
          <w:color w:val="000000" w:themeColor="text1"/>
        </w:rPr>
        <w:t xml:space="preserve"> </w:t>
      </w:r>
      <w:del w:id="1501" w:author="MACARENA MUGIONE MENDEZ" w:date="2024-10-04T14:08:00Z" w16du:dateUtc="2024-10-04T20:08:00Z">
        <w:r w:rsidRPr="004D5676" w:rsidDel="00936F03">
          <w:rPr>
            <w:rFonts w:ascii="Arial" w:hAnsi="Arial" w:cs="Arial"/>
            <w:color w:val="000000" w:themeColor="text1"/>
          </w:rPr>
          <w:delText xml:space="preserve"> </w:delText>
        </w:r>
      </w:del>
      <w:r w:rsidRPr="004D5676">
        <w:rPr>
          <w:rFonts w:ascii="Arial" w:hAnsi="Arial" w:cs="Arial"/>
          <w:color w:val="000000" w:themeColor="text1"/>
        </w:rPr>
        <w:t>analizados, se observa que la mortalidad materna alcanzó su nivel máximo en el grupo de edad de 40 a 45 años. Es</w:t>
      </w:r>
      <w:r w:rsidR="002A688F">
        <w:rPr>
          <w:rFonts w:ascii="Arial" w:hAnsi="Arial" w:cs="Arial"/>
          <w:color w:val="000000" w:themeColor="text1"/>
        </w:rPr>
        <w:t>tas cifras</w:t>
      </w:r>
      <w:del w:id="1502" w:author="MACARENA MUGIONE MENDEZ" w:date="2024-10-04T14:07:00Z" w16du:dateUtc="2024-10-04T20:07:00Z">
        <w:r w:rsidR="002A688F" w:rsidDel="00936F03">
          <w:rPr>
            <w:rFonts w:ascii="Arial" w:hAnsi="Arial" w:cs="Arial"/>
            <w:color w:val="000000" w:themeColor="text1"/>
          </w:rPr>
          <w:delText xml:space="preserve"> </w:delText>
        </w:r>
      </w:del>
      <w:r w:rsidRPr="004D5676">
        <w:rPr>
          <w:rFonts w:ascii="Arial" w:hAnsi="Arial" w:cs="Arial"/>
          <w:color w:val="000000" w:themeColor="text1"/>
        </w:rPr>
        <w:t xml:space="preserve"> </w:t>
      </w:r>
      <w:r w:rsidR="002A688F">
        <w:rPr>
          <w:rFonts w:ascii="Arial" w:hAnsi="Arial" w:cs="Arial"/>
          <w:color w:val="000000" w:themeColor="text1"/>
        </w:rPr>
        <w:t>llevan a reflexionar</w:t>
      </w:r>
      <w:del w:id="1503" w:author="MACARENA MUGIONE MENDEZ" w:date="2024-10-04T14:07:00Z" w16du:dateUtc="2024-10-04T20:07:00Z">
        <w:r w:rsidR="002A688F" w:rsidDel="00936F03">
          <w:rPr>
            <w:rFonts w:ascii="Arial" w:hAnsi="Arial" w:cs="Arial"/>
            <w:color w:val="000000" w:themeColor="text1"/>
          </w:rPr>
          <w:delText>,</w:delText>
        </w:r>
      </w:del>
      <w:r w:rsidR="002A688F">
        <w:rPr>
          <w:rFonts w:ascii="Arial" w:hAnsi="Arial" w:cs="Arial"/>
          <w:color w:val="000000" w:themeColor="text1"/>
        </w:rPr>
        <w:t xml:space="preserve"> </w:t>
      </w:r>
      <w:r w:rsidRPr="004D5676">
        <w:rPr>
          <w:rFonts w:ascii="Arial" w:hAnsi="Arial" w:cs="Arial"/>
          <w:color w:val="000000" w:themeColor="text1"/>
        </w:rPr>
        <w:t xml:space="preserve">que la política </w:t>
      </w:r>
      <w:proofErr w:type="spellStart"/>
      <w:r w:rsidRPr="004D5676">
        <w:rPr>
          <w:rFonts w:ascii="Arial" w:hAnsi="Arial" w:cs="Arial"/>
          <w:color w:val="000000" w:themeColor="text1"/>
        </w:rPr>
        <w:t>pronatalista</w:t>
      </w:r>
      <w:proofErr w:type="spellEnd"/>
      <w:del w:id="1504" w:author="MACARENA MUGIONE MENDEZ" w:date="2024-10-04T14:07:00Z" w16du:dateUtc="2024-10-04T20:07:00Z">
        <w:r w:rsidR="002A688F" w:rsidDel="00936F03">
          <w:rPr>
            <w:rFonts w:ascii="Arial" w:hAnsi="Arial" w:cs="Arial"/>
            <w:color w:val="000000" w:themeColor="text1"/>
          </w:rPr>
          <w:delText>,</w:delText>
        </w:r>
      </w:del>
      <w:r w:rsidRPr="004D5676">
        <w:rPr>
          <w:rFonts w:ascii="Arial" w:hAnsi="Arial" w:cs="Arial"/>
          <w:color w:val="000000" w:themeColor="text1"/>
        </w:rPr>
        <w:t xml:space="preserve"> </w:t>
      </w:r>
      <w:r w:rsidR="002A688F">
        <w:rPr>
          <w:rFonts w:ascii="Arial" w:hAnsi="Arial" w:cs="Arial"/>
          <w:color w:val="000000" w:themeColor="text1"/>
        </w:rPr>
        <w:t>pos</w:t>
      </w:r>
      <w:ins w:id="1505" w:author="MACARENA MUGIONE MENDEZ" w:date="2024-10-04T14:07:00Z" w16du:dateUtc="2024-10-04T20:07:00Z">
        <w:r w:rsidR="00936F03">
          <w:rPr>
            <w:rFonts w:ascii="Arial" w:hAnsi="Arial" w:cs="Arial"/>
            <w:color w:val="000000" w:themeColor="text1"/>
          </w:rPr>
          <w:t>i</w:t>
        </w:r>
      </w:ins>
      <w:r w:rsidR="002A688F">
        <w:rPr>
          <w:rFonts w:ascii="Arial" w:hAnsi="Arial" w:cs="Arial"/>
          <w:color w:val="000000" w:themeColor="text1"/>
        </w:rPr>
        <w:t xml:space="preserve">blemente </w:t>
      </w:r>
      <w:r w:rsidRPr="004D5676">
        <w:rPr>
          <w:rFonts w:ascii="Arial" w:hAnsi="Arial" w:cs="Arial"/>
          <w:color w:val="000000" w:themeColor="text1"/>
        </w:rPr>
        <w:t>t</w:t>
      </w:r>
      <w:r w:rsidR="00064433">
        <w:rPr>
          <w:rFonts w:ascii="Arial" w:hAnsi="Arial" w:cs="Arial"/>
          <w:color w:val="000000" w:themeColor="text1"/>
        </w:rPr>
        <w:t>uvo</w:t>
      </w:r>
      <w:r w:rsidRPr="004D5676">
        <w:rPr>
          <w:rFonts w:ascii="Arial" w:hAnsi="Arial" w:cs="Arial"/>
          <w:color w:val="000000" w:themeColor="text1"/>
        </w:rPr>
        <w:t xml:space="preserve"> un impacto en el incremento de la mortalidad materna</w:t>
      </w:r>
      <w:r>
        <w:rPr>
          <w:rFonts w:ascii="Arial" w:hAnsi="Arial" w:cs="Arial"/>
          <w:color w:val="000000" w:themeColor="text1"/>
        </w:rPr>
        <w:t xml:space="preserve">, </w:t>
      </w:r>
      <w:r w:rsidR="00CC55DF">
        <w:rPr>
          <w:rFonts w:ascii="Arial" w:hAnsi="Arial" w:cs="Arial"/>
          <w:color w:val="000000" w:themeColor="text1"/>
        </w:rPr>
        <w:t xml:space="preserve">debido a que la multiparidad en mujeres mayores </w:t>
      </w:r>
      <w:del w:id="1506" w:author="MACARENA MUGIONE MENDEZ" w:date="2024-10-04T14:07:00Z" w16du:dateUtc="2024-10-04T20:07:00Z">
        <w:r w:rsidR="00CC55DF" w:rsidDel="00936F03">
          <w:rPr>
            <w:rFonts w:ascii="Arial" w:hAnsi="Arial" w:cs="Arial"/>
            <w:color w:val="000000" w:themeColor="text1"/>
          </w:rPr>
          <w:delText>,</w:delText>
        </w:r>
      </w:del>
      <w:r>
        <w:rPr>
          <w:rFonts w:ascii="Arial" w:hAnsi="Arial" w:cs="Arial"/>
          <w:color w:val="000000" w:themeColor="text1"/>
        </w:rPr>
        <w:t>es un</w:t>
      </w:r>
      <w:r w:rsidR="00CC55DF">
        <w:rPr>
          <w:rFonts w:ascii="Arial" w:hAnsi="Arial" w:cs="Arial"/>
          <w:color w:val="000000" w:themeColor="text1"/>
        </w:rPr>
        <w:t xml:space="preserve"> </w:t>
      </w:r>
      <w:r>
        <w:rPr>
          <w:rFonts w:ascii="Arial" w:hAnsi="Arial" w:cs="Arial"/>
          <w:color w:val="000000" w:themeColor="text1"/>
        </w:rPr>
        <w:t>factor de riesgo para</w:t>
      </w:r>
      <w:r w:rsidR="00064433">
        <w:rPr>
          <w:rFonts w:ascii="Arial" w:hAnsi="Arial" w:cs="Arial"/>
          <w:color w:val="000000" w:themeColor="text1"/>
        </w:rPr>
        <w:t xml:space="preserve"> la</w:t>
      </w:r>
      <w:r>
        <w:rPr>
          <w:rFonts w:ascii="Arial" w:hAnsi="Arial" w:cs="Arial"/>
          <w:color w:val="000000" w:themeColor="text1"/>
        </w:rPr>
        <w:t xml:space="preserve"> muerte materna</w:t>
      </w:r>
      <w:r w:rsidR="002A688F">
        <w:rPr>
          <w:rFonts w:ascii="Arial" w:hAnsi="Arial" w:cs="Arial"/>
          <w:color w:val="000000" w:themeColor="text1"/>
        </w:rPr>
        <w:t>, aun en la actualidad</w:t>
      </w:r>
      <w:r w:rsidR="001E126E">
        <w:rPr>
          <w:rFonts w:ascii="Arial" w:hAnsi="Arial" w:cs="Arial"/>
          <w:color w:val="000000" w:themeColor="text1"/>
        </w:rPr>
        <w:t>.</w:t>
      </w:r>
    </w:p>
    <w:p w14:paraId="11E0D8BE" w14:textId="77777777" w:rsidR="001E126E" w:rsidRPr="00D87E8C" w:rsidRDefault="001E126E" w:rsidP="00D87E8C">
      <w:pPr>
        <w:spacing w:line="360" w:lineRule="auto"/>
        <w:ind w:firstLine="567"/>
        <w:jc w:val="both"/>
        <w:rPr>
          <w:rFonts w:ascii="Arial" w:hAnsi="Arial" w:cs="Arial"/>
          <w:color w:val="000000" w:themeColor="text1"/>
        </w:rPr>
      </w:pPr>
    </w:p>
    <w:bookmarkEnd w:id="608"/>
    <w:p w14:paraId="7B07C220" w14:textId="669912CE" w:rsidR="007F790D" w:rsidRPr="001E0258" w:rsidRDefault="001E0258" w:rsidP="007F790D">
      <w:pPr>
        <w:rPr>
          <w:rFonts w:ascii="Arial" w:hAnsi="Arial" w:cs="Arial"/>
          <w:b/>
          <w:bCs/>
        </w:rPr>
      </w:pPr>
      <w:commentRangeStart w:id="1507"/>
      <w:r w:rsidRPr="001E0258">
        <w:rPr>
          <w:rFonts w:ascii="Arial" w:hAnsi="Arial" w:cs="Arial"/>
          <w:b/>
          <w:bCs/>
        </w:rPr>
        <w:t>Referencias</w:t>
      </w:r>
      <w:commentRangeEnd w:id="1507"/>
      <w:r w:rsidR="0091593A">
        <w:rPr>
          <w:rStyle w:val="Refdecomentario"/>
        </w:rPr>
        <w:commentReference w:id="1507"/>
      </w:r>
    </w:p>
    <w:p w14:paraId="19735449" w14:textId="78753A20" w:rsidR="001E0258" w:rsidRDefault="001E0258" w:rsidP="007F790D">
      <w:pPr>
        <w:rPr>
          <w:b/>
          <w:bCs/>
        </w:rPr>
      </w:pPr>
    </w:p>
    <w:p w14:paraId="792950A0"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C82BD9">
        <w:rPr>
          <w:rFonts w:ascii="Arial" w:hAnsi="Arial" w:cs="Arial"/>
          <w:color w:val="000000" w:themeColor="text1"/>
          <w:sz w:val="24"/>
          <w:szCs w:val="24"/>
        </w:rPr>
        <w:t>Bueno, A. C. (2016). “El trabajo mata”: Los mineros-metalúrgicos y sus enfermedades en el Primer Congreso Nacional de Higiene y Medicina del Trabajo, México, 1937. </w:t>
      </w:r>
      <w:r w:rsidRPr="00C82BD9">
        <w:rPr>
          <w:rFonts w:ascii="Arial" w:hAnsi="Arial" w:cs="Arial"/>
          <w:i/>
          <w:iCs/>
          <w:color w:val="000000" w:themeColor="text1"/>
          <w:sz w:val="24"/>
          <w:szCs w:val="24"/>
        </w:rPr>
        <w:t>Trashumante. Revista Americana de Historia Social</w:t>
      </w:r>
      <w:r w:rsidRPr="00C82BD9">
        <w:rPr>
          <w:rFonts w:ascii="Arial" w:hAnsi="Arial" w:cs="Arial"/>
          <w:color w:val="000000" w:themeColor="text1"/>
          <w:sz w:val="24"/>
          <w:szCs w:val="24"/>
        </w:rPr>
        <w:t>, (7), 152-171.</w:t>
      </w:r>
    </w:p>
    <w:p w14:paraId="41070CA6"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xml:space="preserve">- Carrera, J. M., Devesa, N., Chacón, D., </w:t>
      </w:r>
      <w:proofErr w:type="spellStart"/>
      <w:r w:rsidRPr="00342606">
        <w:rPr>
          <w:rFonts w:ascii="Arial" w:hAnsi="Arial" w:cs="Arial"/>
          <w:color w:val="000000" w:themeColor="text1"/>
          <w:sz w:val="24"/>
          <w:szCs w:val="24"/>
        </w:rPr>
        <w:t>Cararach</w:t>
      </w:r>
      <w:proofErr w:type="spellEnd"/>
      <w:r w:rsidRPr="00342606">
        <w:rPr>
          <w:rFonts w:ascii="Arial" w:hAnsi="Arial" w:cs="Arial"/>
          <w:color w:val="000000" w:themeColor="text1"/>
          <w:sz w:val="24"/>
          <w:szCs w:val="24"/>
        </w:rPr>
        <w:t xml:space="preserve">, V., Fabre, E., </w:t>
      </w:r>
      <w:proofErr w:type="spellStart"/>
      <w:r w:rsidRPr="00342606">
        <w:rPr>
          <w:rFonts w:ascii="Arial" w:hAnsi="Arial" w:cs="Arial"/>
          <w:color w:val="000000" w:themeColor="text1"/>
          <w:sz w:val="24"/>
          <w:szCs w:val="24"/>
        </w:rPr>
        <w:t>Foradada</w:t>
      </w:r>
      <w:proofErr w:type="spellEnd"/>
      <w:r w:rsidRPr="00342606">
        <w:rPr>
          <w:rFonts w:ascii="Arial" w:hAnsi="Arial" w:cs="Arial"/>
          <w:color w:val="000000" w:themeColor="text1"/>
          <w:sz w:val="24"/>
          <w:szCs w:val="24"/>
        </w:rPr>
        <w:t>, C. M., ... &amp; Rubio, R. (2007). Mortalidad materna en África. Progresos de Obstetricia y Ginecología, 50(7), 405-419.</w:t>
      </w:r>
    </w:p>
    <w:p w14:paraId="467D2654" w14:textId="77777777" w:rsidR="001E0258" w:rsidRPr="00342606" w:rsidRDefault="001E0258" w:rsidP="001E0258">
      <w:pPr>
        <w:pStyle w:val="Textonotapie"/>
        <w:ind w:left="567" w:hanging="567"/>
        <w:jc w:val="both"/>
        <w:rPr>
          <w:rFonts w:ascii="Arial" w:hAnsi="Arial" w:cs="Arial"/>
          <w:color w:val="000000" w:themeColor="text1"/>
          <w:sz w:val="24"/>
          <w:szCs w:val="24"/>
          <w:lang w:val="es-ES"/>
        </w:rPr>
      </w:pPr>
      <w:r w:rsidRPr="00342606">
        <w:rPr>
          <w:rFonts w:ascii="Arial" w:hAnsi="Arial" w:cs="Arial"/>
          <w:color w:val="000000" w:themeColor="text1"/>
          <w:sz w:val="24"/>
          <w:szCs w:val="24"/>
        </w:rPr>
        <w:t>- de Lourdes Alemán-Escobar, M., Salcedo-Álvarez, R. A., &amp; Ortega-Altamirano, D. V. (2011). La formación de enfermeras en la Escuela de Salud Pública de México, 1922-2009. Evolución histórica y desarrollo académico de la enfermería en salud pública en México. Perfiles educativos, 33(133), 174-196.</w:t>
      </w:r>
    </w:p>
    <w:p w14:paraId="4A343F2E"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Fernández, R. A. (2012). Historia del Banco Central de Sangre del CMN Siglo XXI. Apoyo en la hemofilia. Segunda de tres partes. </w:t>
      </w:r>
      <w:r w:rsidRPr="00342606">
        <w:rPr>
          <w:rFonts w:ascii="Arial" w:hAnsi="Arial" w:cs="Arial"/>
          <w:i/>
          <w:iCs/>
          <w:color w:val="000000" w:themeColor="text1"/>
          <w:sz w:val="24"/>
          <w:szCs w:val="24"/>
        </w:rPr>
        <w:t>Revista Mexicana de Medicina Transfusional</w:t>
      </w:r>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5</w:t>
      </w:r>
      <w:r w:rsidRPr="00342606">
        <w:rPr>
          <w:rFonts w:ascii="Arial" w:hAnsi="Arial" w:cs="Arial"/>
          <w:color w:val="000000" w:themeColor="text1"/>
          <w:sz w:val="24"/>
          <w:szCs w:val="24"/>
        </w:rPr>
        <w:t>(1), 29-55.</w:t>
      </w:r>
    </w:p>
    <w:p w14:paraId="5168994F" w14:textId="7006B768" w:rsidR="001E0258"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lastRenderedPageBreak/>
        <w:t>- Florescano Mayer, E. y Malvido Miranda, E. (Eds.) (1982). Ensayos sobre la historia de las epidemias en México. México: Instituto Mexicano del Seguro Social.</w:t>
      </w:r>
    </w:p>
    <w:p w14:paraId="4CB70A9D" w14:textId="0439445F" w:rsidR="008F3655" w:rsidRPr="008F3655" w:rsidRDefault="008F3655" w:rsidP="008F3655">
      <w:pPr>
        <w:ind w:left="567" w:hanging="567"/>
        <w:rPr>
          <w:rFonts w:ascii="Arial" w:eastAsiaTheme="minorHAnsi" w:hAnsi="Arial" w:cs="Arial"/>
          <w:color w:val="000000" w:themeColor="text1"/>
          <w:lang w:eastAsia="en-US"/>
        </w:rPr>
      </w:pPr>
      <w:r>
        <w:rPr>
          <w:rFonts w:ascii="Arial" w:hAnsi="Arial" w:cs="Arial"/>
          <w:color w:val="000000" w:themeColor="text1"/>
        </w:rPr>
        <w:t>-</w:t>
      </w:r>
      <w:r w:rsidRPr="008F3655">
        <w:t xml:space="preserve"> </w:t>
      </w:r>
      <w:r w:rsidRPr="008F3655">
        <w:rPr>
          <w:rFonts w:ascii="Arial" w:eastAsiaTheme="minorHAnsi" w:hAnsi="Arial" w:cs="Arial"/>
          <w:color w:val="000000" w:themeColor="text1"/>
          <w:lang w:eastAsia="en-US"/>
        </w:rPr>
        <w:t xml:space="preserve">García, M., &amp; </w:t>
      </w:r>
      <w:proofErr w:type="spellStart"/>
      <w:r w:rsidRPr="008F3655">
        <w:rPr>
          <w:rFonts w:ascii="Arial" w:eastAsiaTheme="minorHAnsi" w:hAnsi="Arial" w:cs="Arial"/>
          <w:color w:val="000000" w:themeColor="text1"/>
          <w:lang w:eastAsia="en-US"/>
        </w:rPr>
        <w:t>Colocia</w:t>
      </w:r>
      <w:proofErr w:type="spellEnd"/>
      <w:r w:rsidRPr="008F3655">
        <w:rPr>
          <w:rFonts w:ascii="Arial" w:eastAsiaTheme="minorHAnsi" w:hAnsi="Arial" w:cs="Arial"/>
          <w:color w:val="000000" w:themeColor="text1"/>
          <w:lang w:eastAsia="en-US"/>
        </w:rPr>
        <w:t>, G. (2010). Situación Demográfica de México 1910-2010. La situación demográfica de México.12-14</w:t>
      </w:r>
    </w:p>
    <w:p w14:paraId="34CE3E1F" w14:textId="40D04F42" w:rsidR="001E0258"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w:t>
      </w:r>
      <w:r w:rsidRPr="00BF0B6B">
        <w:t xml:space="preserve"> </w:t>
      </w:r>
      <w:proofErr w:type="spellStart"/>
      <w:r w:rsidRPr="00BF0B6B">
        <w:rPr>
          <w:rFonts w:ascii="Arial" w:hAnsi="Arial" w:cs="Arial"/>
          <w:color w:val="000000" w:themeColor="text1"/>
          <w:sz w:val="24"/>
          <w:szCs w:val="24"/>
        </w:rPr>
        <w:t>Gutiérrez</w:t>
      </w:r>
      <w:proofErr w:type="spellEnd"/>
      <w:r w:rsidRPr="00BF0B6B">
        <w:rPr>
          <w:rFonts w:ascii="Arial" w:hAnsi="Arial" w:cs="Arial"/>
          <w:color w:val="000000" w:themeColor="text1"/>
          <w:sz w:val="24"/>
          <w:szCs w:val="24"/>
        </w:rPr>
        <w:t xml:space="preserve"> </w:t>
      </w:r>
      <w:proofErr w:type="spellStart"/>
      <w:r w:rsidRPr="00BF0B6B">
        <w:rPr>
          <w:rFonts w:ascii="Arial" w:hAnsi="Arial" w:cs="Arial"/>
          <w:color w:val="000000" w:themeColor="text1"/>
          <w:sz w:val="24"/>
          <w:szCs w:val="24"/>
        </w:rPr>
        <w:t>Mejía</w:t>
      </w:r>
      <w:proofErr w:type="spellEnd"/>
      <w:r w:rsidRPr="00BF0B6B">
        <w:rPr>
          <w:rFonts w:ascii="Arial" w:hAnsi="Arial" w:cs="Arial"/>
          <w:color w:val="000000" w:themeColor="text1"/>
          <w:sz w:val="24"/>
          <w:szCs w:val="24"/>
        </w:rPr>
        <w:t xml:space="preserve">, Irma Eugenia (1992), Caminantes de la tierra ocupada, </w:t>
      </w:r>
      <w:proofErr w:type="spellStart"/>
      <w:r w:rsidRPr="00BF0B6B">
        <w:rPr>
          <w:rFonts w:ascii="Arial" w:hAnsi="Arial" w:cs="Arial"/>
          <w:color w:val="000000" w:themeColor="text1"/>
          <w:sz w:val="24"/>
          <w:szCs w:val="24"/>
        </w:rPr>
        <w:t>emigración</w:t>
      </w:r>
      <w:proofErr w:type="spellEnd"/>
      <w:r w:rsidRPr="00BF0B6B">
        <w:rPr>
          <w:rFonts w:ascii="Arial" w:hAnsi="Arial" w:cs="Arial"/>
          <w:color w:val="000000" w:themeColor="text1"/>
          <w:sz w:val="24"/>
          <w:szCs w:val="24"/>
        </w:rPr>
        <w:t xml:space="preserve"> campesina de la Huasteca hidalguense a las minas de Pachuca, </w:t>
      </w:r>
      <w:proofErr w:type="spellStart"/>
      <w:r w:rsidRPr="00BF0B6B">
        <w:rPr>
          <w:rFonts w:ascii="Arial" w:hAnsi="Arial" w:cs="Arial"/>
          <w:color w:val="000000" w:themeColor="text1"/>
          <w:sz w:val="24"/>
          <w:szCs w:val="24"/>
        </w:rPr>
        <w:t>México</w:t>
      </w:r>
      <w:proofErr w:type="spellEnd"/>
      <w:r w:rsidRPr="00BF0B6B">
        <w:rPr>
          <w:rFonts w:ascii="Arial" w:hAnsi="Arial" w:cs="Arial"/>
          <w:color w:val="000000" w:themeColor="text1"/>
          <w:sz w:val="24"/>
          <w:szCs w:val="24"/>
        </w:rPr>
        <w:t>: Consejo Nacional para la Cultura y las Artes.</w:t>
      </w:r>
    </w:p>
    <w:p w14:paraId="127D7E9B" w14:textId="0EC68435" w:rsidR="001E0258" w:rsidRPr="001E0258" w:rsidRDefault="001E0258" w:rsidP="001E0258">
      <w:pPr>
        <w:pStyle w:val="Textonotapie"/>
        <w:ind w:left="709" w:hanging="709"/>
        <w:jc w:val="both"/>
        <w:rPr>
          <w:rFonts w:ascii="Arial" w:hAnsi="Arial" w:cs="Arial"/>
          <w:color w:val="000000" w:themeColor="text1"/>
          <w:sz w:val="24"/>
          <w:szCs w:val="24"/>
        </w:rPr>
      </w:pPr>
      <w:r w:rsidRPr="00342606">
        <w:rPr>
          <w:rFonts w:ascii="Arial" w:hAnsi="Arial" w:cs="Arial"/>
          <w:color w:val="000000" w:themeColor="text1"/>
          <w:sz w:val="24"/>
          <w:szCs w:val="24"/>
        </w:rPr>
        <w:t xml:space="preserve">- </w:t>
      </w:r>
      <w:proofErr w:type="spellStart"/>
      <w:r w:rsidRPr="00342606">
        <w:rPr>
          <w:rFonts w:ascii="Arial" w:hAnsi="Arial" w:cs="Arial"/>
          <w:color w:val="000000" w:themeColor="text1"/>
          <w:sz w:val="24"/>
          <w:szCs w:val="24"/>
        </w:rPr>
        <w:t>Herrrera</w:t>
      </w:r>
      <w:proofErr w:type="spellEnd"/>
      <w:r w:rsidRPr="00342606">
        <w:rPr>
          <w:rFonts w:ascii="Arial" w:hAnsi="Arial" w:cs="Arial"/>
          <w:color w:val="000000" w:themeColor="text1"/>
          <w:sz w:val="24"/>
          <w:szCs w:val="24"/>
        </w:rPr>
        <w:t>, M. (2003). Mortalidad materna en el mundo. </w:t>
      </w:r>
      <w:r w:rsidRPr="00342606">
        <w:rPr>
          <w:rFonts w:ascii="Arial" w:hAnsi="Arial" w:cs="Arial"/>
          <w:i/>
          <w:iCs/>
          <w:color w:val="000000" w:themeColor="text1"/>
          <w:sz w:val="24"/>
          <w:szCs w:val="24"/>
        </w:rPr>
        <w:t>Revista chilena de obstetricia y ginecología</w:t>
      </w:r>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68</w:t>
      </w:r>
      <w:r w:rsidRPr="00342606">
        <w:rPr>
          <w:rFonts w:ascii="Arial" w:hAnsi="Arial" w:cs="Arial"/>
          <w:color w:val="000000" w:themeColor="text1"/>
          <w:sz w:val="24"/>
          <w:szCs w:val="24"/>
        </w:rPr>
        <w:t>(6), 536-543.</w:t>
      </w:r>
    </w:p>
    <w:p w14:paraId="6731FD9B"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Janeth Hernández-Serrano, N. (2017). Problemas de salud de los mineros de la Compañía Real del Monte y Pachuca, 1920-1934. </w:t>
      </w:r>
      <w:r w:rsidRPr="00342606">
        <w:rPr>
          <w:rFonts w:ascii="Arial" w:hAnsi="Arial" w:cs="Arial"/>
          <w:i/>
          <w:iCs/>
          <w:color w:val="000000" w:themeColor="text1"/>
          <w:sz w:val="24"/>
          <w:szCs w:val="24"/>
        </w:rPr>
        <w:t>Revista CONAMED</w:t>
      </w:r>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22</w:t>
      </w:r>
      <w:r w:rsidRPr="00342606">
        <w:rPr>
          <w:rFonts w:ascii="Arial" w:hAnsi="Arial" w:cs="Arial"/>
          <w:color w:val="000000" w:themeColor="text1"/>
          <w:sz w:val="24"/>
          <w:szCs w:val="24"/>
        </w:rPr>
        <w:t>.</w:t>
      </w:r>
    </w:p>
    <w:p w14:paraId="06C3633A"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w:t>
      </w:r>
      <w:r w:rsidRPr="00342606">
        <w:rPr>
          <w:rFonts w:ascii="Arial" w:hAnsi="Arial" w:cs="Arial"/>
          <w:color w:val="000000" w:themeColor="text1"/>
          <w:sz w:val="24"/>
          <w:szCs w:val="24"/>
          <w:lang w:val="es-ES"/>
        </w:rPr>
        <w:t xml:space="preserve"> </w:t>
      </w:r>
      <w:proofErr w:type="spellStart"/>
      <w:r w:rsidRPr="00342606">
        <w:rPr>
          <w:rFonts w:ascii="Arial" w:hAnsi="Arial" w:cs="Arial"/>
          <w:color w:val="000000" w:themeColor="text1"/>
          <w:sz w:val="24"/>
          <w:szCs w:val="24"/>
          <w:lang w:val="es-ES"/>
        </w:rPr>
        <w:t>JPSouza</w:t>
      </w:r>
      <w:proofErr w:type="spellEnd"/>
      <w:r w:rsidRPr="00342606">
        <w:rPr>
          <w:rFonts w:ascii="Arial" w:hAnsi="Arial" w:cs="Arial"/>
          <w:color w:val="000000" w:themeColor="text1"/>
          <w:sz w:val="24"/>
          <w:szCs w:val="24"/>
          <w:lang w:val="es-ES"/>
        </w:rPr>
        <w:t xml:space="preserve"> considera como "Transición obstétrica al proceso dinámico de la mortalidad materna por la que atraviesan los países y las regiones, que permite explicar o conocer las diferentes estrategias empleadas para intervenir en la muerte </w:t>
      </w:r>
      <w:proofErr w:type="gramStart"/>
      <w:r w:rsidRPr="00342606">
        <w:rPr>
          <w:rFonts w:ascii="Arial" w:hAnsi="Arial" w:cs="Arial"/>
          <w:color w:val="000000" w:themeColor="text1"/>
          <w:sz w:val="24"/>
          <w:szCs w:val="24"/>
          <w:lang w:val="es-ES"/>
        </w:rPr>
        <w:t>materna.(</w:t>
      </w:r>
      <w:proofErr w:type="gramEnd"/>
      <w:r w:rsidRPr="00342606">
        <w:rPr>
          <w:rFonts w:ascii="Arial" w:hAnsi="Arial" w:cs="Arial"/>
          <w:color w:val="000000" w:themeColor="text1"/>
          <w:sz w:val="24"/>
          <w:szCs w:val="24"/>
        </w:rPr>
        <w:t xml:space="preserve">Souza, J. P., </w:t>
      </w:r>
      <w:proofErr w:type="spellStart"/>
      <w:r w:rsidRPr="00342606">
        <w:rPr>
          <w:rFonts w:ascii="Arial" w:hAnsi="Arial" w:cs="Arial"/>
          <w:color w:val="000000" w:themeColor="text1"/>
          <w:sz w:val="24"/>
          <w:szCs w:val="24"/>
        </w:rPr>
        <w:t>Tunçalp</w:t>
      </w:r>
      <w:proofErr w:type="spellEnd"/>
      <w:r w:rsidRPr="00342606">
        <w:rPr>
          <w:rFonts w:ascii="Arial" w:hAnsi="Arial" w:cs="Arial"/>
          <w:color w:val="000000" w:themeColor="text1"/>
          <w:sz w:val="24"/>
          <w:szCs w:val="24"/>
        </w:rPr>
        <w:t xml:space="preserve">, Ö., Vogel, J. P., </w:t>
      </w:r>
      <w:proofErr w:type="spellStart"/>
      <w:r w:rsidRPr="00342606">
        <w:rPr>
          <w:rFonts w:ascii="Arial" w:hAnsi="Arial" w:cs="Arial"/>
          <w:color w:val="000000" w:themeColor="text1"/>
          <w:sz w:val="24"/>
          <w:szCs w:val="24"/>
        </w:rPr>
        <w:t>Bohren</w:t>
      </w:r>
      <w:proofErr w:type="spellEnd"/>
      <w:r w:rsidRPr="00342606">
        <w:rPr>
          <w:rFonts w:ascii="Arial" w:hAnsi="Arial" w:cs="Arial"/>
          <w:color w:val="000000" w:themeColor="text1"/>
          <w:sz w:val="24"/>
          <w:szCs w:val="24"/>
        </w:rPr>
        <w:t xml:space="preserve">, M., Widmer, M., </w:t>
      </w:r>
      <w:proofErr w:type="spellStart"/>
      <w:r w:rsidRPr="00342606">
        <w:rPr>
          <w:rFonts w:ascii="Arial" w:hAnsi="Arial" w:cs="Arial"/>
          <w:color w:val="000000" w:themeColor="text1"/>
          <w:sz w:val="24"/>
          <w:szCs w:val="24"/>
        </w:rPr>
        <w:t>Oladapo</w:t>
      </w:r>
      <w:proofErr w:type="spellEnd"/>
      <w:r w:rsidRPr="00342606">
        <w:rPr>
          <w:rFonts w:ascii="Arial" w:hAnsi="Arial" w:cs="Arial"/>
          <w:color w:val="000000" w:themeColor="text1"/>
          <w:sz w:val="24"/>
          <w:szCs w:val="24"/>
        </w:rPr>
        <w:t xml:space="preserve">, O. T., ... </w:t>
      </w:r>
      <w:r w:rsidRPr="00342606">
        <w:rPr>
          <w:rFonts w:ascii="Arial" w:hAnsi="Arial" w:cs="Arial"/>
          <w:color w:val="000000" w:themeColor="text1"/>
          <w:sz w:val="24"/>
          <w:szCs w:val="24"/>
          <w:lang w:val="en-US"/>
        </w:rPr>
        <w:t>&amp; Temmerman, M. (2014). Obstetric transition: the pathway towards ending preventable maternal deaths. </w:t>
      </w:r>
      <w:r w:rsidRPr="00342606">
        <w:rPr>
          <w:rFonts w:ascii="Arial" w:hAnsi="Arial" w:cs="Arial"/>
          <w:i/>
          <w:iCs/>
          <w:color w:val="000000" w:themeColor="text1"/>
          <w:sz w:val="24"/>
          <w:szCs w:val="24"/>
        </w:rPr>
        <w:t xml:space="preserve">BJOG: </w:t>
      </w:r>
      <w:proofErr w:type="spellStart"/>
      <w:r w:rsidRPr="00342606">
        <w:rPr>
          <w:rFonts w:ascii="Arial" w:hAnsi="Arial" w:cs="Arial"/>
          <w:i/>
          <w:iCs/>
          <w:color w:val="000000" w:themeColor="text1"/>
          <w:sz w:val="24"/>
          <w:szCs w:val="24"/>
        </w:rPr>
        <w:t>An</w:t>
      </w:r>
      <w:proofErr w:type="spellEnd"/>
      <w:r w:rsidRPr="00342606">
        <w:rPr>
          <w:rFonts w:ascii="Arial" w:hAnsi="Arial" w:cs="Arial"/>
          <w:i/>
          <w:iCs/>
          <w:color w:val="000000" w:themeColor="text1"/>
          <w:sz w:val="24"/>
          <w:szCs w:val="24"/>
        </w:rPr>
        <w:t xml:space="preserve"> International </w:t>
      </w:r>
      <w:proofErr w:type="spellStart"/>
      <w:r w:rsidRPr="00342606">
        <w:rPr>
          <w:rFonts w:ascii="Arial" w:hAnsi="Arial" w:cs="Arial"/>
          <w:i/>
          <w:iCs/>
          <w:color w:val="000000" w:themeColor="text1"/>
          <w:sz w:val="24"/>
          <w:szCs w:val="24"/>
        </w:rPr>
        <w:t>Journal</w:t>
      </w:r>
      <w:proofErr w:type="spellEnd"/>
      <w:r w:rsidRPr="00342606">
        <w:rPr>
          <w:rFonts w:ascii="Arial" w:hAnsi="Arial" w:cs="Arial"/>
          <w:i/>
          <w:iCs/>
          <w:color w:val="000000" w:themeColor="text1"/>
          <w:sz w:val="24"/>
          <w:szCs w:val="24"/>
        </w:rPr>
        <w:t xml:space="preserve"> </w:t>
      </w:r>
      <w:proofErr w:type="spellStart"/>
      <w:r w:rsidRPr="00342606">
        <w:rPr>
          <w:rFonts w:ascii="Arial" w:hAnsi="Arial" w:cs="Arial"/>
          <w:i/>
          <w:iCs/>
          <w:color w:val="000000" w:themeColor="text1"/>
          <w:sz w:val="24"/>
          <w:szCs w:val="24"/>
        </w:rPr>
        <w:t>of</w:t>
      </w:r>
      <w:proofErr w:type="spellEnd"/>
      <w:r w:rsidRPr="00342606">
        <w:rPr>
          <w:rFonts w:ascii="Arial" w:hAnsi="Arial" w:cs="Arial"/>
          <w:i/>
          <w:iCs/>
          <w:color w:val="000000" w:themeColor="text1"/>
          <w:sz w:val="24"/>
          <w:szCs w:val="24"/>
        </w:rPr>
        <w:t xml:space="preserve"> </w:t>
      </w:r>
      <w:proofErr w:type="spellStart"/>
      <w:r w:rsidRPr="00342606">
        <w:rPr>
          <w:rFonts w:ascii="Arial" w:hAnsi="Arial" w:cs="Arial"/>
          <w:i/>
          <w:iCs/>
          <w:color w:val="000000" w:themeColor="text1"/>
          <w:sz w:val="24"/>
          <w:szCs w:val="24"/>
        </w:rPr>
        <w:t>Obstetrics</w:t>
      </w:r>
      <w:proofErr w:type="spellEnd"/>
      <w:r w:rsidRPr="00342606">
        <w:rPr>
          <w:rFonts w:ascii="Arial" w:hAnsi="Arial" w:cs="Arial"/>
          <w:i/>
          <w:iCs/>
          <w:color w:val="000000" w:themeColor="text1"/>
          <w:sz w:val="24"/>
          <w:szCs w:val="24"/>
        </w:rPr>
        <w:t xml:space="preserve"> &amp; </w:t>
      </w:r>
      <w:proofErr w:type="spellStart"/>
      <w:r w:rsidRPr="00342606">
        <w:rPr>
          <w:rFonts w:ascii="Arial" w:hAnsi="Arial" w:cs="Arial"/>
          <w:i/>
          <w:iCs/>
          <w:color w:val="000000" w:themeColor="text1"/>
          <w:sz w:val="24"/>
          <w:szCs w:val="24"/>
        </w:rPr>
        <w:t>Gynaecology</w:t>
      </w:r>
      <w:proofErr w:type="spellEnd"/>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121</w:t>
      </w:r>
      <w:r w:rsidRPr="00342606">
        <w:rPr>
          <w:rFonts w:ascii="Arial" w:hAnsi="Arial" w:cs="Arial"/>
          <w:color w:val="000000" w:themeColor="text1"/>
          <w:sz w:val="24"/>
          <w:szCs w:val="24"/>
        </w:rPr>
        <w:t>,1-4</w:t>
      </w:r>
    </w:p>
    <w:p w14:paraId="10C250D6" w14:textId="77777777" w:rsidR="001E0258" w:rsidRPr="00C82BD9" w:rsidRDefault="001E0258" w:rsidP="001E0258">
      <w:pPr>
        <w:pStyle w:val="Textonotapie"/>
        <w:ind w:left="0"/>
        <w:jc w:val="both"/>
        <w:rPr>
          <w:rFonts w:ascii="Arial" w:hAnsi="Arial" w:cs="Arial"/>
          <w:color w:val="000000" w:themeColor="text1"/>
          <w:sz w:val="24"/>
          <w:szCs w:val="24"/>
        </w:rPr>
      </w:pPr>
      <w:r w:rsidRPr="00342606">
        <w:rPr>
          <w:rFonts w:ascii="Arial" w:hAnsi="Arial" w:cs="Arial"/>
          <w:color w:val="000000" w:themeColor="text1"/>
          <w:sz w:val="24"/>
          <w:szCs w:val="24"/>
        </w:rPr>
        <w:t>-</w:t>
      </w:r>
      <w:r w:rsidRPr="00342606">
        <w:rPr>
          <w:rFonts w:ascii="Arial" w:eastAsia="Times New Roman" w:hAnsi="Arial" w:cs="Arial"/>
          <w:color w:val="222222"/>
          <w:sz w:val="24"/>
          <w:szCs w:val="24"/>
          <w:shd w:val="clear" w:color="auto" w:fill="FFFFFF"/>
          <w:lang w:eastAsia="es-MX"/>
        </w:rPr>
        <w:t xml:space="preserve"> </w:t>
      </w:r>
      <w:proofErr w:type="spellStart"/>
      <w:r w:rsidRPr="00342606">
        <w:rPr>
          <w:rFonts w:ascii="Arial" w:hAnsi="Arial" w:cs="Arial"/>
          <w:color w:val="000000" w:themeColor="text1"/>
          <w:sz w:val="24"/>
          <w:szCs w:val="24"/>
        </w:rPr>
        <w:t>Kumate</w:t>
      </w:r>
      <w:proofErr w:type="spellEnd"/>
      <w:r w:rsidRPr="00342606">
        <w:rPr>
          <w:rFonts w:ascii="Arial" w:hAnsi="Arial" w:cs="Arial"/>
          <w:color w:val="000000" w:themeColor="text1"/>
          <w:sz w:val="24"/>
          <w:szCs w:val="24"/>
        </w:rPr>
        <w:t>, J. (2010). </w:t>
      </w:r>
      <w:r w:rsidRPr="00342606">
        <w:rPr>
          <w:rFonts w:ascii="Arial" w:hAnsi="Arial" w:cs="Arial"/>
          <w:i/>
          <w:iCs/>
          <w:color w:val="000000" w:themeColor="text1"/>
          <w:sz w:val="24"/>
          <w:szCs w:val="24"/>
        </w:rPr>
        <w:t>La salud de los mexicanos, 1929-2000</w:t>
      </w:r>
      <w:r w:rsidRPr="00342606">
        <w:rPr>
          <w:rFonts w:ascii="Arial" w:hAnsi="Arial" w:cs="Arial"/>
          <w:color w:val="000000" w:themeColor="text1"/>
          <w:sz w:val="24"/>
          <w:szCs w:val="24"/>
        </w:rPr>
        <w:t>. El Colegio Nacional.</w:t>
      </w:r>
    </w:p>
    <w:p w14:paraId="09A3CE07"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Luis-López, A., Mejía-López, M. D., Reyes-Brito, N. P., Santoyo-Vázquez, J. M., Hernández-</w:t>
      </w:r>
      <w:proofErr w:type="spellStart"/>
      <w:r w:rsidRPr="00342606">
        <w:rPr>
          <w:rFonts w:ascii="Arial" w:hAnsi="Arial" w:cs="Arial"/>
          <w:color w:val="000000" w:themeColor="text1"/>
          <w:sz w:val="24"/>
          <w:szCs w:val="24"/>
        </w:rPr>
        <w:t>Lug</w:t>
      </w:r>
      <w:proofErr w:type="spellEnd"/>
      <w:r w:rsidRPr="00342606">
        <w:rPr>
          <w:rFonts w:ascii="Arial" w:hAnsi="Arial" w:cs="Arial"/>
          <w:color w:val="000000" w:themeColor="text1"/>
          <w:sz w:val="24"/>
          <w:szCs w:val="24"/>
        </w:rPr>
        <w:t xml:space="preserve">, M. I., de Jesús Ibarra-Meza, J., &amp; Selva-Pallares, J. E. (2003). </w:t>
      </w:r>
      <w:proofErr w:type="spellStart"/>
      <w:r w:rsidRPr="00342606">
        <w:rPr>
          <w:rFonts w:ascii="Arial" w:hAnsi="Arial" w:cs="Arial"/>
          <w:color w:val="000000" w:themeColor="text1"/>
          <w:sz w:val="24"/>
          <w:szCs w:val="24"/>
        </w:rPr>
        <w:t>Transfusion</w:t>
      </w:r>
      <w:proofErr w:type="spellEnd"/>
      <w:r w:rsidRPr="00342606">
        <w:rPr>
          <w:rFonts w:ascii="Arial" w:hAnsi="Arial" w:cs="Arial"/>
          <w:color w:val="000000" w:themeColor="text1"/>
          <w:sz w:val="24"/>
          <w:szCs w:val="24"/>
        </w:rPr>
        <w:t xml:space="preserve"> Medicine </w:t>
      </w:r>
      <w:proofErr w:type="spellStart"/>
      <w:r w:rsidRPr="00342606">
        <w:rPr>
          <w:rFonts w:ascii="Arial" w:hAnsi="Arial" w:cs="Arial"/>
          <w:color w:val="000000" w:themeColor="text1"/>
          <w:sz w:val="24"/>
          <w:szCs w:val="24"/>
        </w:rPr>
        <w:t>from</w:t>
      </w:r>
      <w:proofErr w:type="spellEnd"/>
      <w:r w:rsidRPr="00342606">
        <w:rPr>
          <w:rFonts w:ascii="Arial" w:hAnsi="Arial" w:cs="Arial"/>
          <w:color w:val="000000" w:themeColor="text1"/>
          <w:sz w:val="24"/>
          <w:szCs w:val="24"/>
        </w:rPr>
        <w:t xml:space="preserve"> </w:t>
      </w:r>
      <w:proofErr w:type="spellStart"/>
      <w:r w:rsidRPr="00342606">
        <w:rPr>
          <w:rFonts w:ascii="Arial" w:hAnsi="Arial" w:cs="Arial"/>
          <w:color w:val="000000" w:themeColor="text1"/>
          <w:sz w:val="24"/>
          <w:szCs w:val="24"/>
        </w:rPr>
        <w:t>Sonth</w:t>
      </w:r>
      <w:proofErr w:type="spellEnd"/>
      <w:r w:rsidRPr="00342606">
        <w:rPr>
          <w:rFonts w:ascii="Arial" w:hAnsi="Arial" w:cs="Arial"/>
          <w:color w:val="000000" w:themeColor="text1"/>
          <w:sz w:val="24"/>
          <w:szCs w:val="24"/>
        </w:rPr>
        <w:t xml:space="preserve"> </w:t>
      </w:r>
      <w:proofErr w:type="spellStart"/>
      <w:r w:rsidRPr="00342606">
        <w:rPr>
          <w:rFonts w:ascii="Arial" w:hAnsi="Arial" w:cs="Arial"/>
          <w:color w:val="000000" w:themeColor="text1"/>
          <w:sz w:val="24"/>
          <w:szCs w:val="24"/>
        </w:rPr>
        <w:t>to</w:t>
      </w:r>
      <w:proofErr w:type="spellEnd"/>
      <w:r w:rsidRPr="00342606">
        <w:rPr>
          <w:rFonts w:ascii="Arial" w:hAnsi="Arial" w:cs="Arial"/>
          <w:color w:val="000000" w:themeColor="text1"/>
          <w:sz w:val="24"/>
          <w:szCs w:val="24"/>
        </w:rPr>
        <w:t xml:space="preserve"> North </w:t>
      </w:r>
      <w:proofErr w:type="spellStart"/>
      <w:r w:rsidRPr="00342606">
        <w:rPr>
          <w:rFonts w:ascii="Arial" w:hAnsi="Arial" w:cs="Arial"/>
          <w:color w:val="000000" w:themeColor="text1"/>
          <w:sz w:val="24"/>
          <w:szCs w:val="24"/>
        </w:rPr>
        <w:t>SymposiumI</w:t>
      </w:r>
      <w:proofErr w:type="spellEnd"/>
      <w:r w:rsidRPr="00342606">
        <w:rPr>
          <w:rFonts w:ascii="Arial" w:hAnsi="Arial" w:cs="Arial"/>
          <w:color w:val="000000" w:themeColor="text1"/>
          <w:sz w:val="24"/>
          <w:szCs w:val="24"/>
        </w:rPr>
        <w:t xml:space="preserve">. Transfusión Medicine in Puebla, </w:t>
      </w:r>
      <w:proofErr w:type="spellStart"/>
      <w:r w:rsidRPr="00342606">
        <w:rPr>
          <w:rFonts w:ascii="Arial" w:hAnsi="Arial" w:cs="Arial"/>
          <w:color w:val="000000" w:themeColor="text1"/>
          <w:sz w:val="24"/>
          <w:szCs w:val="24"/>
        </w:rPr>
        <w:t>Mexico</w:t>
      </w:r>
      <w:proofErr w:type="spellEnd"/>
      <w:r w:rsidRPr="00342606">
        <w:rPr>
          <w:rFonts w:ascii="Arial" w:hAnsi="Arial" w:cs="Arial"/>
          <w:color w:val="000000" w:themeColor="text1"/>
          <w:sz w:val="24"/>
          <w:szCs w:val="24"/>
        </w:rPr>
        <w:t xml:space="preserve">. II. Transfusión Medicine in Toluca, </w:t>
      </w:r>
      <w:proofErr w:type="spellStart"/>
      <w:r w:rsidRPr="00342606">
        <w:rPr>
          <w:rFonts w:ascii="Arial" w:hAnsi="Arial" w:cs="Arial"/>
          <w:color w:val="000000" w:themeColor="text1"/>
          <w:sz w:val="24"/>
          <w:szCs w:val="24"/>
        </w:rPr>
        <w:t>State</w:t>
      </w:r>
      <w:proofErr w:type="spellEnd"/>
      <w:r w:rsidRPr="00342606">
        <w:rPr>
          <w:rFonts w:ascii="Arial" w:hAnsi="Arial" w:cs="Arial"/>
          <w:color w:val="000000" w:themeColor="text1"/>
          <w:sz w:val="24"/>
          <w:szCs w:val="24"/>
        </w:rPr>
        <w:t xml:space="preserve"> </w:t>
      </w:r>
      <w:proofErr w:type="spellStart"/>
      <w:r w:rsidRPr="00342606">
        <w:rPr>
          <w:rFonts w:ascii="Arial" w:hAnsi="Arial" w:cs="Arial"/>
          <w:color w:val="000000" w:themeColor="text1"/>
          <w:sz w:val="24"/>
          <w:szCs w:val="24"/>
        </w:rPr>
        <w:t>of</w:t>
      </w:r>
      <w:proofErr w:type="spellEnd"/>
      <w:r w:rsidRPr="00342606">
        <w:rPr>
          <w:rFonts w:ascii="Arial" w:hAnsi="Arial" w:cs="Arial"/>
          <w:color w:val="000000" w:themeColor="text1"/>
          <w:sz w:val="24"/>
          <w:szCs w:val="24"/>
        </w:rPr>
        <w:t xml:space="preserve"> México, </w:t>
      </w:r>
      <w:proofErr w:type="spellStart"/>
      <w:r w:rsidRPr="00342606">
        <w:rPr>
          <w:rFonts w:ascii="Arial" w:hAnsi="Arial" w:cs="Arial"/>
          <w:color w:val="000000" w:themeColor="text1"/>
          <w:sz w:val="24"/>
          <w:szCs w:val="24"/>
        </w:rPr>
        <w:t>Mexico</w:t>
      </w:r>
      <w:proofErr w:type="spellEnd"/>
      <w:r w:rsidRPr="00342606">
        <w:rPr>
          <w:rFonts w:ascii="Arial" w:hAnsi="Arial" w:cs="Arial"/>
          <w:color w:val="000000" w:themeColor="text1"/>
          <w:sz w:val="24"/>
          <w:szCs w:val="24"/>
        </w:rPr>
        <w:t xml:space="preserve">. </w:t>
      </w:r>
      <w:r w:rsidRPr="00342606">
        <w:rPr>
          <w:rFonts w:ascii="Arial" w:hAnsi="Arial" w:cs="Arial"/>
          <w:color w:val="000000" w:themeColor="text1"/>
          <w:sz w:val="24"/>
          <w:szCs w:val="24"/>
          <w:lang w:val="en-US"/>
        </w:rPr>
        <w:t xml:space="preserve">III. Transfusion Medicine in the State of Hidalgo, Mexico. IV. Transfusion Medicine. </w:t>
      </w:r>
      <w:r w:rsidRPr="00342606">
        <w:rPr>
          <w:rFonts w:ascii="Arial" w:hAnsi="Arial" w:cs="Arial"/>
          <w:color w:val="000000" w:themeColor="text1"/>
          <w:sz w:val="24"/>
          <w:szCs w:val="24"/>
        </w:rPr>
        <w:t>Gaceta Médica de México, 139(3), 131-144.</w:t>
      </w:r>
    </w:p>
    <w:p w14:paraId="6C23A36E" w14:textId="77777777" w:rsidR="001E0258" w:rsidRPr="00342606" w:rsidRDefault="001E0258" w:rsidP="001E0258">
      <w:pPr>
        <w:pStyle w:val="Textonotapie"/>
        <w:ind w:left="567" w:hanging="567"/>
        <w:jc w:val="both"/>
        <w:rPr>
          <w:rFonts w:ascii="Arial" w:hAnsi="Arial" w:cs="Arial"/>
          <w:color w:val="000000" w:themeColor="text1"/>
          <w:sz w:val="24"/>
          <w:szCs w:val="24"/>
        </w:rPr>
      </w:pPr>
      <w:r>
        <w:rPr>
          <w:rFonts w:ascii="Arial" w:hAnsi="Arial" w:cs="Arial"/>
          <w:color w:val="000000" w:themeColor="text1"/>
          <w:sz w:val="24"/>
          <w:szCs w:val="24"/>
        </w:rPr>
        <w:t>-</w:t>
      </w:r>
      <w:r w:rsidRPr="00342606">
        <w:rPr>
          <w:rFonts w:ascii="Arial" w:hAnsi="Arial" w:cs="Arial"/>
          <w:color w:val="000000" w:themeColor="text1"/>
          <w:sz w:val="24"/>
          <w:szCs w:val="24"/>
        </w:rPr>
        <w:t>Llaguno, J. M. M. (1984). </w:t>
      </w:r>
      <w:r w:rsidRPr="00342606">
        <w:rPr>
          <w:rFonts w:ascii="Arial" w:hAnsi="Arial" w:cs="Arial"/>
          <w:i/>
          <w:iCs/>
          <w:color w:val="000000" w:themeColor="text1"/>
          <w:sz w:val="24"/>
          <w:szCs w:val="24"/>
        </w:rPr>
        <w:t>Un viaje al pasado de Pachuca: imagen escrita y gráfica de la capital del Estado de Hidalgo</w:t>
      </w:r>
      <w:r w:rsidRPr="00342606">
        <w:rPr>
          <w:rFonts w:ascii="Arial" w:hAnsi="Arial" w:cs="Arial"/>
          <w:color w:val="000000" w:themeColor="text1"/>
          <w:sz w:val="24"/>
          <w:szCs w:val="24"/>
        </w:rPr>
        <w:t>. Gobierno del Estado de Hidalgo, Coordinación de Cultura, Turismo y Recreación. p 43.</w:t>
      </w:r>
    </w:p>
    <w:p w14:paraId="2E419857" w14:textId="20440895" w:rsidR="001E0258"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vertAlign w:val="superscript"/>
        </w:rPr>
        <w:t>-</w:t>
      </w:r>
      <w:r w:rsidRPr="00342606">
        <w:rPr>
          <w:rFonts w:ascii="Arial" w:hAnsi="Arial" w:cs="Arial"/>
          <w:color w:val="000000" w:themeColor="text1"/>
          <w:sz w:val="24"/>
          <w:szCs w:val="24"/>
        </w:rPr>
        <w:t>Llaguno, J. M. M., &amp; de Sancha, A. (2013). </w:t>
      </w:r>
      <w:r w:rsidRPr="00342606">
        <w:rPr>
          <w:rFonts w:ascii="Arial" w:hAnsi="Arial" w:cs="Arial"/>
          <w:i/>
          <w:iCs/>
          <w:color w:val="000000" w:themeColor="text1"/>
          <w:sz w:val="24"/>
          <w:szCs w:val="24"/>
        </w:rPr>
        <w:t>Hidalgo: historia de una tierra que se renueva</w:t>
      </w:r>
      <w:r w:rsidRPr="00342606">
        <w:rPr>
          <w:rFonts w:ascii="Arial" w:hAnsi="Arial" w:cs="Arial"/>
          <w:color w:val="000000" w:themeColor="text1"/>
          <w:sz w:val="24"/>
          <w:szCs w:val="24"/>
        </w:rPr>
        <w:t>. Miguel Ángel Porrúa.</w:t>
      </w:r>
    </w:p>
    <w:p w14:paraId="6D09FCF1" w14:textId="098E08ED" w:rsidR="001E0258" w:rsidRPr="001E0258" w:rsidRDefault="001E0258" w:rsidP="001E0258">
      <w:pPr>
        <w:pStyle w:val="Textonotapie"/>
        <w:ind w:left="567" w:hanging="567"/>
        <w:jc w:val="both"/>
        <w:rPr>
          <w:rFonts w:ascii="Arial" w:hAnsi="Arial" w:cs="Arial"/>
          <w:color w:val="000000" w:themeColor="text1"/>
          <w:sz w:val="24"/>
          <w:szCs w:val="24"/>
          <w:lang w:val="es-ES"/>
        </w:rPr>
      </w:pPr>
      <w:r>
        <w:rPr>
          <w:rFonts w:ascii="Arial" w:hAnsi="Arial" w:cs="Arial"/>
          <w:color w:val="000000" w:themeColor="text1"/>
          <w:sz w:val="24"/>
          <w:szCs w:val="24"/>
        </w:rPr>
        <w:t>-</w:t>
      </w:r>
      <w:r w:rsidRPr="00342606">
        <w:rPr>
          <w:rFonts w:ascii="Arial" w:hAnsi="Arial" w:cs="Arial"/>
          <w:color w:val="000000" w:themeColor="text1"/>
          <w:sz w:val="24"/>
          <w:szCs w:val="24"/>
          <w:lang w:val="es-ES"/>
        </w:rPr>
        <w:t>-</w:t>
      </w:r>
      <w:r w:rsidRPr="00342606">
        <w:rPr>
          <w:rFonts w:ascii="Arial" w:hAnsi="Arial" w:cs="Arial"/>
          <w:color w:val="000000" w:themeColor="text1"/>
          <w:sz w:val="24"/>
          <w:szCs w:val="24"/>
        </w:rPr>
        <w:t xml:space="preserve"> Melchor Barrera, Z. (2021). Mujeres y políticas poblacionales: miradas desde Jalisco, México, en las décadas de 1920 a 1980. Amérique Latine </w:t>
      </w:r>
      <w:proofErr w:type="spellStart"/>
      <w:r w:rsidRPr="00342606">
        <w:rPr>
          <w:rFonts w:ascii="Arial" w:hAnsi="Arial" w:cs="Arial"/>
          <w:color w:val="000000" w:themeColor="text1"/>
          <w:sz w:val="24"/>
          <w:szCs w:val="24"/>
        </w:rPr>
        <w:t>Histoire</w:t>
      </w:r>
      <w:proofErr w:type="spellEnd"/>
      <w:r w:rsidRPr="00342606">
        <w:rPr>
          <w:rFonts w:ascii="Arial" w:hAnsi="Arial" w:cs="Arial"/>
          <w:color w:val="000000" w:themeColor="text1"/>
          <w:sz w:val="24"/>
          <w:szCs w:val="24"/>
        </w:rPr>
        <w:t xml:space="preserve"> et </w:t>
      </w:r>
      <w:proofErr w:type="spellStart"/>
      <w:r w:rsidRPr="00342606">
        <w:rPr>
          <w:rFonts w:ascii="Arial" w:hAnsi="Arial" w:cs="Arial"/>
          <w:color w:val="000000" w:themeColor="text1"/>
          <w:sz w:val="24"/>
          <w:szCs w:val="24"/>
        </w:rPr>
        <w:t>Mémoire</w:t>
      </w:r>
      <w:proofErr w:type="spellEnd"/>
      <w:r w:rsidRPr="00342606">
        <w:rPr>
          <w:rFonts w:ascii="Arial" w:hAnsi="Arial" w:cs="Arial"/>
          <w:color w:val="000000" w:themeColor="text1"/>
          <w:sz w:val="24"/>
          <w:szCs w:val="24"/>
        </w:rPr>
        <w:t xml:space="preserve">. Les </w:t>
      </w:r>
      <w:proofErr w:type="spellStart"/>
      <w:r w:rsidRPr="00342606">
        <w:rPr>
          <w:rFonts w:ascii="Arial" w:hAnsi="Arial" w:cs="Arial"/>
          <w:color w:val="000000" w:themeColor="text1"/>
          <w:sz w:val="24"/>
          <w:szCs w:val="24"/>
        </w:rPr>
        <w:t>Cahiers</w:t>
      </w:r>
      <w:proofErr w:type="spellEnd"/>
      <w:r w:rsidRPr="00342606">
        <w:rPr>
          <w:rFonts w:ascii="Arial" w:hAnsi="Arial" w:cs="Arial"/>
          <w:color w:val="000000" w:themeColor="text1"/>
          <w:sz w:val="24"/>
          <w:szCs w:val="24"/>
        </w:rPr>
        <w:t xml:space="preserve"> ALHIM. Les </w:t>
      </w:r>
      <w:proofErr w:type="spellStart"/>
      <w:r w:rsidRPr="00342606">
        <w:rPr>
          <w:rFonts w:ascii="Arial" w:hAnsi="Arial" w:cs="Arial"/>
          <w:color w:val="000000" w:themeColor="text1"/>
          <w:sz w:val="24"/>
          <w:szCs w:val="24"/>
        </w:rPr>
        <w:t>Cahiers</w:t>
      </w:r>
      <w:proofErr w:type="spellEnd"/>
      <w:r w:rsidRPr="00342606">
        <w:rPr>
          <w:rFonts w:ascii="Arial" w:hAnsi="Arial" w:cs="Arial"/>
          <w:color w:val="000000" w:themeColor="text1"/>
          <w:sz w:val="24"/>
          <w:szCs w:val="24"/>
        </w:rPr>
        <w:t xml:space="preserve"> ALHIM, (41).</w:t>
      </w:r>
    </w:p>
    <w:p w14:paraId="257E124E" w14:textId="0CCD7F2D" w:rsidR="001E0258"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Morales-Andrade, E., Ayala-</w:t>
      </w:r>
      <w:proofErr w:type="spellStart"/>
      <w:r w:rsidRPr="00342606">
        <w:rPr>
          <w:rFonts w:ascii="Arial" w:hAnsi="Arial" w:cs="Arial"/>
          <w:color w:val="000000" w:themeColor="text1"/>
          <w:sz w:val="24"/>
          <w:szCs w:val="24"/>
        </w:rPr>
        <w:t>Hernádez</w:t>
      </w:r>
      <w:proofErr w:type="spellEnd"/>
      <w:r w:rsidRPr="00342606">
        <w:rPr>
          <w:rFonts w:ascii="Arial" w:hAnsi="Arial" w:cs="Arial"/>
          <w:color w:val="000000" w:themeColor="text1"/>
          <w:sz w:val="24"/>
          <w:szCs w:val="24"/>
        </w:rPr>
        <w:t>, M. I., Morales-Valerdi, H. F., Astorga-Castañeda, M., &amp; Castro-Herrera, G. A. (2018). Epidemiología de la muerte materna en México y el cumplimiento del Objetivo 5 del Desarrollo del Milenio, hacia los objetivos de desarrollo sostenible. </w:t>
      </w:r>
      <w:r w:rsidRPr="00342606">
        <w:rPr>
          <w:rFonts w:ascii="Arial" w:hAnsi="Arial" w:cs="Arial"/>
          <w:i/>
          <w:iCs/>
          <w:color w:val="000000" w:themeColor="text1"/>
          <w:sz w:val="24"/>
          <w:szCs w:val="24"/>
        </w:rPr>
        <w:t>Revista de especialidades médico-quirúrgicas</w:t>
      </w:r>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23</w:t>
      </w:r>
      <w:r w:rsidRPr="00342606">
        <w:rPr>
          <w:rFonts w:ascii="Arial" w:hAnsi="Arial" w:cs="Arial"/>
          <w:color w:val="000000" w:themeColor="text1"/>
          <w:sz w:val="24"/>
          <w:szCs w:val="24"/>
        </w:rPr>
        <w:t>(2), 61-86.</w:t>
      </w:r>
    </w:p>
    <w:p w14:paraId="4294938D" w14:textId="78C35D74" w:rsidR="008F3655" w:rsidRPr="00342606" w:rsidRDefault="008F3655" w:rsidP="001E0258">
      <w:pPr>
        <w:pStyle w:val="Textonotapie"/>
        <w:ind w:left="567" w:hanging="567"/>
        <w:jc w:val="both"/>
        <w:rPr>
          <w:rFonts w:ascii="Arial" w:hAnsi="Arial" w:cs="Arial"/>
          <w:color w:val="000000" w:themeColor="text1"/>
          <w:sz w:val="24"/>
          <w:szCs w:val="24"/>
        </w:rPr>
      </w:pPr>
      <w:r>
        <w:rPr>
          <w:rFonts w:ascii="Arial" w:hAnsi="Arial" w:cs="Arial"/>
          <w:color w:val="000000" w:themeColor="text1"/>
          <w:sz w:val="24"/>
          <w:szCs w:val="24"/>
        </w:rPr>
        <w:t>-</w:t>
      </w:r>
      <w:r w:rsidRPr="008F3655">
        <w:t xml:space="preserve"> </w:t>
      </w:r>
      <w:r w:rsidRPr="008F3655">
        <w:rPr>
          <w:rFonts w:ascii="Arial" w:hAnsi="Arial" w:cs="Arial"/>
          <w:color w:val="000000" w:themeColor="text1"/>
          <w:sz w:val="24"/>
          <w:szCs w:val="24"/>
        </w:rPr>
        <w:t>Pérez, O. L. (1997). Las mujeres y la conquista de espacios en el sistema educativo. Revista Latinoamericana de Estudios Educativos (México), 27(3), 73-93.</w:t>
      </w:r>
    </w:p>
    <w:p w14:paraId="069ACCB9"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w:t>
      </w:r>
      <w:r w:rsidRPr="00342606">
        <w:rPr>
          <w:rFonts w:ascii="Arial" w:hAnsi="Arial" w:cs="Arial"/>
          <w:sz w:val="24"/>
          <w:szCs w:val="24"/>
        </w:rPr>
        <w:t xml:space="preserve"> </w:t>
      </w:r>
      <w:r w:rsidRPr="00342606">
        <w:rPr>
          <w:rFonts w:ascii="Arial" w:hAnsi="Arial" w:cs="Arial"/>
          <w:color w:val="000000" w:themeColor="text1"/>
          <w:sz w:val="24"/>
          <w:szCs w:val="24"/>
        </w:rPr>
        <w:t>Quilodrán, J. (2001). Un siglo de matrimonio en México (pp. 95-180). México, DF: Centro de Estudios Demográficos Y de Desarrollo Urbano, Colegio de México.</w:t>
      </w:r>
    </w:p>
    <w:p w14:paraId="7BAC9C29" w14:textId="77777777" w:rsidR="001E0258" w:rsidRPr="004E348A" w:rsidRDefault="001E0258" w:rsidP="001E0258">
      <w:pPr>
        <w:pStyle w:val="Textonotapie"/>
        <w:ind w:left="567" w:hanging="567"/>
        <w:jc w:val="both"/>
        <w:rPr>
          <w:rFonts w:ascii="Arial" w:hAnsi="Arial" w:cs="Arial"/>
          <w:color w:val="000000" w:themeColor="text1"/>
          <w:sz w:val="24"/>
          <w:szCs w:val="24"/>
          <w:lang w:val="es-ES"/>
        </w:rPr>
      </w:pPr>
      <w:r w:rsidRPr="00342606">
        <w:rPr>
          <w:rFonts w:ascii="Arial" w:hAnsi="Arial" w:cs="Arial"/>
          <w:color w:val="000000" w:themeColor="text1"/>
          <w:sz w:val="24"/>
          <w:szCs w:val="24"/>
        </w:rPr>
        <w:t>- Rufino, M. A. (Ed.). (2015). La Escuela de Medicina de la UAEH: setenta años de tradición: la historia continúa. Universidad Autónoma del Estado de Hidalgo. p54-55</w:t>
      </w:r>
    </w:p>
    <w:p w14:paraId="27EFD1A0" w14:textId="77777777" w:rsidR="001E0258" w:rsidRPr="00342606" w:rsidRDefault="001E0258" w:rsidP="001E0258">
      <w:pPr>
        <w:pStyle w:val="Textonotapie"/>
        <w:ind w:left="567" w:hanging="567"/>
        <w:jc w:val="both"/>
        <w:rPr>
          <w:rFonts w:ascii="Arial" w:hAnsi="Arial" w:cs="Arial"/>
          <w:color w:val="000000" w:themeColor="text1"/>
          <w:sz w:val="24"/>
          <w:szCs w:val="24"/>
        </w:rPr>
      </w:pPr>
      <w:r w:rsidRPr="001E0258">
        <w:rPr>
          <w:rFonts w:ascii="Arial" w:hAnsi="Arial" w:cs="Arial"/>
          <w:color w:val="000000" w:themeColor="text1"/>
          <w:sz w:val="24"/>
          <w:szCs w:val="24"/>
        </w:rPr>
        <w:lastRenderedPageBreak/>
        <w:t xml:space="preserve">- </w:t>
      </w:r>
      <w:proofErr w:type="spellStart"/>
      <w:r w:rsidRPr="001E0258">
        <w:rPr>
          <w:rFonts w:ascii="Arial" w:hAnsi="Arial" w:cs="Arial"/>
          <w:color w:val="000000" w:themeColor="text1"/>
          <w:sz w:val="24"/>
          <w:szCs w:val="24"/>
        </w:rPr>
        <w:t>Sanfilippo</w:t>
      </w:r>
      <w:proofErr w:type="spellEnd"/>
      <w:r w:rsidRPr="001E0258">
        <w:rPr>
          <w:rFonts w:ascii="Arial" w:hAnsi="Arial" w:cs="Arial"/>
          <w:color w:val="000000" w:themeColor="text1"/>
          <w:sz w:val="24"/>
          <w:szCs w:val="24"/>
        </w:rPr>
        <w:t xml:space="preserve">-Borrás, J. (2010). </w:t>
      </w:r>
      <w:r w:rsidRPr="00342606">
        <w:rPr>
          <w:rFonts w:ascii="Arial" w:hAnsi="Arial" w:cs="Arial"/>
          <w:color w:val="000000" w:themeColor="text1"/>
          <w:sz w:val="24"/>
          <w:szCs w:val="24"/>
          <w:lang w:val="en-US"/>
        </w:rPr>
        <w:t>Epidemics and disease during the Revolution Period in Mexico. </w:t>
      </w:r>
      <w:r w:rsidRPr="00342606">
        <w:rPr>
          <w:rFonts w:ascii="Arial" w:hAnsi="Arial" w:cs="Arial"/>
          <w:i/>
          <w:iCs/>
          <w:color w:val="000000" w:themeColor="text1"/>
          <w:sz w:val="24"/>
          <w:szCs w:val="24"/>
        </w:rPr>
        <w:t>Revista Médica del Instituto Mexicano del Seguro Social</w:t>
      </w:r>
      <w:r w:rsidRPr="00342606">
        <w:rPr>
          <w:rFonts w:ascii="Arial" w:hAnsi="Arial" w:cs="Arial"/>
          <w:color w:val="000000" w:themeColor="text1"/>
          <w:sz w:val="24"/>
          <w:szCs w:val="24"/>
        </w:rPr>
        <w:t>, </w:t>
      </w:r>
      <w:r w:rsidRPr="00342606">
        <w:rPr>
          <w:rFonts w:ascii="Arial" w:hAnsi="Arial" w:cs="Arial"/>
          <w:i/>
          <w:iCs/>
          <w:color w:val="000000" w:themeColor="text1"/>
          <w:sz w:val="24"/>
          <w:szCs w:val="24"/>
        </w:rPr>
        <w:t>48</w:t>
      </w:r>
      <w:r w:rsidRPr="00342606">
        <w:rPr>
          <w:rFonts w:ascii="Arial" w:hAnsi="Arial" w:cs="Arial"/>
          <w:color w:val="000000" w:themeColor="text1"/>
          <w:sz w:val="24"/>
          <w:szCs w:val="24"/>
        </w:rPr>
        <w:t>(2), 163-166.</w:t>
      </w:r>
    </w:p>
    <w:p w14:paraId="36499D00" w14:textId="28F920D9" w:rsidR="001E0258" w:rsidRDefault="001E0258" w:rsidP="001E0258">
      <w:pPr>
        <w:pStyle w:val="Textonotapie"/>
        <w:ind w:left="567" w:hanging="567"/>
        <w:jc w:val="both"/>
        <w:rPr>
          <w:rFonts w:ascii="Arial" w:hAnsi="Arial" w:cs="Arial"/>
          <w:color w:val="000000" w:themeColor="text1"/>
          <w:sz w:val="24"/>
          <w:szCs w:val="24"/>
        </w:rPr>
      </w:pPr>
      <w:r w:rsidRPr="00342606">
        <w:rPr>
          <w:rFonts w:ascii="Arial" w:hAnsi="Arial" w:cs="Arial"/>
          <w:color w:val="000000" w:themeColor="text1"/>
          <w:sz w:val="24"/>
          <w:szCs w:val="24"/>
        </w:rPr>
        <w:t>- Ubilla Montiel, S. G. (2017). Hambre, enfermedades y muerte en Pachuca durante el porfiriato (1882-1911).</w:t>
      </w:r>
    </w:p>
    <w:p w14:paraId="7075DE49" w14:textId="77777777" w:rsidR="001E0258" w:rsidRPr="00BF0B6B" w:rsidRDefault="001E0258" w:rsidP="001E0258">
      <w:pPr>
        <w:pStyle w:val="Textonotapie"/>
        <w:ind w:left="0"/>
        <w:jc w:val="both"/>
        <w:rPr>
          <w:rFonts w:ascii="Arial" w:hAnsi="Arial" w:cs="Arial"/>
          <w:color w:val="000000" w:themeColor="text1"/>
          <w:sz w:val="24"/>
          <w:szCs w:val="24"/>
          <w:lang w:val="es-ES"/>
        </w:rPr>
      </w:pPr>
      <w:r w:rsidRPr="00342606">
        <w:rPr>
          <w:rFonts w:ascii="Arial" w:hAnsi="Arial" w:cs="Arial"/>
          <w:color w:val="000000" w:themeColor="text1"/>
          <w:sz w:val="24"/>
          <w:szCs w:val="24"/>
        </w:rPr>
        <w:t>-</w:t>
      </w:r>
      <w:r w:rsidRPr="00342606">
        <w:rPr>
          <w:rFonts w:ascii="Arial" w:hAnsi="Arial" w:cs="Arial"/>
          <w:color w:val="000000" w:themeColor="text1"/>
          <w:sz w:val="24"/>
          <w:szCs w:val="24"/>
          <w:lang w:val="es-ES"/>
        </w:rPr>
        <w:t xml:space="preserve"> Uzcátegui, O., &amp; Toro Merlo, J. (2009). Metas del milenio y salud materna. Revista de Obstetricia y Ginecología de Venezuela, 69(1), 1-3.</w:t>
      </w:r>
    </w:p>
    <w:p w14:paraId="336F6949" w14:textId="36D51BFF" w:rsidR="001E0258" w:rsidRPr="00F57BFE" w:rsidRDefault="001E0258" w:rsidP="001E0258">
      <w:pPr>
        <w:pStyle w:val="Textonotapie"/>
        <w:ind w:left="567" w:hanging="567"/>
        <w:jc w:val="both"/>
        <w:rPr>
          <w:rFonts w:ascii="Arial" w:hAnsi="Arial" w:cs="Arial"/>
          <w:color w:val="000000" w:themeColor="text1"/>
          <w:sz w:val="24"/>
          <w:szCs w:val="24"/>
          <w:lang w:val="en-US"/>
        </w:rPr>
      </w:pPr>
      <w:r w:rsidRPr="001E0258">
        <w:rPr>
          <w:rFonts w:ascii="Arial" w:hAnsi="Arial" w:cs="Arial"/>
        </w:rPr>
        <w:t>-</w:t>
      </w:r>
      <w:r w:rsidRPr="00342606">
        <w:rPr>
          <w:rFonts w:ascii="Arial" w:hAnsi="Arial" w:cs="Arial"/>
          <w:color w:val="000000" w:themeColor="text1"/>
          <w:sz w:val="24"/>
          <w:szCs w:val="24"/>
        </w:rPr>
        <w:t>- Velasco-Murillo, V. (2004). Mortalidad materna: antiguo problema que persiste en nuestra época. </w:t>
      </w:r>
      <w:proofErr w:type="spellStart"/>
      <w:r w:rsidRPr="00F57BFE">
        <w:rPr>
          <w:rFonts w:ascii="Arial" w:hAnsi="Arial" w:cs="Arial"/>
          <w:i/>
          <w:iCs/>
          <w:color w:val="000000" w:themeColor="text1"/>
          <w:sz w:val="24"/>
          <w:szCs w:val="24"/>
          <w:lang w:val="en-US"/>
        </w:rPr>
        <w:t>Cirugía</w:t>
      </w:r>
      <w:proofErr w:type="spellEnd"/>
      <w:r w:rsidRPr="00F57BFE">
        <w:rPr>
          <w:rFonts w:ascii="Arial" w:hAnsi="Arial" w:cs="Arial"/>
          <w:i/>
          <w:iCs/>
          <w:color w:val="000000" w:themeColor="text1"/>
          <w:sz w:val="24"/>
          <w:szCs w:val="24"/>
          <w:lang w:val="en-US"/>
        </w:rPr>
        <w:t xml:space="preserve"> y </w:t>
      </w:r>
      <w:proofErr w:type="spellStart"/>
      <w:r w:rsidRPr="00F57BFE">
        <w:rPr>
          <w:rFonts w:ascii="Arial" w:hAnsi="Arial" w:cs="Arial"/>
          <w:i/>
          <w:iCs/>
          <w:color w:val="000000" w:themeColor="text1"/>
          <w:sz w:val="24"/>
          <w:szCs w:val="24"/>
          <w:lang w:val="en-US"/>
        </w:rPr>
        <w:t>Cirujanos</w:t>
      </w:r>
      <w:proofErr w:type="spellEnd"/>
      <w:r w:rsidRPr="00F57BFE">
        <w:rPr>
          <w:rFonts w:ascii="Arial" w:hAnsi="Arial" w:cs="Arial"/>
          <w:color w:val="000000" w:themeColor="text1"/>
          <w:sz w:val="24"/>
          <w:szCs w:val="24"/>
          <w:lang w:val="en-US"/>
        </w:rPr>
        <w:t>, </w:t>
      </w:r>
      <w:r w:rsidRPr="00F57BFE">
        <w:rPr>
          <w:rFonts w:ascii="Arial" w:hAnsi="Arial" w:cs="Arial"/>
          <w:i/>
          <w:iCs/>
          <w:color w:val="000000" w:themeColor="text1"/>
          <w:sz w:val="24"/>
          <w:szCs w:val="24"/>
          <w:lang w:val="en-US"/>
        </w:rPr>
        <w:t>72</w:t>
      </w:r>
      <w:r w:rsidRPr="00F57BFE">
        <w:rPr>
          <w:rFonts w:ascii="Arial" w:hAnsi="Arial" w:cs="Arial"/>
          <w:color w:val="000000" w:themeColor="text1"/>
          <w:sz w:val="24"/>
          <w:szCs w:val="24"/>
          <w:lang w:val="en-US"/>
        </w:rPr>
        <w:t>(4), 263-264.</w:t>
      </w:r>
    </w:p>
    <w:p w14:paraId="4443D403" w14:textId="056CDE3B" w:rsidR="001E0258" w:rsidRDefault="001E0258" w:rsidP="001E0258">
      <w:pPr>
        <w:rPr>
          <w:rFonts w:ascii="Arial" w:hAnsi="Arial" w:cs="Arial"/>
          <w:color w:val="000000" w:themeColor="text1"/>
          <w:lang w:val="en-US"/>
        </w:rPr>
      </w:pPr>
      <w:r w:rsidRPr="00342606">
        <w:rPr>
          <w:rFonts w:ascii="Arial" w:hAnsi="Arial" w:cs="Arial"/>
          <w:lang w:val="en-US"/>
        </w:rPr>
        <w:t>-</w:t>
      </w:r>
      <w:r w:rsidRPr="00342606">
        <w:rPr>
          <w:rFonts w:ascii="Arial" w:hAnsi="Arial" w:cs="Arial"/>
          <w:color w:val="000000" w:themeColor="text1"/>
          <w:lang w:val="en-US"/>
        </w:rPr>
        <w:t xml:space="preserve"> WHO, U. (2007). UNFPA, World Bank. Maternal mortality in 2005: estimates developed</w:t>
      </w:r>
    </w:p>
    <w:p w14:paraId="41C567D6" w14:textId="6108D0A9" w:rsidR="0048490E" w:rsidRDefault="0048490E" w:rsidP="0048490E">
      <w:r w:rsidRPr="0048490E">
        <w:rPr>
          <w:rFonts w:ascii="Arial" w:hAnsi="Arial" w:cs="Arial"/>
          <w:color w:val="000000" w:themeColor="text1"/>
        </w:rPr>
        <w:t>-</w:t>
      </w:r>
      <w:r w:rsidRPr="0048490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Y DE LOS REYES, Isidro Espinosa. </w:t>
      </w:r>
      <w:r w:rsidRPr="0048490E">
        <w:rPr>
          <w:rFonts w:ascii="Arial" w:hAnsi="Arial" w:cs="Arial"/>
          <w:color w:val="222222"/>
          <w:sz w:val="20"/>
          <w:szCs w:val="20"/>
          <w:shd w:val="clear" w:color="auto" w:fill="FFFFFF"/>
          <w:lang w:val="en-US"/>
        </w:rPr>
        <w:t>Advances of obstetrics in Mexico in the last 50 years.</w:t>
      </w:r>
      <w:r w:rsidRPr="0048490E">
        <w:rPr>
          <w:rStyle w:val="apple-converted-space"/>
          <w:rFonts w:ascii="Arial" w:hAnsi="Arial" w:cs="Arial"/>
          <w:color w:val="222222"/>
          <w:sz w:val="20"/>
          <w:szCs w:val="20"/>
          <w:shd w:val="clear" w:color="auto" w:fill="FFFFFF"/>
          <w:lang w:val="en-US"/>
        </w:rPr>
        <w:t> </w:t>
      </w:r>
      <w:r>
        <w:rPr>
          <w:rFonts w:ascii="Arial" w:hAnsi="Arial" w:cs="Arial"/>
          <w:i/>
          <w:iCs/>
          <w:color w:val="222222"/>
          <w:sz w:val="20"/>
          <w:szCs w:val="20"/>
        </w:rPr>
        <w:t>Ginecología y Obstetricia de México</w:t>
      </w:r>
      <w:r>
        <w:rPr>
          <w:rFonts w:ascii="Arial" w:hAnsi="Arial" w:cs="Arial"/>
          <w:color w:val="222222"/>
          <w:sz w:val="20"/>
          <w:szCs w:val="20"/>
          <w:shd w:val="clear" w:color="auto" w:fill="FFFFFF"/>
        </w:rPr>
        <w:t>, 2006, vol. 74, no 04, p. 232-238.</w:t>
      </w:r>
    </w:p>
    <w:p w14:paraId="3C963E66" w14:textId="4D2D61AC" w:rsidR="0048490E" w:rsidRPr="00F57BFE" w:rsidRDefault="0048490E" w:rsidP="001E0258">
      <w:pPr>
        <w:rPr>
          <w:b/>
          <w:bCs/>
          <w:lang w:val="en-US"/>
        </w:rPr>
      </w:pPr>
    </w:p>
    <w:p w14:paraId="1D4EE8B4" w14:textId="7741F3D0" w:rsidR="00C3445A" w:rsidRPr="00F57BFE" w:rsidRDefault="00C3445A" w:rsidP="00C3445A">
      <w:pPr>
        <w:rPr>
          <w:rFonts w:ascii="Arial" w:hAnsi="Arial" w:cs="Arial"/>
          <w:lang w:val="en-US"/>
        </w:rPr>
      </w:pPr>
    </w:p>
    <w:p w14:paraId="5F0E50B1" w14:textId="30D091FB" w:rsidR="00C3445A" w:rsidRPr="00F57BFE" w:rsidRDefault="00C3445A" w:rsidP="00C3445A">
      <w:pPr>
        <w:tabs>
          <w:tab w:val="left" w:pos="5074"/>
        </w:tabs>
        <w:rPr>
          <w:rFonts w:ascii="Arial" w:hAnsi="Arial" w:cs="Arial"/>
          <w:lang w:val="en-US"/>
        </w:rPr>
      </w:pPr>
    </w:p>
    <w:sectPr w:rsidR="00C3445A" w:rsidRPr="00F57BFE" w:rsidSect="00BD0179">
      <w:footerReference w:type="even" r:id="rId38"/>
      <w:footerReference w:type="default" r:id="rId39"/>
      <w:pgSz w:w="12240" w:h="15840"/>
      <w:pgMar w:top="1417" w:right="1701" w:bottom="1417"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 w:author="MACARENA MUGIONE MENDEZ" w:date="2024-09-30T15:56:00Z" w:initials="MM">
    <w:p w14:paraId="75D3A581" w14:textId="77777777" w:rsidR="007F03BC" w:rsidRDefault="007F03BC" w:rsidP="007F03BC">
      <w:pPr>
        <w:pStyle w:val="Textocomentario"/>
      </w:pPr>
      <w:r>
        <w:rPr>
          <w:rStyle w:val="Refdecomentario"/>
        </w:rPr>
        <w:annotationRef/>
      </w:r>
      <w:r>
        <w:rPr>
          <w:lang w:val="es-AR"/>
        </w:rPr>
        <w:t>Sería conveniente indicar porque vas a extender el periodo cuando la tesis comprende el periodo de 1940-1970.</w:t>
      </w:r>
    </w:p>
  </w:comment>
  <w:comment w:id="63" w:author="MACARENA MUGIONE MENDEZ" w:date="2024-09-30T15:59:00Z" w:initials="MM">
    <w:p w14:paraId="588EA68C" w14:textId="77777777" w:rsidR="007F03BC" w:rsidRDefault="007F03BC" w:rsidP="007F03BC">
      <w:pPr>
        <w:pStyle w:val="Textocomentario"/>
      </w:pPr>
      <w:r>
        <w:rPr>
          <w:rStyle w:val="Refdecomentario"/>
        </w:rPr>
        <w:annotationRef/>
      </w:r>
      <w:r>
        <w:rPr>
          <w:lang w:val="es-AR"/>
        </w:rPr>
        <w:t>Asimismo, es necesario mencionar que las cifras de mortalidad….</w:t>
      </w:r>
    </w:p>
    <w:p w14:paraId="73981DE6" w14:textId="77777777" w:rsidR="007F03BC" w:rsidRDefault="007F03BC" w:rsidP="007F03BC">
      <w:pPr>
        <w:pStyle w:val="Textocomentario"/>
      </w:pPr>
    </w:p>
    <w:p w14:paraId="159DDAC4" w14:textId="77777777" w:rsidR="007F03BC" w:rsidRDefault="007F03BC" w:rsidP="007F03BC">
      <w:pPr>
        <w:pStyle w:val="Textocomentario"/>
      </w:pPr>
      <w:r>
        <w:rPr>
          <w:lang w:val="es-AR"/>
        </w:rPr>
        <w:t>Utilizá conectores para unificar párrafos.</w:t>
      </w:r>
    </w:p>
  </w:comment>
  <w:comment w:id="69" w:author="MACARENA MUGIONE MENDEZ" w:date="2024-09-30T16:02:00Z" w:initials="MM">
    <w:p w14:paraId="77A8B758" w14:textId="77777777" w:rsidR="00941E55" w:rsidRDefault="00941E55" w:rsidP="00941E55">
      <w:pPr>
        <w:pStyle w:val="Textocomentario"/>
      </w:pPr>
      <w:r>
        <w:rPr>
          <w:rStyle w:val="Refdecomentario"/>
        </w:rPr>
        <w:annotationRef/>
      </w:r>
      <w:r>
        <w:rPr>
          <w:lang w:val="es-AR"/>
        </w:rPr>
        <w:t>Quizás esto debería ir más arriba cuando estas hablando de las características poblacionales de Pachuca. Justificás la elección de la ciudad y ya de ahí vas a la metodología del capítulo.</w:t>
      </w:r>
    </w:p>
  </w:comment>
  <w:comment w:id="70" w:author="MACARENA MUGIONE MENDEZ" w:date="2024-10-04T14:20:00Z" w:initials="MM">
    <w:p w14:paraId="3111487B" w14:textId="77777777" w:rsidR="00AF71FD" w:rsidRDefault="00AF71FD" w:rsidP="00AF71FD">
      <w:pPr>
        <w:pStyle w:val="Textocomentario"/>
      </w:pPr>
      <w:r>
        <w:rPr>
          <w:rStyle w:val="Refdecomentario"/>
        </w:rPr>
        <w:annotationRef/>
      </w:r>
      <w:r>
        <w:rPr>
          <w:lang w:val="es-AR"/>
        </w:rPr>
        <w:t>Considero que es en la introducción donde debes desarrollar la situación política, económica, social y cultura de México entre 1900 y 1950, incorporando los aspectos teóricos, para que después se pueda entender el análisis que haces de los gráficos.</w:t>
      </w:r>
    </w:p>
  </w:comment>
  <w:comment w:id="101" w:author="MACARENA MUGIONE MENDEZ" w:date="2024-09-30T16:09:00Z" w:initials="MM">
    <w:p w14:paraId="566E2969" w14:textId="6EF00A3D" w:rsidR="000E1D62" w:rsidRDefault="000E1D62" w:rsidP="000E1D62">
      <w:pPr>
        <w:pStyle w:val="Textocomentario"/>
      </w:pPr>
      <w:r>
        <w:rPr>
          <w:rStyle w:val="Refdecomentario"/>
        </w:rPr>
        <w:annotationRef/>
      </w:r>
      <w:r>
        <w:rPr>
          <w:lang w:val="es-AR"/>
        </w:rPr>
        <w:t>Cuidado con la repetición de palabras dentro de un mismo párrafo.</w:t>
      </w:r>
    </w:p>
  </w:comment>
  <w:comment w:id="104" w:author="MACARENA MUGIONE MENDEZ" w:date="2024-10-03T23:15:00Z" w:initials="MM">
    <w:p w14:paraId="4B6E8061" w14:textId="77777777" w:rsidR="00096D62" w:rsidRDefault="00096D62" w:rsidP="00096D62">
      <w:pPr>
        <w:pStyle w:val="Textocomentario"/>
      </w:pPr>
      <w:r>
        <w:rPr>
          <w:rStyle w:val="Refdecomentario"/>
        </w:rPr>
        <w:annotationRef/>
      </w:r>
      <w:r>
        <w:rPr>
          <w:lang w:val="es-AR"/>
        </w:rPr>
        <w:t>Para profundizar más en la cuestión histórica de la tesis y del capítulo, desarrollaría un poco más este contexto. No algo extenso, sino breve de cómo el conflicto armado que implicó la revolución determinó una crisis alimentaria y migración.</w:t>
      </w:r>
    </w:p>
  </w:comment>
  <w:comment w:id="116" w:author="MACARENA MUGIONE MENDEZ" w:date="2024-09-30T16:15:00Z" w:initials="MM">
    <w:p w14:paraId="32B1DE75" w14:textId="5363C105" w:rsidR="00FB1093" w:rsidRDefault="00FB1093" w:rsidP="00FB1093">
      <w:pPr>
        <w:pStyle w:val="Textocomentario"/>
      </w:pPr>
      <w:r>
        <w:rPr>
          <w:rStyle w:val="Refdecomentario"/>
        </w:rPr>
        <w:annotationRef/>
      </w:r>
      <w:r>
        <w:rPr>
          <w:lang w:val="es-AR"/>
        </w:rPr>
        <w:t>¿cómo se corrobora que esto es así? De que la mayoría estaba empleado en la mina.</w:t>
      </w:r>
    </w:p>
  </w:comment>
  <w:comment w:id="122" w:author="MACARENA MUGIONE MENDEZ" w:date="2024-09-30T16:11:00Z" w:initials="MM">
    <w:p w14:paraId="1BD85388" w14:textId="2B0F69AB" w:rsidR="000E1D62" w:rsidRDefault="000E1D62" w:rsidP="000E1D62">
      <w:pPr>
        <w:pStyle w:val="Textocomentario"/>
      </w:pPr>
      <w:r>
        <w:rPr>
          <w:rStyle w:val="Refdecomentario"/>
        </w:rPr>
        <w:annotationRef/>
      </w:r>
      <w:r>
        <w:rPr>
          <w:lang w:val="es-AR"/>
        </w:rPr>
        <w:t>Es lo mismo. Sería “Por el otro lado, en Pachuca la mayor fuente de empleo era la industria minera y las condiciones de seguridad…”</w:t>
      </w:r>
    </w:p>
  </w:comment>
  <w:comment w:id="212" w:author="MACARENA MUGIONE MENDEZ" w:date="2024-10-03T23:23:00Z" w:initials="MM">
    <w:p w14:paraId="2897DAC1" w14:textId="77777777" w:rsidR="0074448D" w:rsidRDefault="0074448D" w:rsidP="0074448D">
      <w:pPr>
        <w:pStyle w:val="Textocomentario"/>
      </w:pPr>
      <w:r>
        <w:rPr>
          <w:rStyle w:val="Refdecomentario"/>
        </w:rPr>
        <w:annotationRef/>
      </w:r>
      <w:r>
        <w:rPr>
          <w:lang w:val="es-AR"/>
        </w:rPr>
        <w:t xml:space="preserve">Lo mismo que te mencioné arriba, para profundizar la cuestión histórica desarrollar más el contexto, ¿Qué determinó el crecimiento económico? ¿de qué manera se reduce el analfabetismo? ¿cuáles son los avances científicos y tecnológicos? </w:t>
      </w:r>
    </w:p>
  </w:comment>
  <w:comment w:id="213" w:author="MACARENA MUGIONE MENDEZ" w:date="2024-09-30T16:28:00Z" w:initials="MM">
    <w:p w14:paraId="5AEC2533" w14:textId="6426B2E2" w:rsidR="00512B9F" w:rsidRDefault="00512B9F" w:rsidP="00512B9F">
      <w:pPr>
        <w:pStyle w:val="Textocomentario"/>
      </w:pPr>
      <w:r>
        <w:rPr>
          <w:rStyle w:val="Refdecomentario"/>
        </w:rPr>
        <w:annotationRef/>
      </w:r>
      <w:r>
        <w:rPr>
          <w:lang w:val="es-AR"/>
        </w:rPr>
        <w:t>¿año específico?</w:t>
      </w:r>
    </w:p>
  </w:comment>
  <w:comment w:id="215" w:author="MACARENA MUGIONE MENDEZ" w:date="2024-09-30T16:28:00Z" w:initials="MM">
    <w:p w14:paraId="66F393DA" w14:textId="77777777" w:rsidR="00512B9F" w:rsidRDefault="00512B9F" w:rsidP="00512B9F">
      <w:pPr>
        <w:pStyle w:val="Textocomentario"/>
      </w:pPr>
      <w:r>
        <w:rPr>
          <w:rStyle w:val="Refdecomentario"/>
        </w:rPr>
        <w:annotationRef/>
      </w:r>
      <w:r>
        <w:rPr>
          <w:lang w:val="es-AR"/>
        </w:rPr>
        <w:t>Lo mismo</w:t>
      </w:r>
    </w:p>
  </w:comment>
  <w:comment w:id="217" w:author="MACARENA MUGIONE MENDEZ" w:date="2024-09-30T16:28:00Z" w:initials="MM">
    <w:p w14:paraId="61BE3B0D" w14:textId="77777777" w:rsidR="00070E35" w:rsidRDefault="00070E35" w:rsidP="00070E35">
      <w:pPr>
        <w:pStyle w:val="Textocomentario"/>
      </w:pPr>
      <w:r>
        <w:rPr>
          <w:rStyle w:val="Refdecomentario"/>
        </w:rPr>
        <w:annotationRef/>
      </w:r>
      <w:r>
        <w:rPr>
          <w:lang w:val="es-AR"/>
        </w:rPr>
        <w:t>año</w:t>
      </w:r>
    </w:p>
  </w:comment>
  <w:comment w:id="248" w:author="MACARENA MUGIONE MENDEZ" w:date="2024-10-03T23:25:00Z" w:initials="MM">
    <w:p w14:paraId="5B366EEA" w14:textId="77777777" w:rsidR="0074448D" w:rsidRDefault="0074448D" w:rsidP="0074448D">
      <w:pPr>
        <w:pStyle w:val="Textocomentario"/>
      </w:pPr>
      <w:r>
        <w:rPr>
          <w:rStyle w:val="Refdecomentario"/>
        </w:rPr>
        <w:annotationRef/>
      </w:r>
      <w:r>
        <w:rPr>
          <w:lang w:val="es-AR"/>
        </w:rPr>
        <w:t>¿se podría dar alguna suposición de por qué esto es así?</w:t>
      </w:r>
    </w:p>
  </w:comment>
  <w:comment w:id="265" w:author="MACARENA MUGIONE MENDEZ" w:date="2024-09-30T16:31:00Z" w:initials="MM">
    <w:p w14:paraId="7D1E6482" w14:textId="44588D41" w:rsidR="00242F14" w:rsidRDefault="00F3298E" w:rsidP="00242F14">
      <w:pPr>
        <w:pStyle w:val="Textocomentario"/>
      </w:pPr>
      <w:r>
        <w:rPr>
          <w:rStyle w:val="Refdecomentario"/>
        </w:rPr>
        <w:annotationRef/>
      </w:r>
      <w:r w:rsidR="00242F14">
        <w:rPr>
          <w:lang w:val="es-AR"/>
        </w:rPr>
        <w:t>Aclarar si las gráficas son de elaboración propia con los datos que has obtenido de las actas de defunción. Imagino que es “Considerando […], observamos que de 1900 a 1950…”</w:t>
      </w:r>
    </w:p>
  </w:comment>
  <w:comment w:id="276" w:author="MACARENA MUGIONE MENDEZ" w:date="2024-10-03T23:26:00Z" w:initials="MM">
    <w:p w14:paraId="3A655549" w14:textId="77777777" w:rsidR="00D97F5F" w:rsidRDefault="00D97F5F" w:rsidP="00D97F5F">
      <w:pPr>
        <w:pStyle w:val="Textocomentario"/>
      </w:pPr>
      <w:r>
        <w:rPr>
          <w:rStyle w:val="Refdecomentario"/>
        </w:rPr>
        <w:annotationRef/>
      </w:r>
      <w:r>
        <w:rPr>
          <w:lang w:val="es-AR"/>
        </w:rPr>
        <w:t>Precisamente las condicionantes sociales, económicas y culturales deberían quedar bien desarrolladas arriba, para que luego esto tenga más sentido.</w:t>
      </w:r>
    </w:p>
  </w:comment>
  <w:comment w:id="277" w:author="MACARENA MUGIONE MENDEZ" w:date="2024-09-30T16:33:00Z" w:initials="MM">
    <w:p w14:paraId="6946D989" w14:textId="08945E78" w:rsidR="00242F14" w:rsidRDefault="00242F14" w:rsidP="00242F14">
      <w:pPr>
        <w:pStyle w:val="Textocomentario"/>
      </w:pPr>
      <w:r>
        <w:rPr>
          <w:rStyle w:val="Refdecomentario"/>
        </w:rPr>
        <w:annotationRef/>
      </w:r>
      <w:r>
        <w:rPr>
          <w:lang w:val="es-AR"/>
        </w:rPr>
        <w:t>Considerando eso, ¿qué? La oración está inconclusa.</w:t>
      </w:r>
    </w:p>
  </w:comment>
  <w:comment w:id="370" w:author="MACARENA MUGIONE MENDEZ" w:date="2024-09-30T17:04:00Z" w:initials="MM">
    <w:p w14:paraId="635485B6" w14:textId="77777777" w:rsidR="00FA48B2" w:rsidRDefault="00FA48B2" w:rsidP="00FA48B2">
      <w:pPr>
        <w:pStyle w:val="Textocomentario"/>
      </w:pPr>
      <w:r>
        <w:rPr>
          <w:rStyle w:val="Refdecomentario"/>
        </w:rPr>
        <w:annotationRef/>
      </w:r>
      <w:r>
        <w:rPr>
          <w:lang w:val="es-AR"/>
        </w:rPr>
        <w:t>Trata de unificar criterios, es cuarto lugar o 4° lugar.</w:t>
      </w:r>
    </w:p>
  </w:comment>
  <w:comment w:id="374" w:author="MACARENA MUGIONE MENDEZ" w:date="2024-09-30T17:05:00Z" w:initials="MM">
    <w:p w14:paraId="62F5DC98" w14:textId="77777777" w:rsidR="00FA48B2" w:rsidRDefault="00FA48B2" w:rsidP="00FA48B2">
      <w:pPr>
        <w:pStyle w:val="Textocomentario"/>
      </w:pPr>
      <w:r>
        <w:rPr>
          <w:rStyle w:val="Refdecomentario"/>
        </w:rPr>
        <w:annotationRef/>
      </w:r>
      <w:r>
        <w:rPr>
          <w:lang w:val="es-AR"/>
        </w:rPr>
        <w:t>Si son condiciones “laborales” es porque son del trabajo. Hay que evitar la redundancia.</w:t>
      </w:r>
    </w:p>
  </w:comment>
  <w:comment w:id="396" w:author="MACARENA MUGIONE MENDEZ" w:date="2024-09-30T17:10:00Z" w:initials="MM">
    <w:p w14:paraId="072AA4D4" w14:textId="77777777" w:rsidR="00E340CB" w:rsidRDefault="00E340CB" w:rsidP="00E340CB">
      <w:pPr>
        <w:pStyle w:val="Textocomentario"/>
      </w:pPr>
      <w:r>
        <w:rPr>
          <w:rStyle w:val="Refdecomentario"/>
        </w:rPr>
        <w:annotationRef/>
      </w:r>
      <w:r>
        <w:rPr>
          <w:lang w:val="es-AR"/>
        </w:rPr>
        <w:t>Para no repetir nuevamente “enfermedades gastrointestinales”, podes decir “En el caso de Pachuca, se encontraba la uncinariasis”.</w:t>
      </w:r>
    </w:p>
  </w:comment>
  <w:comment w:id="397" w:author="MACARENA MUGIONE MENDEZ" w:date="2024-09-30T17:11:00Z" w:initials="MM">
    <w:p w14:paraId="230A1D09" w14:textId="77777777" w:rsidR="00E340CB" w:rsidRDefault="00E340CB" w:rsidP="00E340CB">
      <w:pPr>
        <w:pStyle w:val="Textocomentario"/>
      </w:pPr>
      <w:r>
        <w:rPr>
          <w:rStyle w:val="Refdecomentario"/>
        </w:rPr>
        <w:annotationRef/>
      </w:r>
      <w:r>
        <w:rPr>
          <w:lang w:val="es-AR"/>
        </w:rPr>
        <w:t>Definir a pie de página</w:t>
      </w:r>
    </w:p>
  </w:comment>
  <w:comment w:id="503" w:author="MACARENA MUGIONE MENDEZ" w:date="2024-10-03T23:37:00Z" w:initials="MM">
    <w:p w14:paraId="671B93D3" w14:textId="77777777" w:rsidR="00A706BF" w:rsidRDefault="00A706BF" w:rsidP="00A706BF">
      <w:pPr>
        <w:pStyle w:val="Textocomentario"/>
      </w:pPr>
      <w:r>
        <w:rPr>
          <w:rStyle w:val="Refdecomentario"/>
        </w:rPr>
        <w:annotationRef/>
      </w:r>
      <w:r>
        <w:rPr>
          <w:lang w:val="es-AR"/>
        </w:rPr>
        <w:t>Aquí podría ser un buen momento para teorizar sobre Foucault y las prácticas sociales, incluso también sobre Silvia Federeci. Recordá que algo que debe ser transversal a todo tu trabajo es la teoría, debe aparecer en todos los capítulos. En donde consideres que puede ir, la tenés que incorporar.</w:t>
      </w:r>
    </w:p>
  </w:comment>
  <w:comment w:id="562" w:author="MACARENA MUGIONE MENDEZ" w:date="2024-09-30T21:05:00Z" w:initials="MM">
    <w:p w14:paraId="15161465" w14:textId="6B89EA50" w:rsidR="008B7E46" w:rsidRDefault="008B7E46" w:rsidP="008B7E46">
      <w:pPr>
        <w:pStyle w:val="Textocomentario"/>
      </w:pPr>
      <w:r>
        <w:rPr>
          <w:rStyle w:val="Refdecomentario"/>
        </w:rPr>
        <w:annotationRef/>
      </w:r>
      <w:r>
        <w:rPr>
          <w:lang w:val="es-AR"/>
        </w:rPr>
        <w:t>“esta enfermedad”, para no repetir palabras.</w:t>
      </w:r>
    </w:p>
  </w:comment>
  <w:comment w:id="605" w:author="MACARENA MUGIONE MENDEZ" w:date="2024-09-30T21:10:00Z" w:initials="MM">
    <w:p w14:paraId="77053540" w14:textId="77777777" w:rsidR="005D60A7" w:rsidRDefault="005D60A7" w:rsidP="005D60A7">
      <w:pPr>
        <w:pStyle w:val="Textocomentario"/>
      </w:pPr>
      <w:r>
        <w:rPr>
          <w:rStyle w:val="Refdecomentario"/>
        </w:rPr>
        <w:annotationRef/>
      </w:r>
      <w:r>
        <w:rPr>
          <w:lang w:val="es-AR"/>
        </w:rPr>
        <w:t>No se entiende esta oración.</w:t>
      </w:r>
    </w:p>
  </w:comment>
  <w:comment w:id="754" w:author="MACARENA MUGIONE MENDEZ" w:date="2024-10-03T23:46:00Z" w:initials="MM">
    <w:p w14:paraId="3A927029" w14:textId="77777777" w:rsidR="00EF20B3" w:rsidRDefault="00EF20B3" w:rsidP="00EF20B3">
      <w:pPr>
        <w:pStyle w:val="Textocomentario"/>
      </w:pPr>
      <w:r>
        <w:rPr>
          <w:rStyle w:val="Refdecomentario"/>
        </w:rPr>
        <w:annotationRef/>
      </w:r>
      <w:r>
        <w:rPr>
          <w:lang w:val="es-AR"/>
        </w:rPr>
        <w:t xml:space="preserve">¿por qué seleccionaste el 2017 y no otro año? </w:t>
      </w:r>
    </w:p>
  </w:comment>
  <w:comment w:id="758" w:author="MACARENA MUGIONE MENDEZ" w:date="2024-10-02T17:29:00Z" w:initials="MM">
    <w:p w14:paraId="663B0D4A" w14:textId="3642E585" w:rsidR="00C014F6" w:rsidRDefault="00C014F6" w:rsidP="00C014F6">
      <w:pPr>
        <w:pStyle w:val="Textocomentario"/>
      </w:pPr>
      <w:r>
        <w:rPr>
          <w:rStyle w:val="Refdecomentario"/>
        </w:rPr>
        <w:annotationRef/>
      </w:r>
      <w:r>
        <w:t xml:space="preserve">¿dónde es? ¿qué país? </w:t>
      </w:r>
    </w:p>
  </w:comment>
  <w:comment w:id="773" w:author="MACARENA MUGIONE MENDEZ" w:date="2024-10-04T00:09:00Z" w:initials="MM">
    <w:p w14:paraId="160DD919" w14:textId="77777777" w:rsidR="000A4D39" w:rsidRDefault="000A4D39" w:rsidP="000A4D39">
      <w:pPr>
        <w:pStyle w:val="Textocomentario"/>
      </w:pPr>
      <w:r>
        <w:rPr>
          <w:rStyle w:val="Refdecomentario"/>
        </w:rPr>
        <w:annotationRef/>
      </w:r>
      <w:r>
        <w:rPr>
          <w:lang w:val="es-AR"/>
        </w:rPr>
        <w:t>¿es posible acceder a lo que se dijo en esas conferencias para que puedas colocar la cita donde se habla del tema?</w:t>
      </w:r>
    </w:p>
  </w:comment>
  <w:comment w:id="780" w:author="MACARENA MUGIONE MENDEZ" w:date="2024-10-04T00:11:00Z" w:initials="MM">
    <w:p w14:paraId="3836F2F0" w14:textId="77777777" w:rsidR="000A4D39" w:rsidRDefault="000A4D39" w:rsidP="000A4D39">
      <w:pPr>
        <w:pStyle w:val="Textocomentario"/>
      </w:pPr>
      <w:r>
        <w:rPr>
          <w:rStyle w:val="Refdecomentario"/>
        </w:rPr>
        <w:annotationRef/>
      </w:r>
      <w:r>
        <w:rPr>
          <w:lang w:val="es-AR"/>
        </w:rPr>
        <w:t xml:space="preserve">¿ya la habías mencionado previamente? No recuerdo las siglas </w:t>
      </w:r>
    </w:p>
  </w:comment>
  <w:comment w:id="798" w:author="MACARENA MUGIONE MENDEZ" w:date="2024-10-03T23:54:00Z" w:initials="MM">
    <w:p w14:paraId="2D156D93" w14:textId="152CEE98" w:rsidR="00861C45" w:rsidRDefault="00861C45" w:rsidP="00861C45">
      <w:pPr>
        <w:pStyle w:val="Textocomentario"/>
      </w:pPr>
      <w:r>
        <w:rPr>
          <w:rStyle w:val="Refdecomentario"/>
        </w:rPr>
        <w:annotationRef/>
      </w:r>
      <w:r>
        <w:rPr>
          <w:lang w:val="es-AR"/>
        </w:rPr>
        <w:t>Quizás puedas ordenarlo cronológicamente, porque comienzas con el 2017, después 1987, luego 1994 y de ahí 1972.</w:t>
      </w:r>
    </w:p>
  </w:comment>
  <w:comment w:id="866" w:author="MACARENA MUGIONE MENDEZ" w:date="2024-10-04T00:13:00Z" w:initials="MM">
    <w:p w14:paraId="5F961072" w14:textId="77777777" w:rsidR="000A4D39" w:rsidRDefault="000A4D39" w:rsidP="000A4D39">
      <w:pPr>
        <w:pStyle w:val="Textocomentario"/>
      </w:pPr>
      <w:r>
        <w:rPr>
          <w:rStyle w:val="Refdecomentario"/>
        </w:rPr>
        <w:annotationRef/>
      </w:r>
      <w:r>
        <w:rPr>
          <w:lang w:val="es-AR"/>
        </w:rPr>
        <w:t>Acá lo mencionas. Es recomendable que arriba detalles que es RMM para que ya después uses las siglas sin problema</w:t>
      </w:r>
    </w:p>
  </w:comment>
  <w:comment w:id="868" w:author="MACARENA MUGIONE MENDEZ" w:date="2024-10-04T00:14:00Z" w:initials="MM">
    <w:p w14:paraId="03BC4319" w14:textId="77777777" w:rsidR="00D8526A" w:rsidRDefault="00D8526A" w:rsidP="00D8526A">
      <w:pPr>
        <w:pStyle w:val="Textocomentario"/>
      </w:pPr>
      <w:r>
        <w:rPr>
          <w:rStyle w:val="Refdecomentario"/>
        </w:rPr>
        <w:annotationRef/>
      </w:r>
      <w:r>
        <w:rPr>
          <w:lang w:val="es-AR"/>
        </w:rPr>
        <w:t>Lo mismo, ¿de qué son estas siglas?</w:t>
      </w:r>
    </w:p>
  </w:comment>
  <w:comment w:id="938" w:author="MACARENA MUGIONE MENDEZ" w:date="2024-10-04T13:22:00Z" w:initials="MM">
    <w:p w14:paraId="55B1F529" w14:textId="77777777" w:rsidR="005F6603" w:rsidRDefault="005F6603" w:rsidP="005F6603">
      <w:pPr>
        <w:pStyle w:val="Textocomentario"/>
      </w:pPr>
      <w:r>
        <w:rPr>
          <w:rStyle w:val="Refdecomentario"/>
        </w:rPr>
        <w:annotationRef/>
      </w:r>
      <w:r>
        <w:rPr>
          <w:lang w:val="es-AR"/>
        </w:rPr>
        <w:t>Nuevamente, esto tiene que estar muy bien desarrollado al comienzo del capítulo. Establecer bien cuales son esas condiciones sociales, políticas y económicas. Allí también puedes introducir la teoría.</w:t>
      </w:r>
    </w:p>
  </w:comment>
  <w:comment w:id="1036" w:author="MACARENA MUGIONE MENDEZ" w:date="2024-10-04T13:32:00Z" w:initials="MM">
    <w:p w14:paraId="2B1AF4AD" w14:textId="77777777" w:rsidR="0091593A" w:rsidRDefault="0091593A" w:rsidP="0091593A">
      <w:pPr>
        <w:pStyle w:val="Textocomentario"/>
      </w:pPr>
      <w:r>
        <w:rPr>
          <w:rStyle w:val="Refdecomentario"/>
        </w:rPr>
        <w:annotationRef/>
      </w:r>
      <w:r>
        <w:rPr>
          <w:lang w:val="es-AR"/>
        </w:rPr>
        <w:t>¿qué siglo? Supongo que del XX no?</w:t>
      </w:r>
    </w:p>
  </w:comment>
  <w:comment w:id="1053" w:author="MACARENA MUGIONE MENDEZ" w:date="2024-10-04T13:35:00Z" w:initials="MM">
    <w:p w14:paraId="62754CE7" w14:textId="77777777" w:rsidR="00813E2D" w:rsidRDefault="00813E2D" w:rsidP="00813E2D">
      <w:pPr>
        <w:pStyle w:val="Textocomentario"/>
      </w:pPr>
      <w:r>
        <w:rPr>
          <w:rStyle w:val="Refdecomentario"/>
        </w:rPr>
        <w:annotationRef/>
      </w:r>
      <w:r>
        <w:rPr>
          <w:lang w:val="es-AR"/>
        </w:rPr>
        <w:t>¿a qué se refiere?</w:t>
      </w:r>
    </w:p>
  </w:comment>
  <w:comment w:id="1197" w:author="MACARENA MUGIONE MENDEZ" w:date="2024-10-04T13:47:00Z" w:initials="MM">
    <w:p w14:paraId="14F6B8B2" w14:textId="77777777" w:rsidR="00B302F9" w:rsidRDefault="00B302F9" w:rsidP="00B302F9">
      <w:pPr>
        <w:pStyle w:val="Textocomentario"/>
      </w:pPr>
      <w:r>
        <w:rPr>
          <w:rStyle w:val="Refdecomentario"/>
        </w:rPr>
        <w:annotationRef/>
      </w:r>
      <w:r>
        <w:rPr>
          <w:lang w:val="es-AR"/>
        </w:rPr>
        <w:t>¿por qué? Mencionas el contexto nacional, ¿qué sucede a nivel nacional para que esto pase?</w:t>
      </w:r>
    </w:p>
  </w:comment>
  <w:comment w:id="1330" w:author="MACARENA MUGIONE MENDEZ" w:date="2024-10-04T14:01:00Z" w:initials="MM">
    <w:p w14:paraId="2A53D3ED" w14:textId="77777777" w:rsidR="00AA18F4" w:rsidRDefault="00AA18F4" w:rsidP="00AA18F4">
      <w:pPr>
        <w:pStyle w:val="Textocomentario"/>
      </w:pPr>
      <w:r>
        <w:rPr>
          <w:rStyle w:val="Refdecomentario"/>
        </w:rPr>
        <w:annotationRef/>
      </w:r>
      <w:r>
        <w:rPr>
          <w:lang w:val="es-AR"/>
        </w:rPr>
        <w:t>¿a partir de qué? Imagino que de las actas de defunción.</w:t>
      </w:r>
    </w:p>
  </w:comment>
  <w:comment w:id="1347" w:author="MACARENA MUGIONE MENDEZ" w:date="2024-10-04T14:02:00Z" w:initials="MM">
    <w:p w14:paraId="37DD4EFA" w14:textId="77777777" w:rsidR="003B0D37" w:rsidRDefault="003B0D37" w:rsidP="003B0D37">
      <w:pPr>
        <w:pStyle w:val="Textocomentario"/>
      </w:pPr>
      <w:r>
        <w:rPr>
          <w:rStyle w:val="Refdecomentario"/>
        </w:rPr>
        <w:annotationRef/>
      </w:r>
      <w:r>
        <w:rPr>
          <w:lang w:val="es-AR"/>
        </w:rPr>
        <w:t>Nuevamente, es elaboración propia el cuadro?</w:t>
      </w:r>
    </w:p>
  </w:comment>
  <w:comment w:id="1352" w:author="MACARENA MUGIONE MENDEZ" w:date="2024-10-04T14:03:00Z" w:initials="MM">
    <w:p w14:paraId="5300BB61" w14:textId="77777777" w:rsidR="009F3408" w:rsidRDefault="009F3408" w:rsidP="009F3408">
      <w:pPr>
        <w:pStyle w:val="Textocomentario"/>
      </w:pPr>
      <w:r>
        <w:rPr>
          <w:rStyle w:val="Refdecomentario"/>
        </w:rPr>
        <w:annotationRef/>
      </w:r>
      <w:r>
        <w:rPr>
          <w:lang w:val="es-AR"/>
        </w:rPr>
        <w:t>Nuevamente aquí puedes retomar la cuestión teórica y relacionar esto con los tres autores que propones en tu marco teórico.</w:t>
      </w:r>
    </w:p>
  </w:comment>
  <w:comment w:id="1507" w:author="MACARENA MUGIONE MENDEZ" w:date="2024-10-04T13:31:00Z" w:initials="MM">
    <w:p w14:paraId="73C965A6" w14:textId="03BFE92D" w:rsidR="0091593A" w:rsidRDefault="0091593A" w:rsidP="0091593A">
      <w:pPr>
        <w:pStyle w:val="Textocomentario"/>
      </w:pPr>
      <w:r>
        <w:rPr>
          <w:rStyle w:val="Refdecomentario"/>
        </w:rPr>
        <w:annotationRef/>
      </w:r>
      <w:r>
        <w:rPr>
          <w:lang w:val="es-AR"/>
        </w:rPr>
        <w:t>Las referencias no corresponden que estén acá porque ya están al pie de página. Se van a colocar ya al final de la 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D3A581" w15:done="0"/>
  <w15:commentEx w15:paraId="159DDAC4" w15:done="0"/>
  <w15:commentEx w15:paraId="77A8B758" w15:done="0"/>
  <w15:commentEx w15:paraId="3111487B" w15:done="0"/>
  <w15:commentEx w15:paraId="566E2969" w15:done="0"/>
  <w15:commentEx w15:paraId="4B6E8061" w15:done="0"/>
  <w15:commentEx w15:paraId="32B1DE75" w15:done="0"/>
  <w15:commentEx w15:paraId="1BD85388" w15:done="0"/>
  <w15:commentEx w15:paraId="2897DAC1" w15:done="0"/>
  <w15:commentEx w15:paraId="5AEC2533" w15:done="0"/>
  <w15:commentEx w15:paraId="66F393DA" w15:done="0"/>
  <w15:commentEx w15:paraId="61BE3B0D" w15:done="0"/>
  <w15:commentEx w15:paraId="5B366EEA" w15:done="0"/>
  <w15:commentEx w15:paraId="7D1E6482" w15:done="0"/>
  <w15:commentEx w15:paraId="3A655549" w15:done="0"/>
  <w15:commentEx w15:paraId="6946D989" w15:done="0"/>
  <w15:commentEx w15:paraId="635485B6" w15:done="0"/>
  <w15:commentEx w15:paraId="62F5DC98" w15:done="0"/>
  <w15:commentEx w15:paraId="072AA4D4" w15:done="0"/>
  <w15:commentEx w15:paraId="230A1D09" w15:done="0"/>
  <w15:commentEx w15:paraId="671B93D3" w15:done="0"/>
  <w15:commentEx w15:paraId="15161465" w15:done="0"/>
  <w15:commentEx w15:paraId="77053540" w15:done="0"/>
  <w15:commentEx w15:paraId="3A927029" w15:done="0"/>
  <w15:commentEx w15:paraId="663B0D4A" w15:done="0"/>
  <w15:commentEx w15:paraId="160DD919" w15:done="0"/>
  <w15:commentEx w15:paraId="3836F2F0" w15:done="0"/>
  <w15:commentEx w15:paraId="2D156D93" w15:done="0"/>
  <w15:commentEx w15:paraId="5F961072" w15:done="0"/>
  <w15:commentEx w15:paraId="03BC4319" w15:done="0"/>
  <w15:commentEx w15:paraId="55B1F529" w15:done="0"/>
  <w15:commentEx w15:paraId="2B1AF4AD" w15:done="0"/>
  <w15:commentEx w15:paraId="62754CE7" w15:done="0"/>
  <w15:commentEx w15:paraId="14F6B8B2" w15:done="0"/>
  <w15:commentEx w15:paraId="2A53D3ED" w15:done="0"/>
  <w15:commentEx w15:paraId="37DD4EFA" w15:done="0"/>
  <w15:commentEx w15:paraId="5300BB61" w15:done="0"/>
  <w15:commentEx w15:paraId="73C96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D87274" w16cex:dateUtc="2024-09-30T21:56:00Z"/>
  <w16cex:commentExtensible w16cex:durableId="42F829D9" w16cex:dateUtc="2024-09-30T21:59:00Z"/>
  <w16cex:commentExtensible w16cex:durableId="64FA4D14" w16cex:dateUtc="2024-09-30T22:02:00Z"/>
  <w16cex:commentExtensible w16cex:durableId="668A82C3" w16cex:dateUtc="2024-10-04T20:20:00Z"/>
  <w16cex:commentExtensible w16cex:durableId="246F5C1A" w16cex:dateUtc="2024-09-30T22:09:00Z"/>
  <w16cex:commentExtensible w16cex:durableId="6F8668AA" w16cex:dateUtc="2024-10-04T05:15:00Z"/>
  <w16cex:commentExtensible w16cex:durableId="79DEEA51" w16cex:dateUtc="2024-09-30T22:15:00Z"/>
  <w16cex:commentExtensible w16cex:durableId="4D341278" w16cex:dateUtc="2024-09-30T22:11:00Z"/>
  <w16cex:commentExtensible w16cex:durableId="3500AC61" w16cex:dateUtc="2024-10-04T05:23:00Z"/>
  <w16cex:commentExtensible w16cex:durableId="5BF71FA2" w16cex:dateUtc="2024-09-30T22:28:00Z"/>
  <w16cex:commentExtensible w16cex:durableId="0F3F5922" w16cex:dateUtc="2024-09-30T22:28:00Z"/>
  <w16cex:commentExtensible w16cex:durableId="53ACA5E2" w16cex:dateUtc="2024-09-30T22:28:00Z"/>
  <w16cex:commentExtensible w16cex:durableId="1B013EEA" w16cex:dateUtc="2024-10-04T05:25:00Z"/>
  <w16cex:commentExtensible w16cex:durableId="5CE6CB22" w16cex:dateUtc="2024-09-30T22:31:00Z"/>
  <w16cex:commentExtensible w16cex:durableId="78DB256B" w16cex:dateUtc="2024-10-04T05:26:00Z"/>
  <w16cex:commentExtensible w16cex:durableId="0FB52E0F" w16cex:dateUtc="2024-09-30T22:33:00Z"/>
  <w16cex:commentExtensible w16cex:durableId="64F3F272" w16cex:dateUtc="2024-09-30T23:04:00Z"/>
  <w16cex:commentExtensible w16cex:durableId="74F5BB3C" w16cex:dateUtc="2024-09-30T23:05:00Z"/>
  <w16cex:commentExtensible w16cex:durableId="322328F9" w16cex:dateUtc="2024-09-30T23:10:00Z"/>
  <w16cex:commentExtensible w16cex:durableId="03B10910" w16cex:dateUtc="2024-09-30T23:11:00Z"/>
  <w16cex:commentExtensible w16cex:durableId="6C564DAD" w16cex:dateUtc="2024-10-04T05:37:00Z"/>
  <w16cex:commentExtensible w16cex:durableId="365F89E6" w16cex:dateUtc="2024-10-01T03:05:00Z"/>
  <w16cex:commentExtensible w16cex:durableId="12FE9EC7" w16cex:dateUtc="2024-10-01T03:10:00Z"/>
  <w16cex:commentExtensible w16cex:durableId="0E002908" w16cex:dateUtc="2024-10-04T05:46:00Z"/>
  <w16cex:commentExtensible w16cex:durableId="05E8C72E" w16cex:dateUtc="2024-10-02T23:29:00Z"/>
  <w16cex:commentExtensible w16cex:durableId="471422A0" w16cex:dateUtc="2024-10-04T06:09:00Z"/>
  <w16cex:commentExtensible w16cex:durableId="5A7A9B00" w16cex:dateUtc="2024-10-04T06:11:00Z"/>
  <w16cex:commentExtensible w16cex:durableId="21459A36" w16cex:dateUtc="2024-10-04T05:54:00Z"/>
  <w16cex:commentExtensible w16cex:durableId="34C103C9" w16cex:dateUtc="2024-10-04T06:13:00Z"/>
  <w16cex:commentExtensible w16cex:durableId="490B2305" w16cex:dateUtc="2024-10-04T06:14:00Z"/>
  <w16cex:commentExtensible w16cex:durableId="398E5EA9" w16cex:dateUtc="2024-10-04T19:22:00Z"/>
  <w16cex:commentExtensible w16cex:durableId="1152D2F6" w16cex:dateUtc="2024-10-04T19:32:00Z"/>
  <w16cex:commentExtensible w16cex:durableId="32C5FE66" w16cex:dateUtc="2024-10-04T19:35:00Z"/>
  <w16cex:commentExtensible w16cex:durableId="1DD077A7" w16cex:dateUtc="2024-10-04T19:47:00Z"/>
  <w16cex:commentExtensible w16cex:durableId="7A821EC4" w16cex:dateUtc="2024-10-04T20:01:00Z"/>
  <w16cex:commentExtensible w16cex:durableId="23FF3050" w16cex:dateUtc="2024-10-04T20:02:00Z"/>
  <w16cex:commentExtensible w16cex:durableId="32CF5C0A" w16cex:dateUtc="2024-10-04T20:03:00Z"/>
  <w16cex:commentExtensible w16cex:durableId="6AED6BDB" w16cex:dateUtc="2024-10-04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D3A581" w16cid:durableId="53D87274"/>
  <w16cid:commentId w16cid:paraId="159DDAC4" w16cid:durableId="42F829D9"/>
  <w16cid:commentId w16cid:paraId="77A8B758" w16cid:durableId="64FA4D14"/>
  <w16cid:commentId w16cid:paraId="3111487B" w16cid:durableId="668A82C3"/>
  <w16cid:commentId w16cid:paraId="566E2969" w16cid:durableId="246F5C1A"/>
  <w16cid:commentId w16cid:paraId="4B6E8061" w16cid:durableId="6F8668AA"/>
  <w16cid:commentId w16cid:paraId="32B1DE75" w16cid:durableId="79DEEA51"/>
  <w16cid:commentId w16cid:paraId="1BD85388" w16cid:durableId="4D341278"/>
  <w16cid:commentId w16cid:paraId="2897DAC1" w16cid:durableId="3500AC61"/>
  <w16cid:commentId w16cid:paraId="5AEC2533" w16cid:durableId="5BF71FA2"/>
  <w16cid:commentId w16cid:paraId="66F393DA" w16cid:durableId="0F3F5922"/>
  <w16cid:commentId w16cid:paraId="61BE3B0D" w16cid:durableId="53ACA5E2"/>
  <w16cid:commentId w16cid:paraId="5B366EEA" w16cid:durableId="1B013EEA"/>
  <w16cid:commentId w16cid:paraId="7D1E6482" w16cid:durableId="5CE6CB22"/>
  <w16cid:commentId w16cid:paraId="3A655549" w16cid:durableId="78DB256B"/>
  <w16cid:commentId w16cid:paraId="6946D989" w16cid:durableId="0FB52E0F"/>
  <w16cid:commentId w16cid:paraId="635485B6" w16cid:durableId="64F3F272"/>
  <w16cid:commentId w16cid:paraId="62F5DC98" w16cid:durableId="74F5BB3C"/>
  <w16cid:commentId w16cid:paraId="072AA4D4" w16cid:durableId="322328F9"/>
  <w16cid:commentId w16cid:paraId="230A1D09" w16cid:durableId="03B10910"/>
  <w16cid:commentId w16cid:paraId="671B93D3" w16cid:durableId="6C564DAD"/>
  <w16cid:commentId w16cid:paraId="15161465" w16cid:durableId="365F89E6"/>
  <w16cid:commentId w16cid:paraId="77053540" w16cid:durableId="12FE9EC7"/>
  <w16cid:commentId w16cid:paraId="3A927029" w16cid:durableId="0E002908"/>
  <w16cid:commentId w16cid:paraId="663B0D4A" w16cid:durableId="05E8C72E"/>
  <w16cid:commentId w16cid:paraId="160DD919" w16cid:durableId="471422A0"/>
  <w16cid:commentId w16cid:paraId="3836F2F0" w16cid:durableId="5A7A9B00"/>
  <w16cid:commentId w16cid:paraId="2D156D93" w16cid:durableId="21459A36"/>
  <w16cid:commentId w16cid:paraId="5F961072" w16cid:durableId="34C103C9"/>
  <w16cid:commentId w16cid:paraId="03BC4319" w16cid:durableId="490B2305"/>
  <w16cid:commentId w16cid:paraId="55B1F529" w16cid:durableId="398E5EA9"/>
  <w16cid:commentId w16cid:paraId="2B1AF4AD" w16cid:durableId="1152D2F6"/>
  <w16cid:commentId w16cid:paraId="62754CE7" w16cid:durableId="32C5FE66"/>
  <w16cid:commentId w16cid:paraId="14F6B8B2" w16cid:durableId="1DD077A7"/>
  <w16cid:commentId w16cid:paraId="2A53D3ED" w16cid:durableId="7A821EC4"/>
  <w16cid:commentId w16cid:paraId="37DD4EFA" w16cid:durableId="23FF3050"/>
  <w16cid:commentId w16cid:paraId="5300BB61" w16cid:durableId="32CF5C0A"/>
  <w16cid:commentId w16cid:paraId="73C965A6" w16cid:durableId="6AED6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5974C" w14:textId="77777777" w:rsidR="00262EB2" w:rsidRDefault="00262EB2" w:rsidP="00464F6E">
      <w:r>
        <w:separator/>
      </w:r>
    </w:p>
  </w:endnote>
  <w:endnote w:type="continuationSeparator" w:id="0">
    <w:p w14:paraId="57A98E72" w14:textId="77777777" w:rsidR="00262EB2" w:rsidRDefault="00262EB2" w:rsidP="0046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88156111"/>
      <w:docPartObj>
        <w:docPartGallery w:val="Page Numbers (Bottom of Page)"/>
        <w:docPartUnique/>
      </w:docPartObj>
    </w:sdtPr>
    <w:sdtContent>
      <w:p w14:paraId="09257413" w14:textId="2207EEB8" w:rsidR="00492A1D" w:rsidRDefault="00492A1D" w:rsidP="00F114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1E4AB9" w14:textId="77777777" w:rsidR="00492A1D" w:rsidRDefault="00492A1D" w:rsidP="00492A1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74132579"/>
      <w:docPartObj>
        <w:docPartGallery w:val="Page Numbers (Bottom of Page)"/>
        <w:docPartUnique/>
      </w:docPartObj>
    </w:sdtPr>
    <w:sdtContent>
      <w:p w14:paraId="68BA6BE9" w14:textId="23187AB8" w:rsidR="00492A1D" w:rsidRDefault="00492A1D" w:rsidP="00F114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09AABB8" w14:textId="77777777" w:rsidR="00492A1D" w:rsidRDefault="00492A1D" w:rsidP="00492A1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F735B" w14:textId="77777777" w:rsidR="00262EB2" w:rsidRDefault="00262EB2" w:rsidP="00464F6E">
      <w:r>
        <w:separator/>
      </w:r>
    </w:p>
  </w:footnote>
  <w:footnote w:type="continuationSeparator" w:id="0">
    <w:p w14:paraId="5E21F839" w14:textId="77777777" w:rsidR="00262EB2" w:rsidRDefault="00262EB2" w:rsidP="00464F6E">
      <w:r>
        <w:continuationSeparator/>
      </w:r>
    </w:p>
  </w:footnote>
  <w:footnote w:id="1">
    <w:p w14:paraId="4AA62A2B" w14:textId="2C1F3525" w:rsidR="002F4EB5" w:rsidRPr="006209C5" w:rsidRDefault="002F4EB5">
      <w:pPr>
        <w:pStyle w:val="Textonotapie"/>
        <w:ind w:left="0"/>
        <w:jc w:val="both"/>
        <w:rPr>
          <w:rFonts w:ascii="Arial" w:hAnsi="Arial" w:cs="Arial"/>
          <w:color w:val="000000" w:themeColor="text1"/>
          <w:sz w:val="18"/>
          <w:szCs w:val="18"/>
          <w:rPrChange w:id="21" w:author="MACARENA MUGIONE MENDEZ" w:date="2024-10-04T00:04:00Z" w16du:dateUtc="2024-10-04T06:04:00Z">
            <w:rPr>
              <w:rFonts w:ascii="Arial" w:hAnsi="Arial" w:cs="Arial"/>
              <w:color w:val="000000" w:themeColor="text1"/>
              <w:sz w:val="16"/>
              <w:szCs w:val="16"/>
            </w:rPr>
          </w:rPrChange>
        </w:rPr>
        <w:pPrChange w:id="22" w:author="MACARENA MUGIONE MENDEZ" w:date="2024-09-30T15:54:00Z">
          <w:pPr>
            <w:pStyle w:val="Textonotapie"/>
            <w:ind w:left="0"/>
          </w:pPr>
        </w:pPrChange>
      </w:pPr>
      <w:r w:rsidRPr="006209C5">
        <w:rPr>
          <w:rStyle w:val="Refdenotaalpie"/>
          <w:rFonts w:ascii="Arial" w:hAnsi="Arial" w:cs="Arial"/>
          <w:color w:val="000000" w:themeColor="text1"/>
          <w:sz w:val="18"/>
          <w:szCs w:val="18"/>
          <w:rPrChange w:id="23" w:author="MACARENA MUGIONE MENDEZ" w:date="2024-10-04T00:04:00Z" w16du:dateUtc="2024-10-04T06:04:00Z">
            <w:rPr>
              <w:rStyle w:val="Refdenotaalpie"/>
              <w:rFonts w:ascii="Arial" w:hAnsi="Arial" w:cs="Arial"/>
              <w:color w:val="000000" w:themeColor="text1"/>
              <w:sz w:val="16"/>
              <w:szCs w:val="16"/>
            </w:rPr>
          </w:rPrChange>
        </w:rPr>
        <w:footnoteRef/>
      </w:r>
      <w:r w:rsidRPr="006209C5">
        <w:rPr>
          <w:rFonts w:ascii="Arial" w:hAnsi="Arial" w:cs="Arial"/>
          <w:color w:val="000000" w:themeColor="text1"/>
          <w:sz w:val="18"/>
          <w:szCs w:val="18"/>
          <w:rPrChange w:id="24" w:author="MACARENA MUGIONE MENDEZ" w:date="2024-10-04T00:04:00Z" w16du:dateUtc="2024-10-04T06:04:00Z">
            <w:rPr>
              <w:rFonts w:ascii="Arial" w:hAnsi="Arial" w:cs="Arial"/>
              <w:color w:val="000000" w:themeColor="text1"/>
              <w:sz w:val="16"/>
              <w:szCs w:val="16"/>
            </w:rPr>
          </w:rPrChange>
        </w:rPr>
        <w:t xml:space="preserve"> </w:t>
      </w:r>
      <w:ins w:id="25" w:author="MACARENA MUGIONE MENDEZ" w:date="2024-09-30T15:50:00Z">
        <w:r w:rsidR="003401FF" w:rsidRPr="006209C5">
          <w:rPr>
            <w:rFonts w:ascii="Arial" w:hAnsi="Arial" w:cs="Arial"/>
            <w:color w:val="000000" w:themeColor="text1"/>
            <w:sz w:val="18"/>
            <w:szCs w:val="18"/>
            <w:rPrChange w:id="26" w:author="MACARENA MUGIONE MENDEZ" w:date="2024-10-04T00:04:00Z" w16du:dateUtc="2024-10-04T06:04:00Z">
              <w:rPr>
                <w:rFonts w:ascii="Arial" w:hAnsi="Arial" w:cs="Arial"/>
                <w:color w:val="000000" w:themeColor="text1"/>
                <w:sz w:val="16"/>
                <w:szCs w:val="16"/>
              </w:rPr>
            </w:rPrChange>
          </w:rPr>
          <w:t xml:space="preserve">Juan Manuel Menes Llaguno, </w:t>
        </w:r>
      </w:ins>
      <w:del w:id="27" w:author="MACARENA MUGIONE MENDEZ" w:date="2024-09-30T15:50:00Z">
        <w:r w:rsidRPr="006209C5" w:rsidDel="003401FF">
          <w:rPr>
            <w:rFonts w:ascii="Arial" w:hAnsi="Arial" w:cs="Arial"/>
            <w:color w:val="000000" w:themeColor="text1"/>
            <w:sz w:val="18"/>
            <w:szCs w:val="18"/>
            <w:rPrChange w:id="28" w:author="MACARENA MUGIONE MENDEZ" w:date="2024-10-04T00:04:00Z" w16du:dateUtc="2024-10-04T06:04:00Z">
              <w:rPr>
                <w:rFonts w:ascii="Arial" w:hAnsi="Arial" w:cs="Arial"/>
                <w:color w:val="000000" w:themeColor="text1"/>
                <w:sz w:val="16"/>
                <w:szCs w:val="16"/>
              </w:rPr>
            </w:rPrChange>
          </w:rPr>
          <w:delText>Llaguno, J. M. M. (1984). </w:delText>
        </w:r>
      </w:del>
      <w:r w:rsidRPr="006209C5">
        <w:rPr>
          <w:rFonts w:ascii="Arial" w:hAnsi="Arial" w:cs="Arial"/>
          <w:i/>
          <w:iCs/>
          <w:color w:val="000000" w:themeColor="text1"/>
          <w:sz w:val="18"/>
          <w:szCs w:val="18"/>
          <w:rPrChange w:id="29" w:author="MACARENA MUGIONE MENDEZ" w:date="2024-10-04T00:04:00Z" w16du:dateUtc="2024-10-04T06:04:00Z">
            <w:rPr>
              <w:rFonts w:ascii="Arial" w:hAnsi="Arial" w:cs="Arial"/>
              <w:i/>
              <w:iCs/>
              <w:color w:val="000000" w:themeColor="text1"/>
              <w:sz w:val="16"/>
              <w:szCs w:val="16"/>
            </w:rPr>
          </w:rPrChange>
        </w:rPr>
        <w:t>Un viaje al pasado de Pachuca: imagen escrita y gráfica de la capital del Estado de Hidalgo</w:t>
      </w:r>
      <w:ins w:id="30" w:author="MACARENA MUGIONE MENDEZ" w:date="2024-09-30T15:51:00Z">
        <w:r w:rsidR="003401FF" w:rsidRPr="006209C5">
          <w:rPr>
            <w:rFonts w:ascii="Arial" w:hAnsi="Arial" w:cs="Arial"/>
            <w:color w:val="000000" w:themeColor="text1"/>
            <w:sz w:val="18"/>
            <w:szCs w:val="18"/>
            <w:rPrChange w:id="31" w:author="MACARENA MUGIONE MENDEZ" w:date="2024-10-04T00:04:00Z" w16du:dateUtc="2024-10-04T06:04:00Z">
              <w:rPr>
                <w:rFonts w:ascii="Arial" w:hAnsi="Arial" w:cs="Arial"/>
                <w:color w:val="000000" w:themeColor="text1"/>
                <w:sz w:val="16"/>
                <w:szCs w:val="16"/>
              </w:rPr>
            </w:rPrChange>
          </w:rPr>
          <w:t xml:space="preserve"> (México: </w:t>
        </w:r>
      </w:ins>
      <w:del w:id="32" w:author="MACARENA MUGIONE MENDEZ" w:date="2024-09-30T15:51:00Z">
        <w:r w:rsidRPr="006209C5" w:rsidDel="003401FF">
          <w:rPr>
            <w:rFonts w:ascii="Arial" w:hAnsi="Arial" w:cs="Arial"/>
            <w:color w:val="000000" w:themeColor="text1"/>
            <w:sz w:val="18"/>
            <w:szCs w:val="18"/>
            <w:rPrChange w:id="33" w:author="MACARENA MUGIONE MENDEZ" w:date="2024-10-04T00:04:00Z" w16du:dateUtc="2024-10-04T06:04:00Z">
              <w:rPr>
                <w:rFonts w:ascii="Arial" w:hAnsi="Arial" w:cs="Arial"/>
                <w:color w:val="000000" w:themeColor="text1"/>
                <w:sz w:val="16"/>
                <w:szCs w:val="16"/>
              </w:rPr>
            </w:rPrChange>
          </w:rPr>
          <w:delText xml:space="preserve">. </w:delText>
        </w:r>
      </w:del>
      <w:r w:rsidRPr="006209C5">
        <w:rPr>
          <w:rFonts w:ascii="Arial" w:hAnsi="Arial" w:cs="Arial"/>
          <w:color w:val="000000" w:themeColor="text1"/>
          <w:sz w:val="18"/>
          <w:szCs w:val="18"/>
          <w:rPrChange w:id="34" w:author="MACARENA MUGIONE MENDEZ" w:date="2024-10-04T00:04:00Z" w16du:dateUtc="2024-10-04T06:04:00Z">
            <w:rPr>
              <w:rFonts w:ascii="Arial" w:hAnsi="Arial" w:cs="Arial"/>
              <w:color w:val="000000" w:themeColor="text1"/>
              <w:sz w:val="16"/>
              <w:szCs w:val="16"/>
            </w:rPr>
          </w:rPrChange>
        </w:rPr>
        <w:t>Gobierno del Estado de Hidalgo, Coordinación de Cultura, Turismo y Recreación</w:t>
      </w:r>
      <w:ins w:id="35" w:author="MACARENA MUGIONE MENDEZ" w:date="2024-09-30T15:51:00Z">
        <w:r w:rsidR="003401FF" w:rsidRPr="006209C5">
          <w:rPr>
            <w:rFonts w:ascii="Arial" w:hAnsi="Arial" w:cs="Arial"/>
            <w:color w:val="000000" w:themeColor="text1"/>
            <w:sz w:val="18"/>
            <w:szCs w:val="18"/>
            <w:rPrChange w:id="36" w:author="MACARENA MUGIONE MENDEZ" w:date="2024-10-04T00:04:00Z" w16du:dateUtc="2024-10-04T06:04:00Z">
              <w:rPr>
                <w:rFonts w:ascii="Arial" w:hAnsi="Arial" w:cs="Arial"/>
                <w:color w:val="000000" w:themeColor="text1"/>
                <w:sz w:val="16"/>
                <w:szCs w:val="16"/>
              </w:rPr>
            </w:rPrChange>
          </w:rPr>
          <w:t xml:space="preserve">, 1984), </w:t>
        </w:r>
      </w:ins>
      <w:del w:id="37" w:author="MACARENA MUGIONE MENDEZ" w:date="2024-09-30T15:51:00Z">
        <w:r w:rsidRPr="006209C5" w:rsidDel="003401FF">
          <w:rPr>
            <w:rFonts w:ascii="Arial" w:hAnsi="Arial" w:cs="Arial"/>
            <w:color w:val="000000" w:themeColor="text1"/>
            <w:sz w:val="18"/>
            <w:szCs w:val="18"/>
            <w:rPrChange w:id="38" w:author="MACARENA MUGIONE MENDEZ" w:date="2024-10-04T00:04:00Z" w16du:dateUtc="2024-10-04T06:04:00Z">
              <w:rPr>
                <w:rFonts w:ascii="Arial" w:hAnsi="Arial" w:cs="Arial"/>
                <w:color w:val="000000" w:themeColor="text1"/>
                <w:sz w:val="16"/>
                <w:szCs w:val="16"/>
              </w:rPr>
            </w:rPrChange>
          </w:rPr>
          <w:delText xml:space="preserve">. p </w:delText>
        </w:r>
      </w:del>
      <w:r w:rsidRPr="006209C5">
        <w:rPr>
          <w:rFonts w:ascii="Arial" w:hAnsi="Arial" w:cs="Arial"/>
          <w:color w:val="000000" w:themeColor="text1"/>
          <w:sz w:val="18"/>
          <w:szCs w:val="18"/>
          <w:rPrChange w:id="39" w:author="MACARENA MUGIONE MENDEZ" w:date="2024-10-04T00:04:00Z" w16du:dateUtc="2024-10-04T06:04:00Z">
            <w:rPr>
              <w:rFonts w:ascii="Arial" w:hAnsi="Arial" w:cs="Arial"/>
              <w:color w:val="000000" w:themeColor="text1"/>
              <w:sz w:val="16"/>
              <w:szCs w:val="16"/>
            </w:rPr>
          </w:rPrChange>
        </w:rPr>
        <w:t>43</w:t>
      </w:r>
      <w:ins w:id="40" w:author="MACARENA MUGIONE MENDEZ" w:date="2024-09-30T15:44:00Z">
        <w:r w:rsidR="008C6455" w:rsidRPr="006209C5">
          <w:rPr>
            <w:rFonts w:ascii="Arial" w:hAnsi="Arial" w:cs="Arial"/>
            <w:color w:val="000000" w:themeColor="text1"/>
            <w:sz w:val="18"/>
            <w:szCs w:val="18"/>
            <w:rPrChange w:id="41" w:author="MACARENA MUGIONE MENDEZ" w:date="2024-10-04T00:04:00Z" w16du:dateUtc="2024-10-04T06:04:00Z">
              <w:rPr>
                <w:rFonts w:ascii="Arial" w:hAnsi="Arial" w:cs="Arial"/>
                <w:color w:val="000000" w:themeColor="text1"/>
                <w:sz w:val="16"/>
                <w:szCs w:val="16"/>
              </w:rPr>
            </w:rPrChange>
          </w:rPr>
          <w:t>;</w:t>
        </w:r>
      </w:ins>
      <w:del w:id="42" w:author="MACARENA MUGIONE MENDEZ" w:date="2024-09-30T15:44:00Z">
        <w:r w:rsidRPr="006209C5" w:rsidDel="008C6455">
          <w:rPr>
            <w:rFonts w:ascii="Arial" w:hAnsi="Arial" w:cs="Arial"/>
            <w:color w:val="000000" w:themeColor="text1"/>
            <w:sz w:val="18"/>
            <w:szCs w:val="18"/>
            <w:rPrChange w:id="43" w:author="MACARENA MUGIONE MENDEZ" w:date="2024-10-04T00:04:00Z" w16du:dateUtc="2024-10-04T06:04:00Z">
              <w:rPr>
                <w:rFonts w:ascii="Arial" w:hAnsi="Arial" w:cs="Arial"/>
                <w:color w:val="000000" w:themeColor="text1"/>
                <w:sz w:val="16"/>
                <w:szCs w:val="16"/>
              </w:rPr>
            </w:rPrChange>
          </w:rPr>
          <w:delText>.</w:delText>
        </w:r>
      </w:del>
      <w:ins w:id="44" w:author="MACARENA MUGIONE MENDEZ" w:date="2024-09-30T15:52:00Z">
        <w:r w:rsidR="003401FF" w:rsidRPr="006209C5">
          <w:rPr>
            <w:rFonts w:ascii="Arial" w:hAnsi="Arial" w:cs="Arial"/>
            <w:color w:val="000000" w:themeColor="text1"/>
            <w:sz w:val="18"/>
            <w:szCs w:val="18"/>
            <w:rPrChange w:id="45" w:author="MACARENA MUGIONE MENDEZ" w:date="2024-10-04T00:04:00Z" w16du:dateUtc="2024-10-04T06:04:00Z">
              <w:rPr>
                <w:rFonts w:ascii="Arial" w:hAnsi="Arial" w:cs="Arial"/>
                <w:color w:val="000000" w:themeColor="text1"/>
                <w:sz w:val="16"/>
                <w:szCs w:val="16"/>
              </w:rPr>
            </w:rPrChange>
          </w:rPr>
          <w:t xml:space="preserve">Irma Eugenia Gutiérrez Mejía, Caminantes de la tierra ocupada: </w:t>
        </w:r>
        <w:proofErr w:type="spellStart"/>
        <w:r w:rsidR="003401FF" w:rsidRPr="006209C5">
          <w:rPr>
            <w:rFonts w:ascii="Arial" w:hAnsi="Arial" w:cs="Arial"/>
            <w:color w:val="000000" w:themeColor="text1"/>
            <w:sz w:val="18"/>
            <w:szCs w:val="18"/>
            <w:rPrChange w:id="46" w:author="MACARENA MUGIONE MENDEZ" w:date="2024-10-04T00:04:00Z" w16du:dateUtc="2024-10-04T06:04:00Z">
              <w:rPr>
                <w:rFonts w:ascii="Arial" w:hAnsi="Arial" w:cs="Arial"/>
                <w:color w:val="000000" w:themeColor="text1"/>
                <w:sz w:val="16"/>
                <w:szCs w:val="16"/>
              </w:rPr>
            </w:rPrChange>
          </w:rPr>
          <w:t>Emigracion</w:t>
        </w:r>
        <w:proofErr w:type="spellEnd"/>
        <w:r w:rsidR="003401FF" w:rsidRPr="006209C5">
          <w:rPr>
            <w:rFonts w:ascii="Arial" w:hAnsi="Arial" w:cs="Arial"/>
            <w:color w:val="000000" w:themeColor="text1"/>
            <w:sz w:val="18"/>
            <w:szCs w:val="18"/>
            <w:rPrChange w:id="47" w:author="MACARENA MUGIONE MENDEZ" w:date="2024-10-04T00:04:00Z" w16du:dateUtc="2024-10-04T06:04:00Z">
              <w:rPr>
                <w:rFonts w:ascii="Arial" w:hAnsi="Arial" w:cs="Arial"/>
                <w:color w:val="000000" w:themeColor="text1"/>
                <w:sz w:val="16"/>
                <w:szCs w:val="16"/>
              </w:rPr>
            </w:rPrChange>
          </w:rPr>
          <w:t xml:space="preserve"> campesina de la huasteca hidalguense a las minas de Pachuca</w:t>
        </w:r>
      </w:ins>
      <w:ins w:id="48" w:author="MACARENA MUGIONE MENDEZ" w:date="2024-09-30T15:53:00Z">
        <w:r w:rsidR="003401FF" w:rsidRPr="006209C5">
          <w:rPr>
            <w:rFonts w:ascii="Arial" w:hAnsi="Arial" w:cs="Arial"/>
            <w:color w:val="000000" w:themeColor="text1"/>
            <w:sz w:val="18"/>
            <w:szCs w:val="18"/>
            <w:rPrChange w:id="49" w:author="MACARENA MUGIONE MENDEZ" w:date="2024-10-04T00:04:00Z" w16du:dateUtc="2024-10-04T06:04:00Z">
              <w:rPr>
                <w:rFonts w:ascii="Arial" w:hAnsi="Arial" w:cs="Arial"/>
                <w:color w:val="000000" w:themeColor="text1"/>
                <w:sz w:val="16"/>
                <w:szCs w:val="16"/>
              </w:rPr>
            </w:rPrChange>
          </w:rPr>
          <w:t xml:space="preserve"> (México: Consejo Nacional para la Cultura y las Artes, 1992), 139.</w:t>
        </w:r>
      </w:ins>
    </w:p>
  </w:footnote>
  <w:footnote w:id="2">
    <w:p w14:paraId="7118DEC0" w14:textId="77777777" w:rsidR="002F4EB5" w:rsidRPr="007767C9" w:rsidDel="003401FF" w:rsidRDefault="002F4EB5" w:rsidP="002F4EB5">
      <w:pPr>
        <w:pStyle w:val="Textonotapie"/>
        <w:ind w:left="0"/>
        <w:rPr>
          <w:del w:id="51" w:author="MACARENA MUGIONE MENDEZ" w:date="2024-09-30T15:53:00Z"/>
          <w:rFonts w:ascii="Arial" w:hAnsi="Arial" w:cs="Arial"/>
          <w:color w:val="000000" w:themeColor="text1"/>
          <w:sz w:val="16"/>
          <w:szCs w:val="16"/>
        </w:rPr>
      </w:pPr>
      <w:del w:id="52" w:author="MACARENA MUGIONE MENDEZ" w:date="2024-09-30T15:53:00Z">
        <w:r w:rsidRPr="006209C5" w:rsidDel="003401FF">
          <w:rPr>
            <w:rStyle w:val="Refdenotaalpie"/>
            <w:rFonts w:ascii="Arial" w:hAnsi="Arial" w:cs="Arial"/>
            <w:color w:val="000000" w:themeColor="text1"/>
            <w:sz w:val="18"/>
            <w:szCs w:val="18"/>
            <w:rPrChange w:id="53" w:author="MACARENA MUGIONE MENDEZ" w:date="2024-10-04T00:04:00Z" w16du:dateUtc="2024-10-04T06:04:00Z">
              <w:rPr>
                <w:rStyle w:val="Refdenotaalpie"/>
                <w:rFonts w:ascii="Arial" w:hAnsi="Arial" w:cs="Arial"/>
                <w:color w:val="000000" w:themeColor="text1"/>
                <w:sz w:val="16"/>
                <w:szCs w:val="16"/>
              </w:rPr>
            </w:rPrChange>
          </w:rPr>
          <w:footnoteRef/>
        </w:r>
        <w:r w:rsidRPr="006209C5" w:rsidDel="003401FF">
          <w:rPr>
            <w:rFonts w:ascii="Arial" w:hAnsi="Arial" w:cs="Arial"/>
            <w:color w:val="000000" w:themeColor="text1"/>
            <w:sz w:val="18"/>
            <w:szCs w:val="18"/>
            <w:rPrChange w:id="54" w:author="MACARENA MUGIONE MENDEZ" w:date="2024-10-04T00:04:00Z" w16du:dateUtc="2024-10-04T06:04:00Z">
              <w:rPr>
                <w:rFonts w:ascii="Arial" w:hAnsi="Arial" w:cs="Arial"/>
                <w:color w:val="000000" w:themeColor="text1"/>
                <w:sz w:val="16"/>
                <w:szCs w:val="16"/>
              </w:rPr>
            </w:rPrChange>
          </w:rPr>
          <w:delText xml:space="preserve"> Gutiérrez, M. (1992). Caminantes de la tierra ocupada: Emigracion campesina de la huasteca hidalguense a las minas de pachuca/Irma Eugenia Gutiérrez Mejía.</w:delText>
        </w:r>
      </w:del>
    </w:p>
  </w:footnote>
  <w:footnote w:id="3">
    <w:p w14:paraId="42503FE6" w14:textId="717874EC" w:rsidR="00AD4BAE" w:rsidRPr="006209C5" w:rsidRDefault="00AD4BAE" w:rsidP="007B4AA7">
      <w:pPr>
        <w:jc w:val="both"/>
        <w:rPr>
          <w:rFonts w:ascii="Arial" w:hAnsi="Arial" w:cs="Arial"/>
          <w:sz w:val="18"/>
          <w:szCs w:val="18"/>
          <w:rPrChange w:id="71" w:author="MACARENA MUGIONE MENDEZ" w:date="2024-10-04T00:04:00Z" w16du:dateUtc="2024-10-04T06:04:00Z">
            <w:rPr>
              <w:rFonts w:ascii="Arial" w:hAnsi="Arial" w:cs="Arial"/>
              <w:sz w:val="16"/>
              <w:szCs w:val="16"/>
            </w:rPr>
          </w:rPrChange>
        </w:rPr>
      </w:pPr>
      <w:r w:rsidRPr="006209C5">
        <w:rPr>
          <w:rStyle w:val="Refdenotaalpie"/>
          <w:rFonts w:ascii="Arial" w:hAnsi="Arial" w:cs="Arial"/>
          <w:sz w:val="18"/>
          <w:szCs w:val="18"/>
          <w:rPrChange w:id="72" w:author="MACARENA MUGIONE MENDEZ" w:date="2024-10-04T00:04:00Z" w16du:dateUtc="2024-10-04T06:04:00Z">
            <w:rPr>
              <w:rStyle w:val="Refdenotaalpie"/>
              <w:rFonts w:ascii="Arial" w:hAnsi="Arial" w:cs="Arial"/>
              <w:sz w:val="16"/>
              <w:szCs w:val="16"/>
            </w:rPr>
          </w:rPrChange>
        </w:rPr>
        <w:footnoteRef/>
      </w:r>
      <w:r w:rsidRPr="006209C5">
        <w:rPr>
          <w:rFonts w:ascii="Arial" w:hAnsi="Arial" w:cs="Arial"/>
          <w:sz w:val="18"/>
          <w:szCs w:val="18"/>
          <w:rPrChange w:id="73" w:author="MACARENA MUGIONE MENDEZ" w:date="2024-10-04T00:04:00Z" w16du:dateUtc="2024-10-04T06:04:00Z">
            <w:rPr>
              <w:rFonts w:ascii="Arial" w:hAnsi="Arial" w:cs="Arial"/>
              <w:sz w:val="16"/>
              <w:szCs w:val="16"/>
            </w:rPr>
          </w:rPrChange>
        </w:rPr>
        <w:t xml:space="preserve">La </w:t>
      </w:r>
      <w:r w:rsidR="00952139" w:rsidRPr="006209C5">
        <w:rPr>
          <w:rFonts w:ascii="Arial" w:hAnsi="Arial" w:cs="Arial"/>
          <w:sz w:val="18"/>
          <w:szCs w:val="18"/>
          <w:rPrChange w:id="74" w:author="MACARENA MUGIONE MENDEZ" w:date="2024-10-04T00:04:00Z" w16du:dateUtc="2024-10-04T06:04:00Z">
            <w:rPr>
              <w:rFonts w:ascii="Arial" w:hAnsi="Arial" w:cs="Arial"/>
              <w:sz w:val="16"/>
              <w:szCs w:val="16"/>
            </w:rPr>
          </w:rPrChange>
        </w:rPr>
        <w:t>clasificación</w:t>
      </w:r>
      <w:r w:rsidRPr="006209C5">
        <w:rPr>
          <w:rFonts w:ascii="Arial" w:hAnsi="Arial" w:cs="Arial"/>
          <w:sz w:val="18"/>
          <w:szCs w:val="18"/>
          <w:rPrChange w:id="75" w:author="MACARENA MUGIONE MENDEZ" w:date="2024-10-04T00:04:00Z" w16du:dateUtc="2024-10-04T06:04:00Z">
            <w:rPr>
              <w:rFonts w:ascii="Arial" w:hAnsi="Arial" w:cs="Arial"/>
              <w:sz w:val="16"/>
              <w:szCs w:val="16"/>
            </w:rPr>
          </w:rPrChange>
        </w:rPr>
        <w:t xml:space="preserve"> de las</w:t>
      </w:r>
      <w:r w:rsidR="00F25FD6" w:rsidRPr="006209C5">
        <w:rPr>
          <w:rFonts w:ascii="Arial" w:hAnsi="Arial" w:cs="Arial"/>
          <w:sz w:val="18"/>
          <w:szCs w:val="18"/>
          <w:rPrChange w:id="76" w:author="MACARENA MUGIONE MENDEZ" w:date="2024-10-04T00:04:00Z" w16du:dateUtc="2024-10-04T06:04:00Z">
            <w:rPr>
              <w:rFonts w:ascii="Arial" w:hAnsi="Arial" w:cs="Arial"/>
              <w:sz w:val="16"/>
              <w:szCs w:val="16"/>
            </w:rPr>
          </w:rPrChange>
        </w:rPr>
        <w:t xml:space="preserve"> cau</w:t>
      </w:r>
      <w:r w:rsidR="006B3091" w:rsidRPr="006209C5">
        <w:rPr>
          <w:rFonts w:ascii="Arial" w:hAnsi="Arial" w:cs="Arial"/>
          <w:sz w:val="18"/>
          <w:szCs w:val="18"/>
          <w:rPrChange w:id="77" w:author="MACARENA MUGIONE MENDEZ" w:date="2024-10-04T00:04:00Z" w16du:dateUtc="2024-10-04T06:04:00Z">
            <w:rPr>
              <w:rFonts w:ascii="Arial" w:hAnsi="Arial" w:cs="Arial"/>
              <w:sz w:val="16"/>
              <w:szCs w:val="16"/>
            </w:rPr>
          </w:rPrChange>
        </w:rPr>
        <w:t>s</w:t>
      </w:r>
      <w:r w:rsidR="00F25FD6" w:rsidRPr="006209C5">
        <w:rPr>
          <w:rFonts w:ascii="Arial" w:hAnsi="Arial" w:cs="Arial"/>
          <w:sz w:val="18"/>
          <w:szCs w:val="18"/>
          <w:rPrChange w:id="78" w:author="MACARENA MUGIONE MENDEZ" w:date="2024-10-04T00:04:00Z" w16du:dateUtc="2024-10-04T06:04:00Z">
            <w:rPr>
              <w:rFonts w:ascii="Arial" w:hAnsi="Arial" w:cs="Arial"/>
              <w:sz w:val="16"/>
              <w:szCs w:val="16"/>
            </w:rPr>
          </w:rPrChange>
        </w:rPr>
        <w:t xml:space="preserve">as de la mortalidad </w:t>
      </w:r>
      <w:r w:rsidRPr="006209C5">
        <w:rPr>
          <w:rFonts w:ascii="Arial" w:hAnsi="Arial" w:cs="Arial"/>
          <w:sz w:val="18"/>
          <w:szCs w:val="18"/>
          <w:rPrChange w:id="79" w:author="MACARENA MUGIONE MENDEZ" w:date="2024-10-04T00:04:00Z" w16du:dateUtc="2024-10-04T06:04:00Z">
            <w:rPr>
              <w:rFonts w:ascii="Arial" w:hAnsi="Arial" w:cs="Arial"/>
              <w:sz w:val="16"/>
              <w:szCs w:val="16"/>
            </w:rPr>
          </w:rPrChange>
        </w:rPr>
        <w:t xml:space="preserve">se efectuó </w:t>
      </w:r>
      <w:ins w:id="80" w:author="MACARENA MUGIONE MENDEZ" w:date="2024-09-30T16:03:00Z">
        <w:r w:rsidR="00BC187C" w:rsidRPr="006209C5">
          <w:rPr>
            <w:rFonts w:ascii="Arial" w:hAnsi="Arial" w:cs="Arial"/>
            <w:sz w:val="18"/>
            <w:szCs w:val="18"/>
            <w:rPrChange w:id="81" w:author="MACARENA MUGIONE MENDEZ" w:date="2024-10-04T00:04:00Z" w16du:dateUtc="2024-10-04T06:04:00Z">
              <w:rPr>
                <w:rFonts w:ascii="Arial" w:hAnsi="Arial" w:cs="Arial"/>
                <w:sz w:val="16"/>
                <w:szCs w:val="16"/>
              </w:rPr>
            </w:rPrChange>
          </w:rPr>
          <w:t>con</w:t>
        </w:r>
      </w:ins>
      <w:del w:id="82" w:author="MACARENA MUGIONE MENDEZ" w:date="2024-09-30T16:03:00Z">
        <w:r w:rsidRPr="006209C5" w:rsidDel="00BC187C">
          <w:rPr>
            <w:rFonts w:ascii="Arial" w:hAnsi="Arial" w:cs="Arial"/>
            <w:sz w:val="18"/>
            <w:szCs w:val="18"/>
            <w:rPrChange w:id="83" w:author="MACARENA MUGIONE MENDEZ" w:date="2024-10-04T00:04:00Z" w16du:dateUtc="2024-10-04T06:04:00Z">
              <w:rPr>
                <w:rFonts w:ascii="Arial" w:hAnsi="Arial" w:cs="Arial"/>
                <w:sz w:val="16"/>
                <w:szCs w:val="16"/>
              </w:rPr>
            </w:rPrChange>
          </w:rPr>
          <w:delText>en</w:delText>
        </w:r>
      </w:del>
      <w:r w:rsidRPr="006209C5">
        <w:rPr>
          <w:rFonts w:ascii="Arial" w:hAnsi="Arial" w:cs="Arial"/>
          <w:sz w:val="18"/>
          <w:szCs w:val="18"/>
          <w:rPrChange w:id="84" w:author="MACARENA MUGIONE MENDEZ" w:date="2024-10-04T00:04:00Z" w16du:dateUtc="2024-10-04T06:04:00Z">
            <w:rPr>
              <w:rFonts w:ascii="Arial" w:hAnsi="Arial" w:cs="Arial"/>
              <w:sz w:val="16"/>
              <w:szCs w:val="16"/>
            </w:rPr>
          </w:rPrChange>
        </w:rPr>
        <w:t xml:space="preserve"> base </w:t>
      </w:r>
      <w:ins w:id="85" w:author="MACARENA MUGIONE MENDEZ" w:date="2024-09-30T16:03:00Z">
        <w:r w:rsidR="00BC187C" w:rsidRPr="006209C5">
          <w:rPr>
            <w:rFonts w:ascii="Arial" w:hAnsi="Arial" w:cs="Arial"/>
            <w:sz w:val="18"/>
            <w:szCs w:val="18"/>
            <w:rPrChange w:id="86" w:author="MACARENA MUGIONE MENDEZ" w:date="2024-10-04T00:04:00Z" w16du:dateUtc="2024-10-04T06:04:00Z">
              <w:rPr>
                <w:rFonts w:ascii="Arial" w:hAnsi="Arial" w:cs="Arial"/>
                <w:sz w:val="16"/>
                <w:szCs w:val="16"/>
              </w:rPr>
            </w:rPrChange>
          </w:rPr>
          <w:t>en</w:t>
        </w:r>
      </w:ins>
      <w:del w:id="87" w:author="MACARENA MUGIONE MENDEZ" w:date="2024-09-30T16:03:00Z">
        <w:r w:rsidRPr="006209C5" w:rsidDel="00BC187C">
          <w:rPr>
            <w:rFonts w:ascii="Arial" w:hAnsi="Arial" w:cs="Arial"/>
            <w:sz w:val="18"/>
            <w:szCs w:val="18"/>
            <w:rPrChange w:id="88" w:author="MACARENA MUGIONE MENDEZ" w:date="2024-10-04T00:04:00Z" w16du:dateUtc="2024-10-04T06:04:00Z">
              <w:rPr>
                <w:rFonts w:ascii="Arial" w:hAnsi="Arial" w:cs="Arial"/>
                <w:sz w:val="16"/>
                <w:szCs w:val="16"/>
              </w:rPr>
            </w:rPrChange>
          </w:rPr>
          <w:delText>a</w:delText>
        </w:r>
      </w:del>
      <w:r w:rsidRPr="006209C5">
        <w:rPr>
          <w:rFonts w:ascii="Arial" w:hAnsi="Arial" w:cs="Arial"/>
          <w:sz w:val="18"/>
          <w:szCs w:val="18"/>
          <w:rPrChange w:id="89" w:author="MACARENA MUGIONE MENDEZ" w:date="2024-10-04T00:04:00Z" w16du:dateUtc="2024-10-04T06:04:00Z">
            <w:rPr>
              <w:rFonts w:ascii="Arial" w:hAnsi="Arial" w:cs="Arial"/>
              <w:sz w:val="16"/>
              <w:szCs w:val="16"/>
            </w:rPr>
          </w:rPrChange>
        </w:rPr>
        <w:t xml:space="preserve"> los criterios de la Clasificación Internacional de las Enfermedades (CIE considerando que en 1891 Jacques Bertillon realiza la primer</w:t>
      </w:r>
      <w:ins w:id="90" w:author="MACARENA MUGIONE MENDEZ" w:date="2024-09-30T16:02:00Z">
        <w:r w:rsidR="00BC187C" w:rsidRPr="006209C5">
          <w:rPr>
            <w:rFonts w:ascii="Arial" w:hAnsi="Arial" w:cs="Arial"/>
            <w:sz w:val="18"/>
            <w:szCs w:val="18"/>
            <w:rPrChange w:id="91" w:author="MACARENA MUGIONE MENDEZ" w:date="2024-10-04T00:04:00Z" w16du:dateUtc="2024-10-04T06:04:00Z">
              <w:rPr>
                <w:rFonts w:ascii="Arial" w:hAnsi="Arial" w:cs="Arial"/>
                <w:sz w:val="16"/>
                <w:szCs w:val="16"/>
              </w:rPr>
            </w:rPrChange>
          </w:rPr>
          <w:t>a</w:t>
        </w:r>
      </w:ins>
      <w:r w:rsidRPr="006209C5">
        <w:rPr>
          <w:rFonts w:ascii="Arial" w:hAnsi="Arial" w:cs="Arial"/>
          <w:sz w:val="18"/>
          <w:szCs w:val="18"/>
          <w:rPrChange w:id="92" w:author="MACARENA MUGIONE MENDEZ" w:date="2024-10-04T00:04:00Z" w16du:dateUtc="2024-10-04T06:04:00Z">
            <w:rPr>
              <w:rFonts w:ascii="Arial" w:hAnsi="Arial" w:cs="Arial"/>
              <w:sz w:val="16"/>
              <w:szCs w:val="16"/>
            </w:rPr>
          </w:rPrChange>
        </w:rPr>
        <w:t xml:space="preserve"> clasificación y hasta la 6ª revisión de 1948, la Organización Mundia</w:t>
      </w:r>
      <w:r w:rsidR="00952139" w:rsidRPr="006209C5">
        <w:rPr>
          <w:rFonts w:ascii="Arial" w:hAnsi="Arial" w:cs="Arial"/>
          <w:sz w:val="18"/>
          <w:szCs w:val="18"/>
          <w:rPrChange w:id="93" w:author="MACARENA MUGIONE MENDEZ" w:date="2024-10-04T00:04:00Z" w16du:dateUtc="2024-10-04T06:04:00Z">
            <w:rPr>
              <w:rFonts w:ascii="Arial" w:hAnsi="Arial" w:cs="Arial"/>
              <w:sz w:val="16"/>
              <w:szCs w:val="16"/>
            </w:rPr>
          </w:rPrChange>
        </w:rPr>
        <w:t>l</w:t>
      </w:r>
      <w:r w:rsidRPr="006209C5">
        <w:rPr>
          <w:rFonts w:ascii="Arial" w:hAnsi="Arial" w:cs="Arial"/>
          <w:sz w:val="18"/>
          <w:szCs w:val="18"/>
          <w:rPrChange w:id="94" w:author="MACARENA MUGIONE MENDEZ" w:date="2024-10-04T00:04:00Z" w16du:dateUtc="2024-10-04T06:04:00Z">
            <w:rPr>
              <w:rFonts w:ascii="Arial" w:hAnsi="Arial" w:cs="Arial"/>
              <w:sz w:val="16"/>
              <w:szCs w:val="16"/>
            </w:rPr>
          </w:rPrChange>
        </w:rPr>
        <w:t xml:space="preserve"> de la Salud (OMS) la retoma e incluye las causas de mortalidad. </w:t>
      </w:r>
    </w:p>
    <w:p w14:paraId="1BB0318D" w14:textId="77777777" w:rsidR="00AD4BAE" w:rsidRPr="007767C9" w:rsidRDefault="00AD4BAE" w:rsidP="00953DFE">
      <w:pPr>
        <w:pStyle w:val="Textonotapie"/>
        <w:ind w:left="0"/>
        <w:rPr>
          <w:rFonts w:ascii="Arial" w:hAnsi="Arial" w:cs="Arial"/>
          <w:sz w:val="16"/>
          <w:szCs w:val="16"/>
        </w:rPr>
      </w:pPr>
    </w:p>
  </w:footnote>
  <w:footnote w:id="4">
    <w:p w14:paraId="3172FF73" w14:textId="66072CF3" w:rsidR="002E789D" w:rsidRPr="006209C5" w:rsidRDefault="002E789D" w:rsidP="007767C9">
      <w:pPr>
        <w:jc w:val="both"/>
        <w:rPr>
          <w:rFonts w:ascii="Arial" w:hAnsi="Arial" w:cs="Arial"/>
          <w:sz w:val="18"/>
          <w:szCs w:val="18"/>
          <w:rPrChange w:id="141" w:author="MACARENA MUGIONE MENDEZ" w:date="2024-10-04T00:04:00Z" w16du:dateUtc="2024-10-04T06:04:00Z">
            <w:rPr>
              <w:rFonts w:ascii="Arial" w:hAnsi="Arial" w:cs="Arial"/>
              <w:sz w:val="16"/>
              <w:szCs w:val="16"/>
            </w:rPr>
          </w:rPrChange>
        </w:rPr>
      </w:pPr>
      <w:r w:rsidRPr="006209C5">
        <w:rPr>
          <w:rStyle w:val="Refdenotaalpie"/>
          <w:rFonts w:ascii="Arial" w:hAnsi="Arial" w:cs="Arial"/>
          <w:sz w:val="18"/>
          <w:szCs w:val="18"/>
          <w:rPrChange w:id="142" w:author="MACARENA MUGIONE MENDEZ" w:date="2024-10-04T00:04:00Z" w16du:dateUtc="2024-10-04T06:04:00Z">
            <w:rPr>
              <w:rStyle w:val="Refdenotaalpie"/>
              <w:rFonts w:ascii="Arial" w:hAnsi="Arial" w:cs="Arial"/>
              <w:sz w:val="16"/>
              <w:szCs w:val="16"/>
            </w:rPr>
          </w:rPrChange>
        </w:rPr>
        <w:footnoteRef/>
      </w:r>
      <w:r w:rsidR="005B6094" w:rsidRPr="006209C5">
        <w:rPr>
          <w:rFonts w:ascii="Arial" w:hAnsi="Arial" w:cs="Arial"/>
          <w:color w:val="222222"/>
          <w:sz w:val="18"/>
          <w:szCs w:val="18"/>
          <w:shd w:val="clear" w:color="auto" w:fill="FFFFFF"/>
          <w:rPrChange w:id="143" w:author="MACARENA MUGIONE MENDEZ" w:date="2024-10-04T00:04:00Z" w16du:dateUtc="2024-10-04T06:04:00Z">
            <w:rPr>
              <w:rFonts w:ascii="Arial" w:hAnsi="Arial" w:cs="Arial"/>
              <w:color w:val="222222"/>
              <w:sz w:val="16"/>
              <w:szCs w:val="16"/>
              <w:shd w:val="clear" w:color="auto" w:fill="FFFFFF"/>
            </w:rPr>
          </w:rPrChange>
        </w:rPr>
        <w:t xml:space="preserve">Juan Manuel Menes </w:t>
      </w:r>
      <w:r w:rsidR="00CA4493" w:rsidRPr="006209C5">
        <w:rPr>
          <w:rFonts w:ascii="Arial" w:hAnsi="Arial" w:cs="Arial"/>
          <w:color w:val="222222"/>
          <w:sz w:val="18"/>
          <w:szCs w:val="18"/>
          <w:shd w:val="clear" w:color="auto" w:fill="FFFFFF"/>
          <w:rPrChange w:id="144" w:author="MACARENA MUGIONE MENDEZ" w:date="2024-10-04T00:04:00Z" w16du:dateUtc="2024-10-04T06:04:00Z">
            <w:rPr>
              <w:rFonts w:ascii="Arial" w:hAnsi="Arial" w:cs="Arial"/>
              <w:color w:val="222222"/>
              <w:sz w:val="16"/>
              <w:szCs w:val="16"/>
              <w:shd w:val="clear" w:color="auto" w:fill="FFFFFF"/>
            </w:rPr>
          </w:rPrChange>
        </w:rPr>
        <w:t xml:space="preserve">Llaguno, </w:t>
      </w:r>
      <w:del w:id="145" w:author="MACARENA MUGIONE MENDEZ" w:date="2024-09-30T16:19:00Z">
        <w:r w:rsidR="005B6094" w:rsidRPr="006209C5" w:rsidDel="00FB1093">
          <w:rPr>
            <w:rFonts w:ascii="Arial" w:hAnsi="Arial" w:cs="Arial"/>
            <w:color w:val="222222"/>
            <w:sz w:val="18"/>
            <w:szCs w:val="18"/>
            <w:shd w:val="clear" w:color="auto" w:fill="FFFFFF"/>
            <w:rPrChange w:id="146" w:author="MACARENA MUGIONE MENDEZ" w:date="2024-10-04T00:04:00Z" w16du:dateUtc="2024-10-04T06:04:00Z">
              <w:rPr>
                <w:rFonts w:ascii="Arial" w:hAnsi="Arial" w:cs="Arial"/>
                <w:color w:val="222222"/>
                <w:sz w:val="16"/>
                <w:szCs w:val="16"/>
                <w:shd w:val="clear" w:color="auto" w:fill="FFFFFF"/>
              </w:rPr>
            </w:rPrChange>
          </w:rPr>
          <w:delText>y</w:delText>
        </w:r>
        <w:r w:rsidR="00CA4493" w:rsidRPr="006209C5" w:rsidDel="00FB1093">
          <w:rPr>
            <w:rFonts w:ascii="Arial" w:hAnsi="Arial" w:cs="Arial"/>
            <w:color w:val="222222"/>
            <w:sz w:val="18"/>
            <w:szCs w:val="18"/>
            <w:shd w:val="clear" w:color="auto" w:fill="FFFFFF"/>
            <w:rPrChange w:id="147" w:author="MACARENA MUGIONE MENDEZ" w:date="2024-10-04T00:04:00Z" w16du:dateUtc="2024-10-04T06:04:00Z">
              <w:rPr>
                <w:rFonts w:ascii="Arial" w:hAnsi="Arial" w:cs="Arial"/>
                <w:color w:val="222222"/>
                <w:sz w:val="16"/>
                <w:szCs w:val="16"/>
                <w:shd w:val="clear" w:color="auto" w:fill="FFFFFF"/>
              </w:rPr>
            </w:rPrChange>
          </w:rPr>
          <w:delText xml:space="preserve"> de Sancha, A. </w:delText>
        </w:r>
      </w:del>
      <w:r w:rsidR="00CA4493" w:rsidRPr="006209C5">
        <w:rPr>
          <w:rFonts w:ascii="Arial" w:hAnsi="Arial" w:cs="Arial"/>
          <w:color w:val="222222"/>
          <w:sz w:val="18"/>
          <w:szCs w:val="18"/>
          <w:shd w:val="clear" w:color="auto" w:fill="FFFFFF"/>
          <w:rPrChange w:id="148" w:author="MACARENA MUGIONE MENDEZ" w:date="2024-10-04T00:04:00Z" w16du:dateUtc="2024-10-04T06:04:00Z">
            <w:rPr>
              <w:rFonts w:ascii="Arial" w:hAnsi="Arial" w:cs="Arial"/>
              <w:color w:val="222222"/>
              <w:sz w:val="16"/>
              <w:szCs w:val="16"/>
              <w:shd w:val="clear" w:color="auto" w:fill="FFFFFF"/>
            </w:rPr>
          </w:rPrChange>
        </w:rPr>
        <w:t>(</w:t>
      </w:r>
      <w:del w:id="149" w:author="MACARENA MUGIONE MENDEZ" w:date="2024-09-30T16:19:00Z">
        <w:r w:rsidR="00CA4493" w:rsidRPr="006209C5" w:rsidDel="00FB1093">
          <w:rPr>
            <w:rFonts w:ascii="Arial" w:hAnsi="Arial" w:cs="Arial"/>
            <w:color w:val="222222"/>
            <w:sz w:val="18"/>
            <w:szCs w:val="18"/>
            <w:shd w:val="clear" w:color="auto" w:fill="FFFFFF"/>
            <w:rPrChange w:id="150" w:author="MACARENA MUGIONE MENDEZ" w:date="2024-10-04T00:04:00Z" w16du:dateUtc="2024-10-04T06:04:00Z">
              <w:rPr>
                <w:rFonts w:ascii="Arial" w:hAnsi="Arial" w:cs="Arial"/>
                <w:color w:val="222222"/>
                <w:sz w:val="16"/>
                <w:szCs w:val="16"/>
                <w:shd w:val="clear" w:color="auto" w:fill="FFFFFF"/>
              </w:rPr>
            </w:rPrChange>
          </w:rPr>
          <w:delText>2013).</w:delText>
        </w:r>
        <w:r w:rsidR="00CA4493" w:rsidRPr="006209C5" w:rsidDel="00FB1093">
          <w:rPr>
            <w:rStyle w:val="apple-converted-space"/>
            <w:rFonts w:ascii="Arial" w:hAnsi="Arial" w:cs="Arial"/>
            <w:color w:val="222222"/>
            <w:sz w:val="18"/>
            <w:szCs w:val="18"/>
            <w:shd w:val="clear" w:color="auto" w:fill="FFFFFF"/>
            <w:rPrChange w:id="151" w:author="MACARENA MUGIONE MENDEZ" w:date="2024-10-04T00:04:00Z" w16du:dateUtc="2024-10-04T06:04:00Z">
              <w:rPr>
                <w:rStyle w:val="apple-converted-space"/>
                <w:rFonts w:ascii="Arial" w:hAnsi="Arial" w:cs="Arial"/>
                <w:color w:val="222222"/>
                <w:sz w:val="16"/>
                <w:szCs w:val="16"/>
                <w:shd w:val="clear" w:color="auto" w:fill="FFFFFF"/>
              </w:rPr>
            </w:rPrChange>
          </w:rPr>
          <w:delText> </w:delText>
        </w:r>
      </w:del>
      <w:r w:rsidR="00CA4493" w:rsidRPr="006209C5">
        <w:rPr>
          <w:rFonts w:ascii="Arial" w:hAnsi="Arial" w:cs="Arial"/>
          <w:i/>
          <w:iCs/>
          <w:color w:val="222222"/>
          <w:sz w:val="18"/>
          <w:szCs w:val="18"/>
          <w:rPrChange w:id="152" w:author="MACARENA MUGIONE MENDEZ" w:date="2024-10-04T00:04:00Z" w16du:dateUtc="2024-10-04T06:04:00Z">
            <w:rPr>
              <w:rFonts w:ascii="Arial" w:hAnsi="Arial" w:cs="Arial"/>
              <w:i/>
              <w:iCs/>
              <w:color w:val="222222"/>
              <w:sz w:val="16"/>
              <w:szCs w:val="16"/>
            </w:rPr>
          </w:rPrChange>
        </w:rPr>
        <w:t>Hidalgo: historia de una tierra que se renueva</w:t>
      </w:r>
      <w:ins w:id="153" w:author="MACARENA MUGIONE MENDEZ" w:date="2024-09-30T16:19:00Z">
        <w:r w:rsidR="00FB1093" w:rsidRPr="006209C5">
          <w:rPr>
            <w:rFonts w:ascii="Arial" w:hAnsi="Arial" w:cs="Arial"/>
            <w:color w:val="222222"/>
            <w:sz w:val="18"/>
            <w:szCs w:val="18"/>
            <w:shd w:val="clear" w:color="auto" w:fill="FFFFFF"/>
            <w:rPrChange w:id="154" w:author="MACARENA MUGIONE MENDEZ" w:date="2024-10-04T00:04:00Z" w16du:dateUtc="2024-10-04T06:04:00Z">
              <w:rPr>
                <w:rFonts w:ascii="Arial" w:hAnsi="Arial" w:cs="Arial"/>
                <w:color w:val="222222"/>
                <w:sz w:val="16"/>
                <w:szCs w:val="16"/>
                <w:shd w:val="clear" w:color="auto" w:fill="FFFFFF"/>
              </w:rPr>
            </w:rPrChange>
          </w:rPr>
          <w:t xml:space="preserve"> (</w:t>
        </w:r>
      </w:ins>
      <w:proofErr w:type="spellStart"/>
      <w:ins w:id="155" w:author="MACARENA MUGIONE MENDEZ" w:date="2024-09-30T16:20:00Z">
        <w:r w:rsidR="00FB1093" w:rsidRPr="006209C5">
          <w:rPr>
            <w:rFonts w:ascii="Arial" w:hAnsi="Arial" w:cs="Arial"/>
            <w:color w:val="222222"/>
            <w:sz w:val="18"/>
            <w:szCs w:val="18"/>
            <w:shd w:val="clear" w:color="auto" w:fill="FFFFFF"/>
            <w:rPrChange w:id="156" w:author="MACARENA MUGIONE MENDEZ" w:date="2024-10-04T00:04:00Z" w16du:dateUtc="2024-10-04T06:04:00Z">
              <w:rPr>
                <w:rFonts w:ascii="Arial" w:hAnsi="Arial" w:cs="Arial"/>
                <w:color w:val="222222"/>
                <w:sz w:val="16"/>
                <w:szCs w:val="16"/>
                <w:shd w:val="clear" w:color="auto" w:fill="FFFFFF"/>
              </w:rPr>
            </w:rPrChange>
          </w:rPr>
          <w:t>México:</w:t>
        </w:r>
      </w:ins>
      <w:del w:id="157" w:author="MACARENA MUGIONE MENDEZ" w:date="2024-09-30T16:19:00Z">
        <w:r w:rsidR="00CA4493" w:rsidRPr="006209C5" w:rsidDel="00FB1093">
          <w:rPr>
            <w:rFonts w:ascii="Arial" w:hAnsi="Arial" w:cs="Arial"/>
            <w:color w:val="222222"/>
            <w:sz w:val="18"/>
            <w:szCs w:val="18"/>
            <w:shd w:val="clear" w:color="auto" w:fill="FFFFFF"/>
            <w:rPrChange w:id="158" w:author="MACARENA MUGIONE MENDEZ" w:date="2024-10-04T00:04:00Z" w16du:dateUtc="2024-10-04T06:04:00Z">
              <w:rPr>
                <w:rFonts w:ascii="Arial" w:hAnsi="Arial" w:cs="Arial"/>
                <w:color w:val="222222"/>
                <w:sz w:val="16"/>
                <w:szCs w:val="16"/>
                <w:shd w:val="clear" w:color="auto" w:fill="FFFFFF"/>
              </w:rPr>
            </w:rPrChange>
          </w:rPr>
          <w:delText xml:space="preserve">. </w:delText>
        </w:r>
      </w:del>
      <w:r w:rsidR="00CA4493" w:rsidRPr="006209C5">
        <w:rPr>
          <w:rFonts w:ascii="Arial" w:hAnsi="Arial" w:cs="Arial"/>
          <w:color w:val="222222"/>
          <w:sz w:val="18"/>
          <w:szCs w:val="18"/>
          <w:shd w:val="clear" w:color="auto" w:fill="FFFFFF"/>
          <w:rPrChange w:id="159" w:author="MACARENA MUGIONE MENDEZ" w:date="2024-10-04T00:04:00Z" w16du:dateUtc="2024-10-04T06:04:00Z">
            <w:rPr>
              <w:rFonts w:ascii="Arial" w:hAnsi="Arial" w:cs="Arial"/>
              <w:color w:val="222222"/>
              <w:sz w:val="16"/>
              <w:szCs w:val="16"/>
              <w:shd w:val="clear" w:color="auto" w:fill="FFFFFF"/>
            </w:rPr>
          </w:rPrChange>
        </w:rPr>
        <w:t>Miguel</w:t>
      </w:r>
      <w:proofErr w:type="spellEnd"/>
      <w:r w:rsidR="00CA4493" w:rsidRPr="006209C5">
        <w:rPr>
          <w:rFonts w:ascii="Arial" w:hAnsi="Arial" w:cs="Arial"/>
          <w:color w:val="222222"/>
          <w:sz w:val="18"/>
          <w:szCs w:val="18"/>
          <w:shd w:val="clear" w:color="auto" w:fill="FFFFFF"/>
          <w:rPrChange w:id="160" w:author="MACARENA MUGIONE MENDEZ" w:date="2024-10-04T00:04:00Z" w16du:dateUtc="2024-10-04T06:04:00Z">
            <w:rPr>
              <w:rFonts w:ascii="Arial" w:hAnsi="Arial" w:cs="Arial"/>
              <w:color w:val="222222"/>
              <w:sz w:val="16"/>
              <w:szCs w:val="16"/>
              <w:shd w:val="clear" w:color="auto" w:fill="FFFFFF"/>
            </w:rPr>
          </w:rPrChange>
        </w:rPr>
        <w:t xml:space="preserve"> Ángel Porrúa</w:t>
      </w:r>
      <w:ins w:id="161" w:author="MACARENA MUGIONE MENDEZ" w:date="2024-09-30T16:20:00Z">
        <w:r w:rsidR="00FB1093" w:rsidRPr="006209C5">
          <w:rPr>
            <w:rFonts w:ascii="Arial" w:hAnsi="Arial" w:cs="Arial"/>
            <w:color w:val="222222"/>
            <w:sz w:val="18"/>
            <w:szCs w:val="18"/>
            <w:shd w:val="clear" w:color="auto" w:fill="FFFFFF"/>
            <w:rPrChange w:id="162" w:author="MACARENA MUGIONE MENDEZ" w:date="2024-10-04T00:04:00Z" w16du:dateUtc="2024-10-04T06:04:00Z">
              <w:rPr>
                <w:rFonts w:ascii="Arial" w:hAnsi="Arial" w:cs="Arial"/>
                <w:color w:val="222222"/>
                <w:sz w:val="16"/>
                <w:szCs w:val="16"/>
                <w:shd w:val="clear" w:color="auto" w:fill="FFFFFF"/>
              </w:rPr>
            </w:rPrChange>
          </w:rPr>
          <w:t>, 2013), 4</w:t>
        </w:r>
      </w:ins>
      <w:ins w:id="163" w:author="MACARENA MUGIONE MENDEZ" w:date="2024-09-30T16:21:00Z">
        <w:r w:rsidR="00FB1093" w:rsidRPr="006209C5">
          <w:rPr>
            <w:rFonts w:ascii="Arial" w:hAnsi="Arial" w:cs="Arial"/>
            <w:color w:val="222222"/>
            <w:sz w:val="18"/>
            <w:szCs w:val="18"/>
            <w:shd w:val="clear" w:color="auto" w:fill="FFFFFF"/>
            <w:rPrChange w:id="164" w:author="MACARENA MUGIONE MENDEZ" w:date="2024-10-04T00:04:00Z" w16du:dateUtc="2024-10-04T06:04:00Z">
              <w:rPr>
                <w:rFonts w:ascii="Arial" w:hAnsi="Arial" w:cs="Arial"/>
                <w:color w:val="222222"/>
                <w:sz w:val="16"/>
                <w:szCs w:val="16"/>
                <w:shd w:val="clear" w:color="auto" w:fill="FFFFFF"/>
              </w:rPr>
            </w:rPrChange>
          </w:rPr>
          <w:t xml:space="preserve">76.; </w:t>
        </w:r>
      </w:ins>
      <w:proofErr w:type="spellStart"/>
      <w:ins w:id="165" w:author="MACARENA MUGIONE MENDEZ" w:date="2024-09-30T16:22:00Z">
        <w:r w:rsidR="00FB1093" w:rsidRPr="006209C5">
          <w:rPr>
            <w:rFonts w:ascii="Arial" w:hAnsi="Arial" w:cs="Arial"/>
            <w:color w:val="222222"/>
            <w:sz w:val="18"/>
            <w:szCs w:val="18"/>
            <w:shd w:val="clear" w:color="auto" w:fill="FFFFFF"/>
            <w:rPrChange w:id="166" w:author="MACARENA MUGIONE MENDEZ" w:date="2024-10-04T00:04:00Z" w16du:dateUtc="2024-10-04T06:04:00Z">
              <w:rPr>
                <w:rFonts w:ascii="Arial" w:hAnsi="Arial" w:cs="Arial"/>
                <w:color w:val="222222"/>
                <w:sz w:val="16"/>
                <w:szCs w:val="16"/>
                <w:shd w:val="clear" w:color="auto" w:fill="FFFFFF"/>
              </w:rPr>
            </w:rPrChange>
          </w:rPr>
          <w:t>Anagricel</w:t>
        </w:r>
        <w:proofErr w:type="spellEnd"/>
        <w:r w:rsidR="00FB1093" w:rsidRPr="006209C5">
          <w:rPr>
            <w:rFonts w:ascii="Arial" w:hAnsi="Arial" w:cs="Arial"/>
            <w:color w:val="222222"/>
            <w:sz w:val="18"/>
            <w:szCs w:val="18"/>
            <w:shd w:val="clear" w:color="auto" w:fill="FFFFFF"/>
            <w:rPrChange w:id="167" w:author="MACARENA MUGIONE MENDEZ" w:date="2024-10-04T00:04:00Z" w16du:dateUtc="2024-10-04T06:04:00Z">
              <w:rPr>
                <w:rFonts w:ascii="Arial" w:hAnsi="Arial" w:cs="Arial"/>
                <w:color w:val="222222"/>
                <w:sz w:val="16"/>
                <w:szCs w:val="16"/>
                <w:shd w:val="clear" w:color="auto" w:fill="FFFFFF"/>
              </w:rPr>
            </w:rPrChange>
          </w:rPr>
          <w:t xml:space="preserve"> Camacho Bueno, </w:t>
        </w:r>
      </w:ins>
      <w:ins w:id="168" w:author="MACARENA MUGIONE MENDEZ" w:date="2024-09-30T16:23:00Z">
        <w:r w:rsidR="00017A0D" w:rsidRPr="006209C5">
          <w:rPr>
            <w:rFonts w:ascii="Arial" w:hAnsi="Arial" w:cs="Arial"/>
            <w:color w:val="000000" w:themeColor="text1"/>
            <w:sz w:val="18"/>
            <w:szCs w:val="18"/>
            <w:shd w:val="clear" w:color="auto" w:fill="FFFFFF"/>
          </w:rPr>
          <w:t xml:space="preserve">«´El trabajo mata´: </w:t>
        </w:r>
      </w:ins>
      <w:ins w:id="169" w:author="MACARENA MUGIONE MENDEZ" w:date="2024-09-30T16:24:00Z">
        <w:r w:rsidR="00017A0D" w:rsidRPr="006209C5">
          <w:rPr>
            <w:rFonts w:ascii="Arial" w:hAnsi="Arial" w:cs="Arial"/>
            <w:color w:val="222222"/>
            <w:sz w:val="18"/>
            <w:szCs w:val="18"/>
            <w:shd w:val="clear" w:color="auto" w:fill="FFFFFF"/>
            <w:rPrChange w:id="170" w:author="MACARENA MUGIONE MENDEZ" w:date="2024-10-04T00:04:00Z" w16du:dateUtc="2024-10-04T06:04:00Z">
              <w:rPr>
                <w:rFonts w:ascii="Arial" w:hAnsi="Arial" w:cs="Arial"/>
                <w:color w:val="222222"/>
                <w:sz w:val="16"/>
                <w:szCs w:val="16"/>
                <w:shd w:val="clear" w:color="auto" w:fill="FFFFFF"/>
              </w:rPr>
            </w:rPrChange>
          </w:rPr>
          <w:t>Los mineros-metalúrgicos y sus enfermedades en el Primer Congreso Nacional de Higiene y Medicina del Trabajo, México,1937</w:t>
        </w:r>
        <w:r w:rsidR="00017A0D" w:rsidRPr="006209C5">
          <w:rPr>
            <w:rFonts w:ascii="Arial" w:hAnsi="Arial" w:cs="Arial"/>
            <w:color w:val="000000" w:themeColor="text1"/>
            <w:sz w:val="18"/>
            <w:szCs w:val="18"/>
            <w:shd w:val="clear" w:color="auto" w:fill="FFFFFF"/>
          </w:rPr>
          <w:t>»,</w:t>
        </w:r>
      </w:ins>
      <w:ins w:id="171" w:author="MACARENA MUGIONE MENDEZ" w:date="2024-09-30T16:25:00Z">
        <w:r w:rsidR="00017A0D" w:rsidRPr="006209C5">
          <w:rPr>
            <w:rFonts w:ascii="Arial" w:hAnsi="Arial" w:cs="Arial"/>
            <w:color w:val="000000" w:themeColor="text1"/>
            <w:sz w:val="18"/>
            <w:szCs w:val="18"/>
            <w:shd w:val="clear" w:color="auto" w:fill="FFFFFF"/>
          </w:rPr>
          <w:t xml:space="preserve"> </w:t>
        </w:r>
        <w:r w:rsidR="00017A0D" w:rsidRPr="006209C5">
          <w:rPr>
            <w:rFonts w:ascii="Arial" w:hAnsi="Arial" w:cs="Arial"/>
            <w:i/>
            <w:iCs/>
            <w:color w:val="222222"/>
            <w:sz w:val="18"/>
            <w:szCs w:val="18"/>
            <w:rPrChange w:id="172" w:author="MACARENA MUGIONE MENDEZ" w:date="2024-10-04T00:04:00Z" w16du:dateUtc="2024-10-04T06:04:00Z">
              <w:rPr>
                <w:rFonts w:ascii="Arial" w:hAnsi="Arial" w:cs="Arial"/>
                <w:i/>
                <w:iCs/>
                <w:color w:val="222222"/>
                <w:sz w:val="16"/>
                <w:szCs w:val="16"/>
              </w:rPr>
            </w:rPrChange>
          </w:rPr>
          <w:t>Trashumante. Revista Americana de Historia Social,</w:t>
        </w:r>
        <w:r w:rsidR="00017A0D" w:rsidRPr="006209C5">
          <w:rPr>
            <w:rFonts w:ascii="Arial" w:hAnsi="Arial" w:cs="Arial"/>
            <w:color w:val="222222"/>
            <w:sz w:val="18"/>
            <w:szCs w:val="18"/>
            <w:rPrChange w:id="173" w:author="MACARENA MUGIONE MENDEZ" w:date="2024-10-04T00:04:00Z" w16du:dateUtc="2024-10-04T06:04:00Z">
              <w:rPr>
                <w:rFonts w:ascii="Arial" w:hAnsi="Arial" w:cs="Arial"/>
                <w:color w:val="222222"/>
                <w:sz w:val="16"/>
                <w:szCs w:val="16"/>
              </w:rPr>
            </w:rPrChange>
          </w:rPr>
          <w:t xml:space="preserve"> n°7 (2016): 152-171.</w:t>
        </w:r>
      </w:ins>
      <w:ins w:id="174" w:author="MACARENA MUGIONE MENDEZ" w:date="2024-09-30T16:24:00Z">
        <w:r w:rsidR="00017A0D" w:rsidRPr="006209C5">
          <w:rPr>
            <w:rFonts w:ascii="Arial" w:hAnsi="Arial" w:cs="Arial"/>
            <w:color w:val="000000" w:themeColor="text1"/>
            <w:sz w:val="18"/>
            <w:szCs w:val="18"/>
            <w:shd w:val="clear" w:color="auto" w:fill="FFFFFF"/>
          </w:rPr>
          <w:t xml:space="preserve"> </w:t>
        </w:r>
      </w:ins>
      <w:del w:id="175" w:author="MACARENA MUGIONE MENDEZ" w:date="2024-09-30T16:20:00Z">
        <w:r w:rsidR="00CA4493" w:rsidRPr="006209C5" w:rsidDel="00FB1093">
          <w:rPr>
            <w:rFonts w:ascii="Arial" w:hAnsi="Arial" w:cs="Arial"/>
            <w:color w:val="222222"/>
            <w:sz w:val="18"/>
            <w:szCs w:val="18"/>
            <w:shd w:val="clear" w:color="auto" w:fill="FFFFFF"/>
            <w:rPrChange w:id="176" w:author="MACARENA MUGIONE MENDEZ" w:date="2024-10-04T00:04:00Z" w16du:dateUtc="2024-10-04T06:04:00Z">
              <w:rPr>
                <w:rFonts w:ascii="Arial" w:hAnsi="Arial" w:cs="Arial"/>
                <w:color w:val="222222"/>
                <w:sz w:val="16"/>
                <w:szCs w:val="16"/>
                <w:shd w:val="clear" w:color="auto" w:fill="FFFFFF"/>
              </w:rPr>
            </w:rPrChange>
          </w:rPr>
          <w:delText>.</w:delText>
        </w:r>
      </w:del>
    </w:p>
  </w:footnote>
  <w:footnote w:id="5">
    <w:p w14:paraId="79DB0D8C" w14:textId="3D83B42A" w:rsidR="00B91218" w:rsidRPr="007767C9" w:rsidDel="00017A0D" w:rsidRDefault="00B91218" w:rsidP="007767C9">
      <w:pPr>
        <w:jc w:val="both"/>
        <w:rPr>
          <w:del w:id="180" w:author="MACARENA MUGIONE MENDEZ" w:date="2024-09-30T16:25:00Z"/>
          <w:rFonts w:ascii="Arial" w:hAnsi="Arial" w:cs="Arial"/>
          <w:sz w:val="16"/>
          <w:szCs w:val="16"/>
        </w:rPr>
      </w:pPr>
      <w:del w:id="181" w:author="MACARENA MUGIONE MENDEZ" w:date="2024-09-30T16:25:00Z">
        <w:r w:rsidRPr="006209C5" w:rsidDel="00017A0D">
          <w:rPr>
            <w:rStyle w:val="Refdenotaalpie"/>
            <w:rFonts w:ascii="Arial" w:hAnsi="Arial" w:cs="Arial"/>
            <w:sz w:val="18"/>
            <w:szCs w:val="18"/>
            <w:rPrChange w:id="182" w:author="MACARENA MUGIONE MENDEZ" w:date="2024-10-04T00:04:00Z" w16du:dateUtc="2024-10-04T06:04:00Z">
              <w:rPr>
                <w:rStyle w:val="Refdenotaalpie"/>
                <w:rFonts w:ascii="Arial" w:hAnsi="Arial" w:cs="Arial"/>
                <w:sz w:val="16"/>
                <w:szCs w:val="16"/>
              </w:rPr>
            </w:rPrChange>
          </w:rPr>
          <w:footnoteRef/>
        </w:r>
        <w:r w:rsidRPr="006209C5" w:rsidDel="00017A0D">
          <w:rPr>
            <w:rFonts w:ascii="Arial" w:hAnsi="Arial" w:cs="Arial"/>
            <w:sz w:val="18"/>
            <w:szCs w:val="18"/>
            <w:rPrChange w:id="183" w:author="MACARENA MUGIONE MENDEZ" w:date="2024-10-04T00:04:00Z" w16du:dateUtc="2024-10-04T06:04:00Z">
              <w:rPr>
                <w:rFonts w:ascii="Arial" w:hAnsi="Arial" w:cs="Arial"/>
                <w:sz w:val="16"/>
                <w:szCs w:val="16"/>
              </w:rPr>
            </w:rPrChange>
          </w:rPr>
          <w:delText xml:space="preserve"> </w:delText>
        </w:r>
        <w:r w:rsidRPr="006209C5" w:rsidDel="00017A0D">
          <w:rPr>
            <w:rFonts w:ascii="Arial" w:hAnsi="Arial" w:cs="Arial"/>
            <w:color w:val="222222"/>
            <w:sz w:val="18"/>
            <w:szCs w:val="18"/>
            <w:shd w:val="clear" w:color="auto" w:fill="FFFFFF"/>
            <w:rPrChange w:id="184" w:author="MACARENA MUGIONE MENDEZ" w:date="2024-10-04T00:04:00Z" w16du:dateUtc="2024-10-04T06:04:00Z">
              <w:rPr>
                <w:rFonts w:ascii="Arial" w:hAnsi="Arial" w:cs="Arial"/>
                <w:color w:val="222222"/>
                <w:sz w:val="16"/>
                <w:szCs w:val="16"/>
                <w:shd w:val="clear" w:color="auto" w:fill="FFFFFF"/>
              </w:rPr>
            </w:rPrChange>
          </w:rPr>
          <w:delText>Bueno, A. C. (2016). “El trabajo mata”: Los mineros-metalúrgicos y sus enfermedades en el Primer Congreso Nacional de Higiene y Medicina del Trabajo, México, 1937.</w:delText>
        </w:r>
        <w:r w:rsidRPr="006209C5" w:rsidDel="00017A0D">
          <w:rPr>
            <w:rStyle w:val="apple-converted-space"/>
            <w:rFonts w:ascii="Arial" w:hAnsi="Arial" w:cs="Arial"/>
            <w:color w:val="222222"/>
            <w:sz w:val="18"/>
            <w:szCs w:val="18"/>
            <w:shd w:val="clear" w:color="auto" w:fill="FFFFFF"/>
            <w:rPrChange w:id="185" w:author="MACARENA MUGIONE MENDEZ" w:date="2024-10-04T00:04:00Z" w16du:dateUtc="2024-10-04T06:04:00Z">
              <w:rPr>
                <w:rStyle w:val="apple-converted-space"/>
                <w:rFonts w:ascii="Arial" w:hAnsi="Arial" w:cs="Arial"/>
                <w:color w:val="222222"/>
                <w:sz w:val="16"/>
                <w:szCs w:val="16"/>
                <w:shd w:val="clear" w:color="auto" w:fill="FFFFFF"/>
              </w:rPr>
            </w:rPrChange>
          </w:rPr>
          <w:delText> </w:delText>
        </w:r>
        <w:r w:rsidRPr="006209C5" w:rsidDel="00017A0D">
          <w:rPr>
            <w:rFonts w:ascii="Arial" w:hAnsi="Arial" w:cs="Arial"/>
            <w:i/>
            <w:iCs/>
            <w:color w:val="222222"/>
            <w:sz w:val="18"/>
            <w:szCs w:val="18"/>
            <w:rPrChange w:id="186" w:author="MACARENA MUGIONE MENDEZ" w:date="2024-10-04T00:04:00Z" w16du:dateUtc="2024-10-04T06:04:00Z">
              <w:rPr>
                <w:rFonts w:ascii="Arial" w:hAnsi="Arial" w:cs="Arial"/>
                <w:i/>
                <w:iCs/>
                <w:color w:val="222222"/>
                <w:sz w:val="16"/>
                <w:szCs w:val="16"/>
              </w:rPr>
            </w:rPrChange>
          </w:rPr>
          <w:delText>Trashumante. Revista Americana de Historia Social</w:delText>
        </w:r>
        <w:r w:rsidRPr="006209C5" w:rsidDel="00017A0D">
          <w:rPr>
            <w:rFonts w:ascii="Arial" w:hAnsi="Arial" w:cs="Arial"/>
            <w:color w:val="222222"/>
            <w:sz w:val="18"/>
            <w:szCs w:val="18"/>
            <w:shd w:val="clear" w:color="auto" w:fill="FFFFFF"/>
            <w:rPrChange w:id="187" w:author="MACARENA MUGIONE MENDEZ" w:date="2024-10-04T00:04:00Z" w16du:dateUtc="2024-10-04T06:04:00Z">
              <w:rPr>
                <w:rFonts w:ascii="Arial" w:hAnsi="Arial" w:cs="Arial"/>
                <w:color w:val="222222"/>
                <w:sz w:val="16"/>
                <w:szCs w:val="16"/>
                <w:shd w:val="clear" w:color="auto" w:fill="FFFFFF"/>
              </w:rPr>
            </w:rPrChange>
          </w:rPr>
          <w:delText>, (7), 152-171.</w:delText>
        </w:r>
      </w:del>
    </w:p>
  </w:footnote>
  <w:footnote w:id="6">
    <w:p w14:paraId="7EAB8A97" w14:textId="7361968B" w:rsidR="00A872AA" w:rsidRPr="006209C5" w:rsidRDefault="00A872AA" w:rsidP="00782E3E">
      <w:pPr>
        <w:rPr>
          <w:rFonts w:ascii="Arial" w:hAnsi="Arial" w:cs="Arial"/>
          <w:sz w:val="18"/>
          <w:szCs w:val="18"/>
          <w:rPrChange w:id="219" w:author="MACARENA MUGIONE MENDEZ" w:date="2024-10-04T00:04:00Z" w16du:dateUtc="2024-10-04T06:04:00Z">
            <w:rPr>
              <w:rFonts w:ascii="Arial" w:hAnsi="Arial" w:cs="Arial"/>
              <w:sz w:val="16"/>
              <w:szCs w:val="16"/>
            </w:rPr>
          </w:rPrChange>
        </w:rPr>
      </w:pPr>
      <w:r w:rsidRPr="006209C5">
        <w:rPr>
          <w:rStyle w:val="Refdenotaalpie"/>
          <w:rFonts w:ascii="Arial" w:hAnsi="Arial" w:cs="Arial"/>
          <w:sz w:val="18"/>
          <w:szCs w:val="18"/>
          <w:rPrChange w:id="220" w:author="MACARENA MUGIONE MENDEZ" w:date="2024-10-04T00:04:00Z" w16du:dateUtc="2024-10-04T06:04:00Z">
            <w:rPr>
              <w:rStyle w:val="Refdenotaalpie"/>
              <w:rFonts w:ascii="Arial" w:hAnsi="Arial" w:cs="Arial"/>
              <w:sz w:val="16"/>
              <w:szCs w:val="16"/>
            </w:rPr>
          </w:rPrChange>
        </w:rPr>
        <w:footnoteRef/>
      </w:r>
      <w:r w:rsidRPr="006209C5">
        <w:rPr>
          <w:rFonts w:ascii="Arial" w:hAnsi="Arial" w:cs="Arial"/>
          <w:sz w:val="18"/>
          <w:szCs w:val="18"/>
          <w:rPrChange w:id="221" w:author="MACARENA MUGIONE MENDEZ" w:date="2024-10-04T00:04:00Z" w16du:dateUtc="2024-10-04T06:04:00Z">
            <w:rPr>
              <w:rFonts w:ascii="Arial" w:hAnsi="Arial" w:cs="Arial"/>
              <w:sz w:val="16"/>
              <w:szCs w:val="16"/>
            </w:rPr>
          </w:rPrChange>
        </w:rPr>
        <w:t xml:space="preserve"> </w:t>
      </w:r>
      <w:ins w:id="222" w:author="MACARENA MUGIONE MENDEZ" w:date="2024-09-30T16:30:00Z">
        <w:r w:rsidR="00070E35" w:rsidRPr="006209C5">
          <w:rPr>
            <w:rFonts w:ascii="Arial" w:hAnsi="Arial" w:cs="Arial"/>
            <w:sz w:val="18"/>
            <w:szCs w:val="18"/>
            <w:rPrChange w:id="223" w:author="MACARENA MUGIONE MENDEZ" w:date="2024-10-04T00:04:00Z" w16du:dateUtc="2024-10-04T06:04:00Z">
              <w:rPr>
                <w:rFonts w:ascii="Arial" w:hAnsi="Arial" w:cs="Arial"/>
                <w:sz w:val="16"/>
                <w:szCs w:val="16"/>
              </w:rPr>
            </w:rPrChange>
          </w:rPr>
          <w:t xml:space="preserve">Jesús </w:t>
        </w:r>
      </w:ins>
      <w:proofErr w:type="spellStart"/>
      <w:r w:rsidRPr="006209C5">
        <w:rPr>
          <w:rFonts w:ascii="Arial" w:hAnsi="Arial" w:cs="Arial"/>
          <w:color w:val="222222"/>
          <w:sz w:val="18"/>
          <w:szCs w:val="18"/>
          <w:shd w:val="clear" w:color="auto" w:fill="FFFFFF"/>
          <w:rPrChange w:id="224" w:author="MACARENA MUGIONE MENDEZ" w:date="2024-10-04T00:04:00Z" w16du:dateUtc="2024-10-04T06:04:00Z">
            <w:rPr>
              <w:rFonts w:ascii="Arial" w:hAnsi="Arial" w:cs="Arial"/>
              <w:color w:val="222222"/>
              <w:sz w:val="16"/>
              <w:szCs w:val="16"/>
              <w:shd w:val="clear" w:color="auto" w:fill="FFFFFF"/>
            </w:rPr>
          </w:rPrChange>
        </w:rPr>
        <w:t>Kumate</w:t>
      </w:r>
      <w:proofErr w:type="spellEnd"/>
      <w:r w:rsidRPr="006209C5">
        <w:rPr>
          <w:rFonts w:ascii="Arial" w:hAnsi="Arial" w:cs="Arial"/>
          <w:color w:val="222222"/>
          <w:sz w:val="18"/>
          <w:szCs w:val="18"/>
          <w:shd w:val="clear" w:color="auto" w:fill="FFFFFF"/>
          <w:rPrChange w:id="225" w:author="MACARENA MUGIONE MENDEZ" w:date="2024-10-04T00:04:00Z" w16du:dateUtc="2024-10-04T06:04:00Z">
            <w:rPr>
              <w:rFonts w:ascii="Arial" w:hAnsi="Arial" w:cs="Arial"/>
              <w:color w:val="222222"/>
              <w:sz w:val="16"/>
              <w:szCs w:val="16"/>
              <w:shd w:val="clear" w:color="auto" w:fill="FFFFFF"/>
            </w:rPr>
          </w:rPrChange>
        </w:rPr>
        <w:t xml:space="preserve">, </w:t>
      </w:r>
      <w:del w:id="226" w:author="MACARENA MUGIONE MENDEZ" w:date="2024-09-30T16:30:00Z">
        <w:r w:rsidRPr="006209C5" w:rsidDel="00070E35">
          <w:rPr>
            <w:rFonts w:ascii="Arial" w:hAnsi="Arial" w:cs="Arial"/>
            <w:color w:val="222222"/>
            <w:sz w:val="18"/>
            <w:szCs w:val="18"/>
            <w:shd w:val="clear" w:color="auto" w:fill="FFFFFF"/>
            <w:rPrChange w:id="227" w:author="MACARENA MUGIONE MENDEZ" w:date="2024-10-04T00:04:00Z" w16du:dateUtc="2024-10-04T06:04:00Z">
              <w:rPr>
                <w:rFonts w:ascii="Arial" w:hAnsi="Arial" w:cs="Arial"/>
                <w:color w:val="222222"/>
                <w:sz w:val="16"/>
                <w:szCs w:val="16"/>
                <w:shd w:val="clear" w:color="auto" w:fill="FFFFFF"/>
              </w:rPr>
            </w:rPrChange>
          </w:rPr>
          <w:delText>J. (2010).</w:delText>
        </w:r>
      </w:del>
      <w:r w:rsidRPr="006209C5">
        <w:rPr>
          <w:rStyle w:val="apple-converted-space"/>
          <w:rFonts w:ascii="Arial" w:hAnsi="Arial" w:cs="Arial"/>
          <w:color w:val="222222"/>
          <w:sz w:val="18"/>
          <w:szCs w:val="18"/>
          <w:shd w:val="clear" w:color="auto" w:fill="FFFFFF"/>
          <w:rPrChange w:id="228" w:author="MACARENA MUGIONE MENDEZ" w:date="2024-10-04T00:04:00Z" w16du:dateUtc="2024-10-04T06:04:00Z">
            <w:rPr>
              <w:rStyle w:val="apple-converted-space"/>
              <w:rFonts w:ascii="Arial" w:hAnsi="Arial" w:cs="Arial"/>
              <w:color w:val="222222"/>
              <w:sz w:val="16"/>
              <w:szCs w:val="16"/>
              <w:shd w:val="clear" w:color="auto" w:fill="FFFFFF"/>
            </w:rPr>
          </w:rPrChange>
        </w:rPr>
        <w:t> </w:t>
      </w:r>
      <w:r w:rsidRPr="006209C5">
        <w:rPr>
          <w:rFonts w:ascii="Arial" w:hAnsi="Arial" w:cs="Arial"/>
          <w:i/>
          <w:iCs/>
          <w:color w:val="222222"/>
          <w:sz w:val="18"/>
          <w:szCs w:val="18"/>
          <w:rPrChange w:id="229" w:author="MACARENA MUGIONE MENDEZ" w:date="2024-10-04T00:04:00Z" w16du:dateUtc="2024-10-04T06:04:00Z">
            <w:rPr>
              <w:rFonts w:ascii="Arial" w:hAnsi="Arial" w:cs="Arial"/>
              <w:i/>
              <w:iCs/>
              <w:color w:val="222222"/>
              <w:sz w:val="16"/>
              <w:szCs w:val="16"/>
            </w:rPr>
          </w:rPrChange>
        </w:rPr>
        <w:t>La salud de los mexicanos,</w:t>
      </w:r>
      <w:del w:id="230" w:author="MACARENA MUGIONE MENDEZ" w:date="2024-09-30T16:30:00Z">
        <w:r w:rsidRPr="006209C5" w:rsidDel="00070E35">
          <w:rPr>
            <w:rFonts w:ascii="Arial" w:hAnsi="Arial" w:cs="Arial"/>
            <w:i/>
            <w:iCs/>
            <w:color w:val="222222"/>
            <w:sz w:val="18"/>
            <w:szCs w:val="18"/>
            <w:rPrChange w:id="231" w:author="MACARENA MUGIONE MENDEZ" w:date="2024-10-04T00:04:00Z" w16du:dateUtc="2024-10-04T06:04:00Z">
              <w:rPr>
                <w:rFonts w:ascii="Arial" w:hAnsi="Arial" w:cs="Arial"/>
                <w:i/>
                <w:iCs/>
                <w:color w:val="222222"/>
                <w:sz w:val="16"/>
                <w:szCs w:val="16"/>
              </w:rPr>
            </w:rPrChange>
          </w:rPr>
          <w:delText xml:space="preserve"> </w:delText>
        </w:r>
      </w:del>
      <w:r w:rsidRPr="006209C5">
        <w:rPr>
          <w:rFonts w:ascii="Arial" w:hAnsi="Arial" w:cs="Arial"/>
          <w:i/>
          <w:iCs/>
          <w:color w:val="222222"/>
          <w:sz w:val="18"/>
          <w:szCs w:val="18"/>
          <w:rPrChange w:id="232" w:author="MACARENA MUGIONE MENDEZ" w:date="2024-10-04T00:04:00Z" w16du:dateUtc="2024-10-04T06:04:00Z">
            <w:rPr>
              <w:rFonts w:ascii="Arial" w:hAnsi="Arial" w:cs="Arial"/>
              <w:i/>
              <w:iCs/>
              <w:color w:val="222222"/>
              <w:sz w:val="16"/>
              <w:szCs w:val="16"/>
            </w:rPr>
          </w:rPrChange>
        </w:rPr>
        <w:t>1929-2000</w:t>
      </w:r>
      <w:ins w:id="233" w:author="MACARENA MUGIONE MENDEZ" w:date="2024-09-30T16:30:00Z">
        <w:r w:rsidR="00070E35" w:rsidRPr="006209C5">
          <w:rPr>
            <w:rFonts w:ascii="Arial" w:hAnsi="Arial" w:cs="Arial"/>
            <w:color w:val="222222"/>
            <w:sz w:val="18"/>
            <w:szCs w:val="18"/>
            <w:shd w:val="clear" w:color="auto" w:fill="FFFFFF"/>
            <w:rPrChange w:id="234" w:author="MACARENA MUGIONE MENDEZ" w:date="2024-10-04T00:04:00Z" w16du:dateUtc="2024-10-04T06:04:00Z">
              <w:rPr>
                <w:rFonts w:ascii="Arial" w:hAnsi="Arial" w:cs="Arial"/>
                <w:color w:val="222222"/>
                <w:sz w:val="16"/>
                <w:szCs w:val="16"/>
                <w:shd w:val="clear" w:color="auto" w:fill="FFFFFF"/>
              </w:rPr>
            </w:rPrChange>
          </w:rPr>
          <w:t xml:space="preserve"> (México: </w:t>
        </w:r>
      </w:ins>
      <w:del w:id="235" w:author="MACARENA MUGIONE MENDEZ" w:date="2024-09-30T16:30:00Z">
        <w:r w:rsidRPr="006209C5" w:rsidDel="00070E35">
          <w:rPr>
            <w:rFonts w:ascii="Arial" w:hAnsi="Arial" w:cs="Arial"/>
            <w:color w:val="222222"/>
            <w:sz w:val="18"/>
            <w:szCs w:val="18"/>
            <w:shd w:val="clear" w:color="auto" w:fill="FFFFFF"/>
            <w:rPrChange w:id="236" w:author="MACARENA MUGIONE MENDEZ" w:date="2024-10-04T00:04:00Z" w16du:dateUtc="2024-10-04T06:04:00Z">
              <w:rPr>
                <w:rFonts w:ascii="Arial" w:hAnsi="Arial" w:cs="Arial"/>
                <w:color w:val="222222"/>
                <w:sz w:val="16"/>
                <w:szCs w:val="16"/>
                <w:shd w:val="clear" w:color="auto" w:fill="FFFFFF"/>
              </w:rPr>
            </w:rPrChange>
          </w:rPr>
          <w:delText xml:space="preserve">. </w:delText>
        </w:r>
      </w:del>
      <w:r w:rsidRPr="006209C5">
        <w:rPr>
          <w:rFonts w:ascii="Arial" w:hAnsi="Arial" w:cs="Arial"/>
          <w:color w:val="222222"/>
          <w:sz w:val="18"/>
          <w:szCs w:val="18"/>
          <w:shd w:val="clear" w:color="auto" w:fill="FFFFFF"/>
          <w:rPrChange w:id="237" w:author="MACARENA MUGIONE MENDEZ" w:date="2024-10-04T00:04:00Z" w16du:dateUtc="2024-10-04T06:04:00Z">
            <w:rPr>
              <w:rFonts w:ascii="Arial" w:hAnsi="Arial" w:cs="Arial"/>
              <w:color w:val="222222"/>
              <w:sz w:val="16"/>
              <w:szCs w:val="16"/>
              <w:shd w:val="clear" w:color="auto" w:fill="FFFFFF"/>
            </w:rPr>
          </w:rPrChange>
        </w:rPr>
        <w:t>E</w:t>
      </w:r>
      <w:r w:rsidR="006048AE" w:rsidRPr="006209C5">
        <w:rPr>
          <w:rFonts w:ascii="Arial" w:hAnsi="Arial" w:cs="Arial"/>
          <w:color w:val="222222"/>
          <w:sz w:val="18"/>
          <w:szCs w:val="18"/>
          <w:shd w:val="clear" w:color="auto" w:fill="FFFFFF"/>
          <w:rPrChange w:id="238" w:author="MACARENA MUGIONE MENDEZ" w:date="2024-10-04T00:04:00Z" w16du:dateUtc="2024-10-04T06:04:00Z">
            <w:rPr>
              <w:rFonts w:ascii="Arial" w:hAnsi="Arial" w:cs="Arial"/>
              <w:color w:val="222222"/>
              <w:sz w:val="16"/>
              <w:szCs w:val="16"/>
              <w:shd w:val="clear" w:color="auto" w:fill="FFFFFF"/>
            </w:rPr>
          </w:rPrChange>
        </w:rPr>
        <w:t xml:space="preserve">l </w:t>
      </w:r>
      <w:r w:rsidRPr="006209C5">
        <w:rPr>
          <w:rFonts w:ascii="Arial" w:hAnsi="Arial" w:cs="Arial"/>
          <w:color w:val="222222"/>
          <w:sz w:val="18"/>
          <w:szCs w:val="18"/>
          <w:shd w:val="clear" w:color="auto" w:fill="FFFFFF"/>
          <w:rPrChange w:id="239" w:author="MACARENA MUGIONE MENDEZ" w:date="2024-10-04T00:04:00Z" w16du:dateUtc="2024-10-04T06:04:00Z">
            <w:rPr>
              <w:rFonts w:ascii="Arial" w:hAnsi="Arial" w:cs="Arial"/>
              <w:color w:val="222222"/>
              <w:sz w:val="16"/>
              <w:szCs w:val="16"/>
              <w:shd w:val="clear" w:color="auto" w:fill="FFFFFF"/>
            </w:rPr>
          </w:rPrChange>
        </w:rPr>
        <w:t>Colegio Nacional</w:t>
      </w:r>
      <w:ins w:id="240" w:author="MACARENA MUGIONE MENDEZ" w:date="2024-09-30T16:30:00Z">
        <w:r w:rsidR="00070E35" w:rsidRPr="006209C5">
          <w:rPr>
            <w:rFonts w:ascii="Arial" w:hAnsi="Arial" w:cs="Arial"/>
            <w:color w:val="222222"/>
            <w:sz w:val="18"/>
            <w:szCs w:val="18"/>
            <w:shd w:val="clear" w:color="auto" w:fill="FFFFFF"/>
            <w:rPrChange w:id="241" w:author="MACARENA MUGIONE MENDEZ" w:date="2024-10-04T00:04:00Z" w16du:dateUtc="2024-10-04T06:04:00Z">
              <w:rPr>
                <w:rFonts w:ascii="Arial" w:hAnsi="Arial" w:cs="Arial"/>
                <w:color w:val="222222"/>
                <w:sz w:val="16"/>
                <w:szCs w:val="16"/>
                <w:shd w:val="clear" w:color="auto" w:fill="FFFFFF"/>
              </w:rPr>
            </w:rPrChange>
          </w:rPr>
          <w:t>, 2010), 287.</w:t>
        </w:r>
      </w:ins>
      <w:del w:id="242" w:author="MACARENA MUGIONE MENDEZ" w:date="2024-09-30T16:30:00Z">
        <w:r w:rsidRPr="006209C5" w:rsidDel="00070E35">
          <w:rPr>
            <w:rFonts w:ascii="Arial" w:hAnsi="Arial" w:cs="Arial"/>
            <w:color w:val="222222"/>
            <w:sz w:val="18"/>
            <w:szCs w:val="18"/>
            <w:shd w:val="clear" w:color="auto" w:fill="FFFFFF"/>
            <w:rPrChange w:id="243" w:author="MACARENA MUGIONE MENDEZ" w:date="2024-10-04T00:04:00Z" w16du:dateUtc="2024-10-04T06:04:00Z">
              <w:rPr>
                <w:rFonts w:ascii="Arial" w:hAnsi="Arial" w:cs="Arial"/>
                <w:color w:val="222222"/>
                <w:sz w:val="16"/>
                <w:szCs w:val="16"/>
                <w:shd w:val="clear" w:color="auto" w:fill="FFFFFF"/>
              </w:rPr>
            </w:rPrChange>
          </w:rPr>
          <w:delText>.</w:delText>
        </w:r>
      </w:del>
    </w:p>
    <w:p w14:paraId="15F0AE01" w14:textId="77777777" w:rsidR="00A872AA" w:rsidRPr="006048AE" w:rsidRDefault="00A872AA" w:rsidP="00A872AA">
      <w:pPr>
        <w:pStyle w:val="Textonotapie"/>
        <w:ind w:left="0"/>
        <w:rPr>
          <w:rFonts w:cstheme="minorHAnsi"/>
        </w:rPr>
      </w:pPr>
    </w:p>
  </w:footnote>
  <w:footnote w:id="7">
    <w:p w14:paraId="5DA32AF3" w14:textId="2EF5AC32" w:rsidR="002E7663" w:rsidRPr="007C7897" w:rsidRDefault="002E7663">
      <w:pPr>
        <w:pStyle w:val="Textonotapie"/>
        <w:ind w:left="0"/>
        <w:jc w:val="both"/>
        <w:rPr>
          <w:rFonts w:ascii="Arial" w:hAnsi="Arial" w:cs="Arial"/>
          <w:color w:val="000000" w:themeColor="text1"/>
          <w:sz w:val="18"/>
          <w:szCs w:val="18"/>
          <w:rPrChange w:id="279" w:author="MACARENA MUGIONE MENDEZ" w:date="2024-09-30T16:39:00Z">
            <w:rPr>
              <w:rFonts w:ascii="Arial" w:hAnsi="Arial" w:cs="Arial"/>
              <w:color w:val="000000" w:themeColor="text1"/>
              <w:sz w:val="16"/>
              <w:szCs w:val="16"/>
            </w:rPr>
          </w:rPrChange>
        </w:rPr>
        <w:pPrChange w:id="280" w:author="MACARENA MUGIONE MENDEZ" w:date="2024-09-30T16:39:00Z">
          <w:pPr>
            <w:pStyle w:val="Textonotapie"/>
            <w:ind w:left="0"/>
          </w:pPr>
        </w:pPrChange>
      </w:pPr>
      <w:r w:rsidRPr="007767C9">
        <w:rPr>
          <w:rStyle w:val="Refdenotaalpie"/>
          <w:rFonts w:ascii="Arial" w:hAnsi="Arial" w:cs="Arial"/>
          <w:color w:val="000000" w:themeColor="text1"/>
          <w:sz w:val="16"/>
          <w:szCs w:val="16"/>
        </w:rPr>
        <w:footnoteRef/>
      </w:r>
      <w:r w:rsidRPr="007767C9">
        <w:rPr>
          <w:rFonts w:ascii="Arial" w:hAnsi="Arial" w:cs="Arial"/>
          <w:color w:val="000000" w:themeColor="text1"/>
          <w:sz w:val="16"/>
          <w:szCs w:val="16"/>
        </w:rPr>
        <w:t xml:space="preserve"> </w:t>
      </w:r>
      <w:r w:rsidRPr="007C7897">
        <w:rPr>
          <w:rFonts w:ascii="Arial" w:hAnsi="Arial" w:cs="Arial"/>
          <w:color w:val="000000" w:themeColor="text1"/>
          <w:sz w:val="18"/>
          <w:szCs w:val="18"/>
          <w:rPrChange w:id="281" w:author="MACARENA MUGIONE MENDEZ" w:date="2024-09-30T16:39:00Z">
            <w:rPr>
              <w:rFonts w:ascii="Arial" w:hAnsi="Arial" w:cs="Arial"/>
              <w:color w:val="000000" w:themeColor="text1"/>
              <w:sz w:val="16"/>
              <w:szCs w:val="16"/>
            </w:rPr>
          </w:rPrChange>
        </w:rPr>
        <w:t>Janeth Hernández</w:t>
      </w:r>
      <w:ins w:id="282" w:author="MACARENA MUGIONE MENDEZ" w:date="2024-09-30T16:40:00Z">
        <w:r w:rsidR="00D305D2">
          <w:rPr>
            <w:rFonts w:ascii="Arial" w:hAnsi="Arial" w:cs="Arial"/>
            <w:color w:val="000000" w:themeColor="text1"/>
            <w:sz w:val="18"/>
            <w:szCs w:val="18"/>
          </w:rPr>
          <w:t xml:space="preserve"> </w:t>
        </w:r>
      </w:ins>
      <w:del w:id="283" w:author="MACARENA MUGIONE MENDEZ" w:date="2024-09-30T16:40:00Z">
        <w:r w:rsidRPr="007C7897" w:rsidDel="00D305D2">
          <w:rPr>
            <w:rFonts w:ascii="Arial" w:hAnsi="Arial" w:cs="Arial"/>
            <w:color w:val="000000" w:themeColor="text1"/>
            <w:sz w:val="18"/>
            <w:szCs w:val="18"/>
            <w:rPrChange w:id="284" w:author="MACARENA MUGIONE MENDEZ" w:date="2024-09-30T16:39:00Z">
              <w:rPr>
                <w:rFonts w:ascii="Arial" w:hAnsi="Arial" w:cs="Arial"/>
                <w:color w:val="000000" w:themeColor="text1"/>
                <w:sz w:val="16"/>
                <w:szCs w:val="16"/>
              </w:rPr>
            </w:rPrChange>
          </w:rPr>
          <w:delText>-</w:delText>
        </w:r>
      </w:del>
      <w:r w:rsidRPr="007C7897">
        <w:rPr>
          <w:rFonts w:ascii="Arial" w:hAnsi="Arial" w:cs="Arial"/>
          <w:color w:val="000000" w:themeColor="text1"/>
          <w:sz w:val="18"/>
          <w:szCs w:val="18"/>
          <w:rPrChange w:id="285" w:author="MACARENA MUGIONE MENDEZ" w:date="2024-09-30T16:39:00Z">
            <w:rPr>
              <w:rFonts w:ascii="Arial" w:hAnsi="Arial" w:cs="Arial"/>
              <w:color w:val="000000" w:themeColor="text1"/>
              <w:sz w:val="16"/>
              <w:szCs w:val="16"/>
            </w:rPr>
          </w:rPrChange>
        </w:rPr>
        <w:t xml:space="preserve">Serrano, </w:t>
      </w:r>
      <w:del w:id="286" w:author="MACARENA MUGIONE MENDEZ" w:date="2024-09-30T16:38:00Z">
        <w:r w:rsidRPr="007C7897" w:rsidDel="007C7897">
          <w:rPr>
            <w:rFonts w:ascii="Arial" w:hAnsi="Arial" w:cs="Arial"/>
            <w:color w:val="000000" w:themeColor="text1"/>
            <w:sz w:val="18"/>
            <w:szCs w:val="18"/>
            <w:rPrChange w:id="287" w:author="MACARENA MUGIONE MENDEZ" w:date="2024-09-30T16:39:00Z">
              <w:rPr>
                <w:rFonts w:ascii="Arial" w:hAnsi="Arial" w:cs="Arial"/>
                <w:color w:val="000000" w:themeColor="text1"/>
                <w:sz w:val="16"/>
                <w:szCs w:val="16"/>
              </w:rPr>
            </w:rPrChange>
          </w:rPr>
          <w:delText xml:space="preserve">N. (2017). </w:delText>
        </w:r>
      </w:del>
      <w:ins w:id="288" w:author="MACARENA MUGIONE MENDEZ" w:date="2024-09-30T16:38:00Z">
        <w:r w:rsidR="007C7897" w:rsidRPr="007C7897">
          <w:rPr>
            <w:rFonts w:ascii="Arial" w:hAnsi="Arial" w:cs="Arial"/>
            <w:color w:val="000000" w:themeColor="text1"/>
            <w:sz w:val="18"/>
            <w:szCs w:val="18"/>
            <w:shd w:val="clear" w:color="auto" w:fill="FFFFFF"/>
          </w:rPr>
          <w:t>«</w:t>
        </w:r>
      </w:ins>
      <w:r w:rsidRPr="007C7897">
        <w:rPr>
          <w:rFonts w:ascii="Arial" w:hAnsi="Arial" w:cs="Arial"/>
          <w:color w:val="000000" w:themeColor="text1"/>
          <w:sz w:val="18"/>
          <w:szCs w:val="18"/>
          <w:rPrChange w:id="289" w:author="MACARENA MUGIONE MENDEZ" w:date="2024-09-30T16:39:00Z">
            <w:rPr>
              <w:rFonts w:ascii="Arial" w:hAnsi="Arial" w:cs="Arial"/>
              <w:color w:val="000000" w:themeColor="text1"/>
              <w:sz w:val="16"/>
              <w:szCs w:val="16"/>
            </w:rPr>
          </w:rPrChange>
        </w:rPr>
        <w:t>Problemas de salud de los mineros de la Compañía Real del Monte y Pachuca, 1920-1934</w:t>
      </w:r>
      <w:ins w:id="290" w:author="MACARENA MUGIONE MENDEZ" w:date="2024-09-30T16:39:00Z">
        <w:r w:rsidR="007C7897" w:rsidRPr="007C7897">
          <w:rPr>
            <w:rFonts w:ascii="Arial" w:hAnsi="Arial" w:cs="Arial"/>
            <w:color w:val="000000" w:themeColor="text1"/>
            <w:sz w:val="18"/>
            <w:szCs w:val="18"/>
            <w:shd w:val="clear" w:color="auto" w:fill="FFFFFF"/>
          </w:rPr>
          <w:t>»,</w:t>
        </w:r>
      </w:ins>
      <w:del w:id="291" w:author="MACARENA MUGIONE MENDEZ" w:date="2024-09-30T16:39:00Z">
        <w:r w:rsidRPr="007C7897" w:rsidDel="007C7897">
          <w:rPr>
            <w:rFonts w:ascii="Arial" w:hAnsi="Arial" w:cs="Arial"/>
            <w:color w:val="000000" w:themeColor="text1"/>
            <w:sz w:val="18"/>
            <w:szCs w:val="18"/>
            <w:rPrChange w:id="292" w:author="MACARENA MUGIONE MENDEZ" w:date="2024-09-30T16:39:00Z">
              <w:rPr>
                <w:rFonts w:ascii="Arial" w:hAnsi="Arial" w:cs="Arial"/>
                <w:color w:val="000000" w:themeColor="text1"/>
                <w:sz w:val="16"/>
                <w:szCs w:val="16"/>
              </w:rPr>
            </w:rPrChange>
          </w:rPr>
          <w:delText>.</w:delText>
        </w:r>
      </w:del>
      <w:r w:rsidRPr="007C7897">
        <w:rPr>
          <w:rFonts w:ascii="Arial" w:hAnsi="Arial" w:cs="Arial"/>
          <w:color w:val="000000" w:themeColor="text1"/>
          <w:sz w:val="18"/>
          <w:szCs w:val="18"/>
          <w:rPrChange w:id="293" w:author="MACARENA MUGIONE MENDEZ" w:date="2024-09-30T16:39:00Z">
            <w:rPr>
              <w:rFonts w:ascii="Arial" w:hAnsi="Arial" w:cs="Arial"/>
              <w:color w:val="000000" w:themeColor="text1"/>
              <w:sz w:val="16"/>
              <w:szCs w:val="16"/>
            </w:rPr>
          </w:rPrChange>
        </w:rPr>
        <w:t> </w:t>
      </w:r>
      <w:r w:rsidRPr="007C7897">
        <w:rPr>
          <w:rFonts w:ascii="Arial" w:hAnsi="Arial" w:cs="Arial"/>
          <w:i/>
          <w:iCs/>
          <w:color w:val="000000" w:themeColor="text1"/>
          <w:sz w:val="18"/>
          <w:szCs w:val="18"/>
          <w:rPrChange w:id="294" w:author="MACARENA MUGIONE MENDEZ" w:date="2024-09-30T16:39:00Z">
            <w:rPr>
              <w:rFonts w:ascii="Arial" w:hAnsi="Arial" w:cs="Arial"/>
              <w:i/>
              <w:iCs/>
              <w:color w:val="000000" w:themeColor="text1"/>
              <w:sz w:val="16"/>
              <w:szCs w:val="16"/>
            </w:rPr>
          </w:rPrChange>
        </w:rPr>
        <w:t>Revista CONAMED</w:t>
      </w:r>
      <w:r w:rsidRPr="007C7897">
        <w:rPr>
          <w:rFonts w:ascii="Arial" w:hAnsi="Arial" w:cs="Arial"/>
          <w:color w:val="000000" w:themeColor="text1"/>
          <w:sz w:val="18"/>
          <w:szCs w:val="18"/>
          <w:rPrChange w:id="295" w:author="MACARENA MUGIONE MENDEZ" w:date="2024-09-30T16:39:00Z">
            <w:rPr>
              <w:rFonts w:ascii="Arial" w:hAnsi="Arial" w:cs="Arial"/>
              <w:color w:val="000000" w:themeColor="text1"/>
              <w:sz w:val="16"/>
              <w:szCs w:val="16"/>
            </w:rPr>
          </w:rPrChange>
        </w:rPr>
        <w:t>, </w:t>
      </w:r>
      <w:ins w:id="296" w:author="MACARENA MUGIONE MENDEZ" w:date="2024-09-30T16:39:00Z">
        <w:r w:rsidR="007C7897" w:rsidRPr="007C7897">
          <w:rPr>
            <w:rFonts w:ascii="Arial" w:hAnsi="Arial" w:cs="Arial"/>
            <w:color w:val="000000" w:themeColor="text1"/>
            <w:sz w:val="18"/>
            <w:szCs w:val="18"/>
            <w:rPrChange w:id="297" w:author="MACARENA MUGIONE MENDEZ" w:date="2024-09-30T16:39:00Z">
              <w:rPr>
                <w:rFonts w:ascii="Arial" w:hAnsi="Arial" w:cs="Arial"/>
                <w:color w:val="000000" w:themeColor="text1"/>
                <w:sz w:val="16"/>
                <w:szCs w:val="16"/>
              </w:rPr>
            </w:rPrChange>
          </w:rPr>
          <w:t>vol.</w:t>
        </w:r>
      </w:ins>
      <w:r w:rsidRPr="007C7897">
        <w:rPr>
          <w:rFonts w:ascii="Arial" w:hAnsi="Arial" w:cs="Arial"/>
          <w:color w:val="000000" w:themeColor="text1"/>
          <w:sz w:val="18"/>
          <w:szCs w:val="18"/>
          <w:rPrChange w:id="298" w:author="MACARENA MUGIONE MENDEZ" w:date="2024-09-30T16:39:00Z">
            <w:rPr>
              <w:rFonts w:ascii="Arial" w:hAnsi="Arial" w:cs="Arial"/>
              <w:i/>
              <w:iCs/>
              <w:color w:val="000000" w:themeColor="text1"/>
              <w:sz w:val="16"/>
              <w:szCs w:val="16"/>
            </w:rPr>
          </w:rPrChange>
        </w:rPr>
        <w:t>22</w:t>
      </w:r>
      <w:ins w:id="299" w:author="MACARENA MUGIONE MENDEZ" w:date="2024-09-30T16:39:00Z">
        <w:r w:rsidR="007C7897" w:rsidRPr="007C7897">
          <w:rPr>
            <w:rFonts w:ascii="Arial" w:hAnsi="Arial" w:cs="Arial"/>
            <w:color w:val="000000" w:themeColor="text1"/>
            <w:sz w:val="18"/>
            <w:szCs w:val="18"/>
            <w:rPrChange w:id="300" w:author="MACARENA MUGIONE MENDEZ" w:date="2024-09-30T16:39:00Z">
              <w:rPr>
                <w:rFonts w:ascii="Arial" w:hAnsi="Arial" w:cs="Arial"/>
                <w:color w:val="000000" w:themeColor="text1"/>
                <w:sz w:val="16"/>
                <w:szCs w:val="16"/>
              </w:rPr>
            </w:rPrChange>
          </w:rPr>
          <w:t>, n°1 (2017): 27-29.</w:t>
        </w:r>
      </w:ins>
      <w:del w:id="301" w:author="MACARENA MUGIONE MENDEZ" w:date="2024-09-30T16:39:00Z">
        <w:r w:rsidRPr="007C7897" w:rsidDel="007C7897">
          <w:rPr>
            <w:rFonts w:ascii="Arial" w:hAnsi="Arial" w:cs="Arial"/>
            <w:color w:val="000000" w:themeColor="text1"/>
            <w:sz w:val="18"/>
            <w:szCs w:val="18"/>
            <w:rPrChange w:id="302" w:author="MACARENA MUGIONE MENDEZ" w:date="2024-09-30T16:39:00Z">
              <w:rPr>
                <w:rFonts w:ascii="Arial" w:hAnsi="Arial" w:cs="Arial"/>
                <w:color w:val="000000" w:themeColor="text1"/>
                <w:sz w:val="16"/>
                <w:szCs w:val="16"/>
              </w:rPr>
            </w:rPrChange>
          </w:rPr>
          <w:delText>.</w:delText>
        </w:r>
      </w:del>
    </w:p>
    <w:p w14:paraId="7EAE6FFB" w14:textId="57B39C98" w:rsidR="002E7663" w:rsidRPr="007767C9" w:rsidRDefault="002E7663" w:rsidP="002E7663">
      <w:pPr>
        <w:pStyle w:val="Textonotapie"/>
        <w:ind w:left="0"/>
        <w:rPr>
          <w:rFonts w:ascii="Arial" w:hAnsi="Arial" w:cs="Arial"/>
          <w:color w:val="000000" w:themeColor="text1"/>
          <w:sz w:val="16"/>
          <w:szCs w:val="16"/>
          <w:lang w:val="es-ES"/>
        </w:rPr>
      </w:pPr>
    </w:p>
  </w:footnote>
  <w:footnote w:id="8">
    <w:p w14:paraId="3FE06154" w14:textId="1A71AF65" w:rsidR="00D00BD4" w:rsidRPr="002E7663" w:rsidRDefault="0008110D" w:rsidP="00D00BD4">
      <w:pPr>
        <w:rPr>
          <w:sz w:val="16"/>
          <w:szCs w:val="16"/>
        </w:rPr>
      </w:pPr>
      <w:r w:rsidRPr="002E7663">
        <w:rPr>
          <w:rStyle w:val="Refdenotaalpie"/>
          <w:sz w:val="16"/>
          <w:szCs w:val="16"/>
        </w:rPr>
        <w:footnoteRef/>
      </w:r>
      <w:r w:rsidRPr="002E7663">
        <w:rPr>
          <w:sz w:val="16"/>
          <w:szCs w:val="16"/>
        </w:rPr>
        <w:t xml:space="preserve"> </w:t>
      </w:r>
      <w:ins w:id="334" w:author="MACARENA MUGIONE MENDEZ" w:date="2024-09-30T16:40:00Z">
        <w:r w:rsidR="00D305D2" w:rsidRPr="003E0B9F">
          <w:rPr>
            <w:rFonts w:ascii="Arial" w:hAnsi="Arial" w:cs="Arial"/>
            <w:color w:val="000000" w:themeColor="text1"/>
            <w:sz w:val="18"/>
            <w:szCs w:val="18"/>
          </w:rPr>
          <w:t>Hernández</w:t>
        </w:r>
        <w:r w:rsidR="00D305D2">
          <w:rPr>
            <w:rFonts w:ascii="Arial" w:hAnsi="Arial" w:cs="Arial"/>
            <w:color w:val="000000" w:themeColor="text1"/>
            <w:sz w:val="18"/>
            <w:szCs w:val="18"/>
          </w:rPr>
          <w:t xml:space="preserve"> </w:t>
        </w:r>
        <w:r w:rsidR="00D305D2" w:rsidRPr="003E0B9F">
          <w:rPr>
            <w:rFonts w:ascii="Arial" w:hAnsi="Arial" w:cs="Arial"/>
            <w:color w:val="000000" w:themeColor="text1"/>
            <w:sz w:val="18"/>
            <w:szCs w:val="18"/>
          </w:rPr>
          <w:t>Serrano</w:t>
        </w:r>
        <w:r w:rsidR="00D305D2">
          <w:rPr>
            <w:rFonts w:ascii="Arial" w:hAnsi="Arial" w:cs="Arial"/>
            <w:color w:val="222222"/>
            <w:sz w:val="16"/>
            <w:szCs w:val="16"/>
            <w:shd w:val="clear" w:color="auto" w:fill="FFFFFF"/>
          </w:rPr>
          <w:t xml:space="preserve">, </w:t>
        </w:r>
      </w:ins>
      <w:ins w:id="335" w:author="MACARENA MUGIONE MENDEZ" w:date="2024-09-30T16:41:00Z">
        <w:r w:rsidR="00D305D2" w:rsidRPr="007C7897">
          <w:rPr>
            <w:rFonts w:ascii="Arial" w:hAnsi="Arial" w:cs="Arial"/>
            <w:color w:val="000000" w:themeColor="text1"/>
            <w:sz w:val="18"/>
            <w:szCs w:val="18"/>
            <w:shd w:val="clear" w:color="auto" w:fill="FFFFFF"/>
          </w:rPr>
          <w:t>«</w:t>
        </w:r>
        <w:r w:rsidR="00D305D2" w:rsidRPr="003E0B9F">
          <w:rPr>
            <w:rFonts w:ascii="Arial" w:hAnsi="Arial" w:cs="Arial"/>
            <w:color w:val="000000" w:themeColor="text1"/>
            <w:sz w:val="18"/>
            <w:szCs w:val="18"/>
          </w:rPr>
          <w:t>Problemas de salud</w:t>
        </w:r>
        <w:r w:rsidR="00D305D2">
          <w:rPr>
            <w:rFonts w:ascii="Arial" w:hAnsi="Arial" w:cs="Arial"/>
            <w:color w:val="000000" w:themeColor="text1"/>
            <w:sz w:val="18"/>
            <w:szCs w:val="18"/>
          </w:rPr>
          <w:t>…</w:t>
        </w:r>
        <w:r w:rsidR="00D305D2" w:rsidRPr="007C7897">
          <w:rPr>
            <w:rFonts w:ascii="Arial" w:hAnsi="Arial" w:cs="Arial"/>
            <w:color w:val="000000" w:themeColor="text1"/>
            <w:sz w:val="18"/>
            <w:szCs w:val="18"/>
            <w:shd w:val="clear" w:color="auto" w:fill="FFFFFF"/>
          </w:rPr>
          <w:t>»</w:t>
        </w:r>
        <w:r w:rsidR="00D305D2">
          <w:rPr>
            <w:rFonts w:ascii="Arial" w:hAnsi="Arial" w:cs="Arial"/>
            <w:color w:val="000000" w:themeColor="text1"/>
            <w:sz w:val="18"/>
            <w:szCs w:val="18"/>
            <w:shd w:val="clear" w:color="auto" w:fill="FFFFFF"/>
          </w:rPr>
          <w:t>, 27-29.</w:t>
        </w:r>
      </w:ins>
      <w:del w:id="336" w:author="MACARENA MUGIONE MENDEZ" w:date="2024-09-30T16:40:00Z">
        <w:r w:rsidR="002E7663" w:rsidRPr="002E7663" w:rsidDel="00D305D2">
          <w:rPr>
            <w:rFonts w:ascii="Arial" w:hAnsi="Arial" w:cs="Arial"/>
            <w:color w:val="222222"/>
            <w:sz w:val="16"/>
            <w:szCs w:val="16"/>
            <w:shd w:val="clear" w:color="auto" w:fill="FFFFFF"/>
          </w:rPr>
          <w:delText>Ibidem</w:delText>
        </w:r>
      </w:del>
    </w:p>
    <w:p w14:paraId="7B81F530" w14:textId="1E02B347" w:rsidR="0008110D" w:rsidRPr="00D00BD4" w:rsidRDefault="0008110D" w:rsidP="0008110D">
      <w:pPr>
        <w:pStyle w:val="Textonotapie"/>
        <w:ind w:left="0"/>
      </w:pPr>
    </w:p>
  </w:footnote>
  <w:footnote w:id="9">
    <w:p w14:paraId="2F2B2714" w14:textId="4A99EFF8" w:rsidR="004D4D3B" w:rsidRPr="007C350F" w:rsidRDefault="00690B47">
      <w:pPr>
        <w:jc w:val="both"/>
        <w:rPr>
          <w:rFonts w:ascii="Arial" w:hAnsi="Arial" w:cs="Arial"/>
          <w:sz w:val="18"/>
          <w:szCs w:val="18"/>
        </w:rPr>
        <w:pPrChange w:id="379" w:author="MACARENA MUGIONE MENDEZ" w:date="2024-09-30T17:08:00Z">
          <w:pPr/>
        </w:pPrChange>
      </w:pPr>
      <w:r w:rsidRPr="007C350F">
        <w:rPr>
          <w:rStyle w:val="Refdenotaalpie"/>
          <w:rFonts w:ascii="Arial" w:hAnsi="Arial" w:cs="Arial"/>
          <w:sz w:val="18"/>
          <w:szCs w:val="18"/>
          <w:rPrChange w:id="380" w:author="MACARENA MUGIONE MENDEZ" w:date="2024-09-30T17:08:00Z">
            <w:rPr>
              <w:rStyle w:val="Refdenotaalpie"/>
            </w:rPr>
          </w:rPrChange>
        </w:rPr>
        <w:footnoteRef/>
      </w:r>
      <w:r w:rsidR="004D4D3B" w:rsidRPr="007C350F">
        <w:rPr>
          <w:rFonts w:ascii="Arial" w:hAnsi="Arial" w:cs="Arial"/>
          <w:sz w:val="18"/>
          <w:szCs w:val="18"/>
        </w:rPr>
        <w:t>Nicolas Soto Oliver</w:t>
      </w:r>
      <w:ins w:id="381" w:author="MACARENA MUGIONE MENDEZ" w:date="2024-09-30T17:06:00Z">
        <w:r w:rsidR="007C350F" w:rsidRPr="007C350F">
          <w:rPr>
            <w:rFonts w:ascii="Arial" w:hAnsi="Arial" w:cs="Arial"/>
            <w:sz w:val="18"/>
            <w:szCs w:val="18"/>
          </w:rPr>
          <w:t>,</w:t>
        </w:r>
      </w:ins>
      <w:del w:id="382" w:author="MACARENA MUGIONE MENDEZ" w:date="2024-09-30T17:06:00Z">
        <w:r w:rsidR="004D4D3B" w:rsidRPr="007C350F" w:rsidDel="007C350F">
          <w:rPr>
            <w:rFonts w:ascii="Arial" w:hAnsi="Arial" w:cs="Arial"/>
            <w:sz w:val="18"/>
            <w:szCs w:val="18"/>
          </w:rPr>
          <w:delText>.</w:delText>
        </w:r>
      </w:del>
      <w:r w:rsidR="004D4D3B" w:rsidRPr="007C350F">
        <w:rPr>
          <w:rFonts w:ascii="Arial" w:hAnsi="Arial" w:cs="Arial"/>
          <w:sz w:val="18"/>
          <w:szCs w:val="18"/>
        </w:rPr>
        <w:t xml:space="preserve"> </w:t>
      </w:r>
      <w:ins w:id="383" w:author="MACARENA MUGIONE MENDEZ" w:date="2024-09-30T17:06:00Z">
        <w:r w:rsidR="007C350F" w:rsidRPr="007C350F">
          <w:rPr>
            <w:rFonts w:ascii="Arial" w:hAnsi="Arial" w:cs="Arial"/>
            <w:color w:val="000000" w:themeColor="text1"/>
            <w:sz w:val="18"/>
            <w:szCs w:val="18"/>
            <w:shd w:val="clear" w:color="auto" w:fill="FFFFFF"/>
          </w:rPr>
          <w:t>«</w:t>
        </w:r>
      </w:ins>
      <w:del w:id="384" w:author="MACARENA MUGIONE MENDEZ" w:date="2024-09-30T17:06:00Z">
        <w:r w:rsidR="004D4D3B" w:rsidRPr="007C350F" w:rsidDel="007C350F">
          <w:rPr>
            <w:rFonts w:ascii="Arial" w:hAnsi="Arial" w:cs="Arial"/>
            <w:sz w:val="18"/>
            <w:szCs w:val="18"/>
          </w:rPr>
          <w:delText>"</w:delText>
        </w:r>
      </w:del>
      <w:r w:rsidR="004D4D3B" w:rsidRPr="007C350F">
        <w:rPr>
          <w:rFonts w:ascii="Arial" w:hAnsi="Arial" w:cs="Arial"/>
          <w:sz w:val="18"/>
          <w:szCs w:val="18"/>
        </w:rPr>
        <w:t>La salud de los mineros en Pachuca-Real del Monte</w:t>
      </w:r>
      <w:ins w:id="385" w:author="MACARENA MUGIONE MENDEZ" w:date="2024-09-30T17:07:00Z">
        <w:r w:rsidR="007C350F" w:rsidRPr="007C350F">
          <w:rPr>
            <w:rFonts w:ascii="Arial" w:hAnsi="Arial" w:cs="Arial"/>
            <w:color w:val="000000" w:themeColor="text1"/>
            <w:sz w:val="18"/>
            <w:szCs w:val="18"/>
            <w:shd w:val="clear" w:color="auto" w:fill="FFFFFF"/>
          </w:rPr>
          <w:t>»</w:t>
        </w:r>
      </w:ins>
      <w:del w:id="386" w:author="MACARENA MUGIONE MENDEZ" w:date="2024-09-30T17:07:00Z">
        <w:r w:rsidR="004D4D3B" w:rsidRPr="007C350F" w:rsidDel="007C350F">
          <w:rPr>
            <w:rFonts w:ascii="Arial" w:hAnsi="Arial" w:cs="Arial"/>
            <w:sz w:val="18"/>
            <w:szCs w:val="18"/>
          </w:rPr>
          <w:delText>."</w:delText>
        </w:r>
      </w:del>
      <w:ins w:id="387" w:author="MACARENA MUGIONE MENDEZ" w:date="2024-09-30T17:07:00Z">
        <w:r w:rsidR="007C350F" w:rsidRPr="007C350F">
          <w:rPr>
            <w:rFonts w:ascii="Arial" w:hAnsi="Arial" w:cs="Arial"/>
            <w:sz w:val="18"/>
            <w:szCs w:val="18"/>
          </w:rPr>
          <w:t>,</w:t>
        </w:r>
      </w:ins>
      <w:r w:rsidR="004D4D3B" w:rsidRPr="007C350F">
        <w:rPr>
          <w:rFonts w:ascii="Arial" w:hAnsi="Arial" w:cs="Arial"/>
          <w:sz w:val="18"/>
          <w:szCs w:val="18"/>
        </w:rPr>
        <w:t xml:space="preserve"> </w:t>
      </w:r>
      <w:r w:rsidR="004D4D3B" w:rsidRPr="007C350F">
        <w:rPr>
          <w:rFonts w:ascii="Arial" w:hAnsi="Arial" w:cs="Arial"/>
          <w:i/>
          <w:iCs/>
          <w:sz w:val="18"/>
          <w:szCs w:val="18"/>
        </w:rPr>
        <w:t>Tiempo Nuestro</w:t>
      </w:r>
      <w:r w:rsidR="004D4D3B" w:rsidRPr="007C350F">
        <w:rPr>
          <w:rFonts w:ascii="Arial" w:hAnsi="Arial" w:cs="Arial"/>
          <w:sz w:val="18"/>
          <w:szCs w:val="18"/>
        </w:rPr>
        <w:t xml:space="preserve">, año 1, </w:t>
      </w:r>
      <w:proofErr w:type="spellStart"/>
      <w:r w:rsidR="004D4D3B" w:rsidRPr="007C350F">
        <w:rPr>
          <w:rFonts w:ascii="Arial" w:hAnsi="Arial" w:cs="Arial"/>
          <w:sz w:val="18"/>
          <w:szCs w:val="18"/>
        </w:rPr>
        <w:t>n</w:t>
      </w:r>
      <w:ins w:id="388" w:author="MACARENA MUGIONE MENDEZ" w:date="2024-09-30T17:07:00Z">
        <w:r w:rsidR="007C350F" w:rsidRPr="007C350F">
          <w:rPr>
            <w:rFonts w:ascii="Arial" w:hAnsi="Arial" w:cs="Arial"/>
            <w:sz w:val="18"/>
            <w:szCs w:val="18"/>
          </w:rPr>
          <w:t>°</w:t>
        </w:r>
      </w:ins>
      <w:proofErr w:type="spellEnd"/>
      <w:del w:id="389" w:author="MACARENA MUGIONE MENDEZ" w:date="2024-09-30T17:07:00Z">
        <w:r w:rsidR="004D4D3B" w:rsidRPr="007C350F" w:rsidDel="007C350F">
          <w:rPr>
            <w:rFonts w:ascii="Arial" w:hAnsi="Arial" w:cs="Arial"/>
            <w:sz w:val="18"/>
            <w:szCs w:val="18"/>
          </w:rPr>
          <w:delText>o.</w:delText>
        </w:r>
      </w:del>
      <w:r w:rsidR="004D4D3B" w:rsidRPr="007C350F">
        <w:rPr>
          <w:rFonts w:ascii="Arial" w:hAnsi="Arial" w:cs="Arial"/>
          <w:sz w:val="18"/>
          <w:szCs w:val="18"/>
        </w:rPr>
        <w:t xml:space="preserve"> 2 (</w:t>
      </w:r>
      <w:del w:id="390" w:author="MACARENA MUGIONE MENDEZ" w:date="2024-09-30T17:07:00Z">
        <w:r w:rsidR="004D4D3B" w:rsidRPr="007C350F" w:rsidDel="007C350F">
          <w:rPr>
            <w:rFonts w:ascii="Arial" w:hAnsi="Arial" w:cs="Arial"/>
            <w:sz w:val="18"/>
            <w:szCs w:val="18"/>
          </w:rPr>
          <w:delText xml:space="preserve">Verano </w:delText>
        </w:r>
      </w:del>
      <w:r w:rsidR="004D4D3B" w:rsidRPr="007C350F">
        <w:rPr>
          <w:rFonts w:ascii="Arial" w:hAnsi="Arial" w:cs="Arial"/>
          <w:sz w:val="18"/>
          <w:szCs w:val="18"/>
        </w:rPr>
        <w:t>1987):</w:t>
      </w:r>
      <w:del w:id="391" w:author="MACARENA MUGIONE MENDEZ" w:date="2024-09-30T17:07:00Z">
        <w:r w:rsidR="004D4D3B" w:rsidRPr="007C350F" w:rsidDel="007C350F">
          <w:rPr>
            <w:rFonts w:ascii="Arial" w:hAnsi="Arial" w:cs="Arial"/>
            <w:sz w:val="18"/>
            <w:szCs w:val="18"/>
          </w:rPr>
          <w:delText xml:space="preserve"> Revista Científica Tecnológica. Pachuca: Universidad Autónoma del Estado de Hidalgo.</w:delText>
        </w:r>
      </w:del>
      <w:r w:rsidR="004D4D3B" w:rsidRPr="007C350F">
        <w:rPr>
          <w:rFonts w:ascii="Arial" w:hAnsi="Arial" w:cs="Arial"/>
          <w:sz w:val="18"/>
          <w:szCs w:val="18"/>
        </w:rPr>
        <w:t>93-114</w:t>
      </w:r>
      <w:ins w:id="392" w:author="MACARENA MUGIONE MENDEZ" w:date="2024-09-30T17:07:00Z">
        <w:r w:rsidR="007C350F" w:rsidRPr="007C350F">
          <w:rPr>
            <w:rFonts w:ascii="Arial" w:hAnsi="Arial" w:cs="Arial"/>
            <w:sz w:val="18"/>
            <w:szCs w:val="18"/>
          </w:rPr>
          <w:t>.</w:t>
        </w:r>
      </w:ins>
    </w:p>
    <w:p w14:paraId="5B9F8E60" w14:textId="2586EEFA" w:rsidR="00690B47" w:rsidRPr="00704098" w:rsidRDefault="004D4D3B" w:rsidP="00690B47">
      <w:pPr>
        <w:pStyle w:val="Textonotapie"/>
        <w:ind w:left="0"/>
        <w:rPr>
          <w:rFonts w:ascii="Arial" w:hAnsi="Arial" w:cs="Arial"/>
          <w:sz w:val="18"/>
          <w:szCs w:val="18"/>
        </w:rPr>
      </w:pPr>
      <w:r w:rsidRPr="00704098">
        <w:rPr>
          <w:rFonts w:ascii="Arial" w:hAnsi="Arial" w:cs="Arial"/>
          <w:sz w:val="18"/>
          <w:szCs w:val="18"/>
        </w:rPr>
        <w:t>.</w:t>
      </w:r>
    </w:p>
  </w:footnote>
  <w:footnote w:id="10">
    <w:p w14:paraId="7FEEB969" w14:textId="514EDA29" w:rsidR="00EA730E" w:rsidRPr="00D44E69" w:rsidRDefault="00EA730E">
      <w:pPr>
        <w:pStyle w:val="NormalWeb"/>
        <w:spacing w:before="0" w:beforeAutospacing="0" w:after="0" w:afterAutospacing="0"/>
        <w:jc w:val="both"/>
        <w:rPr>
          <w:rFonts w:ascii="Arial" w:hAnsi="Arial" w:cs="Arial"/>
          <w:sz w:val="18"/>
          <w:szCs w:val="18"/>
        </w:rPr>
        <w:pPrChange w:id="398" w:author="MACARENA MUGIONE MENDEZ" w:date="2024-09-30T17:12:00Z">
          <w:pPr>
            <w:pStyle w:val="NormalWeb"/>
            <w:jc w:val="both"/>
          </w:pPr>
        </w:pPrChange>
      </w:pPr>
      <w:r w:rsidRPr="00D44E69">
        <w:rPr>
          <w:rStyle w:val="Refdenotaalpie"/>
          <w:rFonts w:ascii="Arial" w:hAnsi="Arial" w:cs="Arial"/>
          <w:sz w:val="18"/>
          <w:szCs w:val="18"/>
        </w:rPr>
        <w:footnoteRef/>
      </w:r>
      <w:r w:rsidR="00A439E8" w:rsidRPr="00D44E69">
        <w:rPr>
          <w:rFonts w:ascii="Arial" w:hAnsi="Arial" w:cs="Arial"/>
          <w:sz w:val="18"/>
          <w:szCs w:val="18"/>
        </w:rPr>
        <w:t xml:space="preserve"> </w:t>
      </w:r>
      <w:r w:rsidRPr="00D44E69">
        <w:rPr>
          <w:rFonts w:ascii="Arial" w:hAnsi="Arial" w:cs="Arial"/>
          <w:sz w:val="18"/>
          <w:szCs w:val="18"/>
        </w:rPr>
        <w:t>María del Carmen Rincón Cruz</w:t>
      </w:r>
      <w:ins w:id="399" w:author="MACARENA MUGIONE MENDEZ" w:date="2024-09-30T17:12:00Z">
        <w:r w:rsidR="00D44E69">
          <w:rPr>
            <w:rFonts w:ascii="Arial" w:hAnsi="Arial" w:cs="Arial"/>
            <w:sz w:val="18"/>
            <w:szCs w:val="18"/>
          </w:rPr>
          <w:t>,</w:t>
        </w:r>
      </w:ins>
      <w:del w:id="400" w:author="MACARENA MUGIONE MENDEZ" w:date="2024-09-30T17:12:00Z">
        <w:r w:rsidRPr="00D44E69" w:rsidDel="00D44E69">
          <w:rPr>
            <w:rFonts w:ascii="Arial" w:hAnsi="Arial" w:cs="Arial"/>
            <w:sz w:val="18"/>
            <w:szCs w:val="18"/>
          </w:rPr>
          <w:delText xml:space="preserve"> (1982).</w:delText>
        </w:r>
      </w:del>
      <w:r w:rsidRPr="00D44E69">
        <w:rPr>
          <w:rFonts w:ascii="Arial" w:hAnsi="Arial" w:cs="Arial"/>
          <w:sz w:val="18"/>
          <w:szCs w:val="18"/>
        </w:rPr>
        <w:t xml:space="preserve"> </w:t>
      </w:r>
      <w:proofErr w:type="spellStart"/>
      <w:r w:rsidRPr="00D44E69">
        <w:rPr>
          <w:rFonts w:ascii="Arial" w:hAnsi="Arial" w:cs="Arial"/>
          <w:i/>
          <w:iCs/>
          <w:sz w:val="18"/>
          <w:szCs w:val="18"/>
        </w:rPr>
        <w:t>Confirmación</w:t>
      </w:r>
      <w:proofErr w:type="spellEnd"/>
      <w:r w:rsidRPr="00D44E69">
        <w:rPr>
          <w:rFonts w:ascii="Arial" w:hAnsi="Arial" w:cs="Arial"/>
          <w:i/>
          <w:iCs/>
          <w:sz w:val="18"/>
          <w:szCs w:val="18"/>
        </w:rPr>
        <w:t xml:space="preserve"> de la existencia o </w:t>
      </w:r>
      <w:proofErr w:type="spellStart"/>
      <w:r w:rsidRPr="00D44E69">
        <w:rPr>
          <w:rFonts w:ascii="Arial" w:hAnsi="Arial" w:cs="Arial"/>
          <w:i/>
          <w:iCs/>
          <w:sz w:val="18"/>
          <w:szCs w:val="18"/>
        </w:rPr>
        <w:t>erradicación</w:t>
      </w:r>
      <w:proofErr w:type="spellEnd"/>
      <w:r w:rsidRPr="00D44E69">
        <w:rPr>
          <w:rFonts w:ascii="Arial" w:hAnsi="Arial" w:cs="Arial"/>
          <w:i/>
          <w:iCs/>
          <w:sz w:val="18"/>
          <w:szCs w:val="18"/>
        </w:rPr>
        <w:t xml:space="preserve"> total de uncinaria en el distrito minero de Pachuca y Real del Monte</w:t>
      </w:r>
      <w:ins w:id="401" w:author="MACARENA MUGIONE MENDEZ" w:date="2024-09-30T17:12:00Z">
        <w:r w:rsidR="00D44E69">
          <w:rPr>
            <w:rFonts w:ascii="Arial" w:hAnsi="Arial" w:cs="Arial"/>
            <w:sz w:val="18"/>
            <w:szCs w:val="18"/>
          </w:rPr>
          <w:t xml:space="preserve"> (</w:t>
        </w:r>
      </w:ins>
      <w:del w:id="402" w:author="MACARENA MUGIONE MENDEZ" w:date="2024-09-30T17:12:00Z">
        <w:r w:rsidRPr="00D44E69" w:rsidDel="00D44E69">
          <w:rPr>
            <w:rFonts w:ascii="Arial" w:hAnsi="Arial" w:cs="Arial"/>
            <w:sz w:val="18"/>
            <w:szCs w:val="18"/>
          </w:rPr>
          <w:delText xml:space="preserve">. </w:delText>
        </w:r>
      </w:del>
      <w:r w:rsidRPr="00D44E69">
        <w:rPr>
          <w:rFonts w:ascii="Arial" w:hAnsi="Arial" w:cs="Arial"/>
          <w:sz w:val="18"/>
          <w:szCs w:val="18"/>
        </w:rPr>
        <w:t xml:space="preserve">Tesis </w:t>
      </w:r>
      <w:del w:id="403" w:author="MACARENA MUGIONE MENDEZ" w:date="2024-09-30T17:12:00Z">
        <w:r w:rsidRPr="00D44E69" w:rsidDel="00D44E69">
          <w:rPr>
            <w:rFonts w:ascii="Arial" w:hAnsi="Arial" w:cs="Arial"/>
            <w:sz w:val="18"/>
            <w:szCs w:val="18"/>
          </w:rPr>
          <w:delText xml:space="preserve"> </w:delText>
        </w:r>
      </w:del>
      <w:r w:rsidRPr="00D44E69">
        <w:rPr>
          <w:rFonts w:ascii="Arial" w:hAnsi="Arial" w:cs="Arial"/>
          <w:sz w:val="18"/>
          <w:szCs w:val="18"/>
        </w:rPr>
        <w:t>de Licenciatura</w:t>
      </w:r>
      <w:ins w:id="404" w:author="MACARENA MUGIONE MENDEZ" w:date="2024-09-30T17:12:00Z">
        <w:r w:rsidR="00D44E69">
          <w:rPr>
            <w:rFonts w:ascii="Arial" w:hAnsi="Arial" w:cs="Arial"/>
            <w:sz w:val="18"/>
            <w:szCs w:val="18"/>
          </w:rPr>
          <w:t>,</w:t>
        </w:r>
      </w:ins>
      <w:r w:rsidRPr="00D44E69">
        <w:rPr>
          <w:rFonts w:ascii="Arial" w:hAnsi="Arial" w:cs="Arial"/>
          <w:sz w:val="18"/>
          <w:szCs w:val="18"/>
        </w:rPr>
        <w:t xml:space="preserve"> </w:t>
      </w:r>
      <w:del w:id="405" w:author="MACARENA MUGIONE MENDEZ" w:date="2024-09-30T17:12:00Z">
        <w:r w:rsidRPr="00D44E69" w:rsidDel="00D44E69">
          <w:rPr>
            <w:rFonts w:ascii="Arial" w:hAnsi="Arial" w:cs="Arial"/>
            <w:sz w:val="18"/>
            <w:szCs w:val="18"/>
          </w:rPr>
          <w:delText xml:space="preserve">Q.F.B. Escuela de Ciencias Químicas </w:delText>
        </w:r>
      </w:del>
      <w:del w:id="406" w:author="MACARENA MUGIONE MENDEZ" w:date="2024-09-30T17:13:00Z">
        <w:r w:rsidRPr="00D44E69" w:rsidDel="00D44E69">
          <w:rPr>
            <w:rFonts w:ascii="Arial" w:hAnsi="Arial" w:cs="Arial"/>
            <w:sz w:val="18"/>
            <w:szCs w:val="18"/>
          </w:rPr>
          <w:delText>,</w:delText>
        </w:r>
      </w:del>
      <w:r w:rsidRPr="00D44E69">
        <w:rPr>
          <w:rFonts w:ascii="Arial" w:hAnsi="Arial" w:cs="Arial"/>
          <w:sz w:val="18"/>
          <w:szCs w:val="18"/>
        </w:rPr>
        <w:t xml:space="preserve">Universidad </w:t>
      </w:r>
      <w:proofErr w:type="spellStart"/>
      <w:r w:rsidRPr="00D44E69">
        <w:rPr>
          <w:rFonts w:ascii="Arial" w:hAnsi="Arial" w:cs="Arial"/>
          <w:sz w:val="18"/>
          <w:szCs w:val="18"/>
        </w:rPr>
        <w:t>Autónoma</w:t>
      </w:r>
      <w:proofErr w:type="spellEnd"/>
      <w:r w:rsidRPr="00D44E69">
        <w:rPr>
          <w:rFonts w:ascii="Arial" w:hAnsi="Arial" w:cs="Arial"/>
          <w:sz w:val="18"/>
          <w:szCs w:val="18"/>
        </w:rPr>
        <w:t xml:space="preserve"> de Puebla</w:t>
      </w:r>
      <w:ins w:id="407" w:author="MACARENA MUGIONE MENDEZ" w:date="2024-09-30T17:13:00Z">
        <w:r w:rsidR="00D44E69">
          <w:rPr>
            <w:rFonts w:ascii="Arial" w:hAnsi="Arial" w:cs="Arial"/>
            <w:sz w:val="18"/>
            <w:szCs w:val="18"/>
          </w:rPr>
          <w:t xml:space="preserve">, 1982), </w:t>
        </w:r>
      </w:ins>
      <w:del w:id="408" w:author="MACARENA MUGIONE MENDEZ" w:date="2024-09-30T17:13:00Z">
        <w:r w:rsidRPr="00D44E69" w:rsidDel="00D44E69">
          <w:rPr>
            <w:rFonts w:ascii="Arial" w:hAnsi="Arial" w:cs="Arial"/>
            <w:sz w:val="18"/>
            <w:szCs w:val="18"/>
          </w:rPr>
          <w:delText>.</w:delText>
        </w:r>
      </w:del>
      <w:ins w:id="409" w:author="MACARENA MUGIONE MENDEZ" w:date="2024-09-30T17:13:00Z">
        <w:r w:rsidR="004F5E47">
          <w:rPr>
            <w:rFonts w:ascii="Arial" w:hAnsi="Arial" w:cs="Arial"/>
            <w:sz w:val="18"/>
            <w:szCs w:val="18"/>
          </w:rPr>
          <w:t xml:space="preserve"> </w:t>
        </w:r>
        <w:r w:rsidR="004F5E47" w:rsidRPr="004F5E47">
          <w:rPr>
            <w:rFonts w:ascii="Arial" w:hAnsi="Arial" w:cs="Arial"/>
            <w:sz w:val="18"/>
            <w:szCs w:val="18"/>
            <w:highlight w:val="yellow"/>
            <w:rPrChange w:id="410" w:author="MACARENA MUGIONE MENDEZ" w:date="2024-09-30T17:14:00Z">
              <w:rPr>
                <w:rFonts w:ascii="Arial" w:hAnsi="Arial" w:cs="Arial"/>
                <w:sz w:val="18"/>
                <w:szCs w:val="18"/>
              </w:rPr>
            </w:rPrChange>
          </w:rPr>
          <w:t>FALTA CANTIDAD DE PÁGINAS</w:t>
        </w:r>
        <w:r w:rsidR="004F5E47">
          <w:rPr>
            <w:rFonts w:ascii="Arial" w:hAnsi="Arial" w:cs="Arial"/>
            <w:sz w:val="18"/>
            <w:szCs w:val="18"/>
          </w:rPr>
          <w:t>.</w:t>
        </w:r>
      </w:ins>
    </w:p>
  </w:footnote>
  <w:footnote w:id="11">
    <w:p w14:paraId="6EDBCC69" w14:textId="4358D1D9" w:rsidR="00E43C95" w:rsidRPr="007767C9" w:rsidRDefault="00E43C95">
      <w:pPr>
        <w:pStyle w:val="Textonotapie"/>
        <w:ind w:left="0"/>
        <w:jc w:val="both"/>
        <w:rPr>
          <w:rFonts w:ascii="Arial" w:hAnsi="Arial" w:cs="Arial"/>
          <w:color w:val="000000" w:themeColor="text1"/>
          <w:sz w:val="16"/>
          <w:szCs w:val="16"/>
          <w:lang w:val="es-ES"/>
        </w:rPr>
        <w:pPrChange w:id="419" w:author="MACARENA MUGIONE MENDEZ" w:date="2024-09-30T17:12:00Z">
          <w:pPr>
            <w:pStyle w:val="Textonotapie"/>
            <w:ind w:left="0"/>
          </w:pPr>
        </w:pPrChange>
      </w:pPr>
      <w:r w:rsidRPr="00D44E69">
        <w:rPr>
          <w:rStyle w:val="Refdenotaalpie"/>
          <w:rFonts w:ascii="Arial" w:hAnsi="Arial" w:cs="Arial"/>
          <w:color w:val="000000" w:themeColor="text1"/>
          <w:sz w:val="18"/>
          <w:szCs w:val="18"/>
          <w:rPrChange w:id="420" w:author="MACARENA MUGIONE MENDEZ" w:date="2024-09-30T17:12:00Z">
            <w:rPr>
              <w:rStyle w:val="Refdenotaalpie"/>
              <w:rFonts w:ascii="Arial" w:hAnsi="Arial" w:cs="Arial"/>
              <w:color w:val="000000" w:themeColor="text1"/>
              <w:sz w:val="16"/>
              <w:szCs w:val="16"/>
            </w:rPr>
          </w:rPrChange>
        </w:rPr>
        <w:footnoteRef/>
      </w:r>
      <w:r w:rsidRPr="00D44E69">
        <w:rPr>
          <w:rFonts w:ascii="Arial" w:hAnsi="Arial" w:cs="Arial"/>
          <w:color w:val="000000" w:themeColor="text1"/>
          <w:sz w:val="18"/>
          <w:szCs w:val="18"/>
          <w:rPrChange w:id="421" w:author="MACARENA MUGIONE MENDEZ" w:date="2024-09-30T17:12:00Z">
            <w:rPr>
              <w:rFonts w:ascii="Arial" w:hAnsi="Arial" w:cs="Arial"/>
              <w:color w:val="000000" w:themeColor="text1"/>
              <w:sz w:val="16"/>
              <w:szCs w:val="16"/>
            </w:rPr>
          </w:rPrChange>
        </w:rPr>
        <w:t xml:space="preserve"> </w:t>
      </w:r>
      <w:ins w:id="422" w:author="MACARENA MUGIONE MENDEZ" w:date="2024-09-30T17:14:00Z">
        <w:r w:rsidR="004F5E47">
          <w:rPr>
            <w:rFonts w:ascii="Arial" w:hAnsi="Arial" w:cs="Arial"/>
            <w:color w:val="000000" w:themeColor="text1"/>
            <w:sz w:val="18"/>
            <w:szCs w:val="18"/>
          </w:rPr>
          <w:t xml:space="preserve">Enrique </w:t>
        </w:r>
      </w:ins>
      <w:r w:rsidR="001973BB" w:rsidRPr="00D44E69">
        <w:rPr>
          <w:rFonts w:ascii="Arial" w:hAnsi="Arial" w:cs="Arial"/>
          <w:color w:val="000000" w:themeColor="text1"/>
          <w:sz w:val="18"/>
          <w:szCs w:val="18"/>
          <w:rPrChange w:id="423" w:author="MACARENA MUGIONE MENDEZ" w:date="2024-09-30T17:12:00Z">
            <w:rPr>
              <w:rFonts w:ascii="Arial" w:hAnsi="Arial" w:cs="Arial"/>
              <w:color w:val="000000" w:themeColor="text1"/>
              <w:sz w:val="16"/>
              <w:szCs w:val="16"/>
            </w:rPr>
          </w:rPrChange>
        </w:rPr>
        <w:t xml:space="preserve">Florescano </w:t>
      </w:r>
      <w:proofErr w:type="spellStart"/>
      <w:r w:rsidR="001973BB" w:rsidRPr="00D44E69">
        <w:rPr>
          <w:rFonts w:ascii="Arial" w:hAnsi="Arial" w:cs="Arial"/>
          <w:color w:val="000000" w:themeColor="text1"/>
          <w:sz w:val="18"/>
          <w:szCs w:val="18"/>
          <w:rPrChange w:id="424" w:author="MACARENA MUGIONE MENDEZ" w:date="2024-09-30T17:12:00Z">
            <w:rPr>
              <w:rFonts w:ascii="Arial" w:hAnsi="Arial" w:cs="Arial"/>
              <w:color w:val="000000" w:themeColor="text1"/>
              <w:sz w:val="16"/>
              <w:szCs w:val="16"/>
            </w:rPr>
          </w:rPrChange>
        </w:rPr>
        <w:t>Mayet</w:t>
      </w:r>
      <w:proofErr w:type="spellEnd"/>
      <w:del w:id="425" w:author="MACARENA MUGIONE MENDEZ" w:date="2024-09-30T17:14:00Z">
        <w:r w:rsidR="001973BB" w:rsidRPr="00D44E69" w:rsidDel="004F5E47">
          <w:rPr>
            <w:rFonts w:ascii="Arial" w:hAnsi="Arial" w:cs="Arial"/>
            <w:color w:val="000000" w:themeColor="text1"/>
            <w:sz w:val="18"/>
            <w:szCs w:val="18"/>
            <w:rPrChange w:id="426" w:author="MACARENA MUGIONE MENDEZ" w:date="2024-09-30T17:12:00Z">
              <w:rPr>
                <w:rFonts w:ascii="Arial" w:hAnsi="Arial" w:cs="Arial"/>
                <w:color w:val="000000" w:themeColor="text1"/>
                <w:sz w:val="16"/>
                <w:szCs w:val="16"/>
              </w:rPr>
            </w:rPrChange>
          </w:rPr>
          <w:delText>, E.</w:delText>
        </w:r>
      </w:del>
      <w:r w:rsidR="001973BB" w:rsidRPr="00D44E69">
        <w:rPr>
          <w:rFonts w:ascii="Arial" w:hAnsi="Arial" w:cs="Arial"/>
          <w:color w:val="000000" w:themeColor="text1"/>
          <w:sz w:val="18"/>
          <w:szCs w:val="18"/>
          <w:rPrChange w:id="427" w:author="MACARENA MUGIONE MENDEZ" w:date="2024-09-30T17:12:00Z">
            <w:rPr>
              <w:rFonts w:ascii="Arial" w:hAnsi="Arial" w:cs="Arial"/>
              <w:color w:val="000000" w:themeColor="text1"/>
              <w:sz w:val="16"/>
              <w:szCs w:val="16"/>
            </w:rPr>
          </w:rPrChange>
        </w:rPr>
        <w:t xml:space="preserve"> y</w:t>
      </w:r>
      <w:ins w:id="428" w:author="MACARENA MUGIONE MENDEZ" w:date="2024-09-30T17:14:00Z">
        <w:r w:rsidR="004F5E47">
          <w:rPr>
            <w:rFonts w:ascii="Arial" w:hAnsi="Arial" w:cs="Arial"/>
            <w:color w:val="000000" w:themeColor="text1"/>
            <w:sz w:val="18"/>
            <w:szCs w:val="18"/>
          </w:rPr>
          <w:t xml:space="preserve"> </w:t>
        </w:r>
      </w:ins>
      <w:ins w:id="429" w:author="MACARENA MUGIONE MENDEZ" w:date="2024-09-30T17:15:00Z">
        <w:r w:rsidR="004F5E47">
          <w:rPr>
            <w:rFonts w:ascii="Arial" w:hAnsi="Arial" w:cs="Arial"/>
            <w:color w:val="000000" w:themeColor="text1"/>
            <w:sz w:val="18"/>
            <w:szCs w:val="18"/>
          </w:rPr>
          <w:t>Elsa</w:t>
        </w:r>
      </w:ins>
      <w:r w:rsidR="001973BB" w:rsidRPr="00D44E69">
        <w:rPr>
          <w:rFonts w:ascii="Arial" w:hAnsi="Arial" w:cs="Arial"/>
          <w:color w:val="000000" w:themeColor="text1"/>
          <w:sz w:val="18"/>
          <w:szCs w:val="18"/>
          <w:rPrChange w:id="430" w:author="MACARENA MUGIONE MENDEZ" w:date="2024-09-30T17:12:00Z">
            <w:rPr>
              <w:rFonts w:ascii="Arial" w:hAnsi="Arial" w:cs="Arial"/>
              <w:color w:val="000000" w:themeColor="text1"/>
              <w:sz w:val="16"/>
              <w:szCs w:val="16"/>
            </w:rPr>
          </w:rPrChange>
        </w:rPr>
        <w:t xml:space="preserve"> Malvido Miranda,</w:t>
      </w:r>
      <w:del w:id="431" w:author="MACARENA MUGIONE MENDEZ" w:date="2024-09-30T17:15:00Z">
        <w:r w:rsidR="001973BB" w:rsidRPr="00D44E69" w:rsidDel="004F5E47">
          <w:rPr>
            <w:rFonts w:ascii="Arial" w:hAnsi="Arial" w:cs="Arial"/>
            <w:color w:val="000000" w:themeColor="text1"/>
            <w:sz w:val="18"/>
            <w:szCs w:val="18"/>
            <w:rPrChange w:id="432" w:author="MACARENA MUGIONE MENDEZ" w:date="2024-09-30T17:12:00Z">
              <w:rPr>
                <w:rFonts w:ascii="Arial" w:hAnsi="Arial" w:cs="Arial"/>
                <w:color w:val="000000" w:themeColor="text1"/>
                <w:sz w:val="16"/>
                <w:szCs w:val="16"/>
              </w:rPr>
            </w:rPrChange>
          </w:rPr>
          <w:delText xml:space="preserve"> E. (Eds.) (1982).</w:delText>
        </w:r>
      </w:del>
      <w:r w:rsidR="001973BB" w:rsidRPr="00D44E69">
        <w:rPr>
          <w:rFonts w:ascii="Arial" w:hAnsi="Arial" w:cs="Arial"/>
          <w:color w:val="000000" w:themeColor="text1"/>
          <w:sz w:val="18"/>
          <w:szCs w:val="18"/>
          <w:rPrChange w:id="433" w:author="MACARENA MUGIONE MENDEZ" w:date="2024-09-30T17:12:00Z">
            <w:rPr>
              <w:rFonts w:ascii="Arial" w:hAnsi="Arial" w:cs="Arial"/>
              <w:color w:val="000000" w:themeColor="text1"/>
              <w:sz w:val="16"/>
              <w:szCs w:val="16"/>
            </w:rPr>
          </w:rPrChange>
        </w:rPr>
        <w:t xml:space="preserve"> </w:t>
      </w:r>
      <w:r w:rsidR="001973BB" w:rsidRPr="004F5E47">
        <w:rPr>
          <w:rFonts w:ascii="Arial" w:hAnsi="Arial" w:cs="Arial"/>
          <w:i/>
          <w:iCs/>
          <w:color w:val="000000" w:themeColor="text1"/>
          <w:sz w:val="18"/>
          <w:szCs w:val="18"/>
          <w:rPrChange w:id="434" w:author="MACARENA MUGIONE MENDEZ" w:date="2024-09-30T17:15:00Z">
            <w:rPr>
              <w:rFonts w:ascii="Arial" w:hAnsi="Arial" w:cs="Arial"/>
              <w:color w:val="000000" w:themeColor="text1"/>
              <w:sz w:val="16"/>
              <w:szCs w:val="16"/>
            </w:rPr>
          </w:rPrChange>
        </w:rPr>
        <w:t>Ensayos sobre la historia de las epidemias en México</w:t>
      </w:r>
      <w:ins w:id="435" w:author="MACARENA MUGIONE MENDEZ" w:date="2024-09-30T17:15:00Z">
        <w:r w:rsidR="004F5E47">
          <w:rPr>
            <w:rFonts w:ascii="Arial" w:hAnsi="Arial" w:cs="Arial"/>
            <w:color w:val="000000" w:themeColor="text1"/>
            <w:sz w:val="18"/>
            <w:szCs w:val="18"/>
          </w:rPr>
          <w:t xml:space="preserve"> (</w:t>
        </w:r>
      </w:ins>
      <w:del w:id="436" w:author="MACARENA MUGIONE MENDEZ" w:date="2024-09-30T17:15:00Z">
        <w:r w:rsidR="001973BB" w:rsidRPr="00D44E69" w:rsidDel="004F5E47">
          <w:rPr>
            <w:rFonts w:ascii="Arial" w:hAnsi="Arial" w:cs="Arial"/>
            <w:color w:val="000000" w:themeColor="text1"/>
            <w:sz w:val="18"/>
            <w:szCs w:val="18"/>
            <w:rPrChange w:id="437" w:author="MACARENA MUGIONE MENDEZ" w:date="2024-09-30T17:12:00Z">
              <w:rPr>
                <w:rFonts w:ascii="Arial" w:hAnsi="Arial" w:cs="Arial"/>
                <w:color w:val="000000" w:themeColor="text1"/>
                <w:sz w:val="16"/>
                <w:szCs w:val="16"/>
              </w:rPr>
            </w:rPrChange>
          </w:rPr>
          <w:delText xml:space="preserve">. </w:delText>
        </w:r>
      </w:del>
      <w:r w:rsidR="001973BB" w:rsidRPr="00D44E69">
        <w:rPr>
          <w:rFonts w:ascii="Arial" w:hAnsi="Arial" w:cs="Arial"/>
          <w:color w:val="000000" w:themeColor="text1"/>
          <w:sz w:val="18"/>
          <w:szCs w:val="18"/>
          <w:rPrChange w:id="438" w:author="MACARENA MUGIONE MENDEZ" w:date="2024-09-30T17:12:00Z">
            <w:rPr>
              <w:rFonts w:ascii="Arial" w:hAnsi="Arial" w:cs="Arial"/>
              <w:color w:val="000000" w:themeColor="text1"/>
              <w:sz w:val="16"/>
              <w:szCs w:val="16"/>
            </w:rPr>
          </w:rPrChange>
        </w:rPr>
        <w:t>México: Instituto Mexicano del Seguro Social</w:t>
      </w:r>
      <w:ins w:id="439" w:author="MACARENA MUGIONE MENDEZ" w:date="2024-09-30T17:15:00Z">
        <w:r w:rsidR="004F5E47">
          <w:rPr>
            <w:rFonts w:ascii="Arial" w:hAnsi="Arial" w:cs="Arial"/>
            <w:color w:val="000000" w:themeColor="text1"/>
            <w:sz w:val="18"/>
            <w:szCs w:val="18"/>
          </w:rPr>
          <w:t>, 1982), 873.</w:t>
        </w:r>
      </w:ins>
      <w:del w:id="440" w:author="MACARENA MUGIONE MENDEZ" w:date="2024-09-30T17:15:00Z">
        <w:r w:rsidR="001973BB" w:rsidRPr="00D44E69" w:rsidDel="004F5E47">
          <w:rPr>
            <w:rFonts w:ascii="Arial" w:hAnsi="Arial" w:cs="Arial"/>
            <w:color w:val="000000" w:themeColor="text1"/>
            <w:sz w:val="18"/>
            <w:szCs w:val="18"/>
            <w:rPrChange w:id="441" w:author="MACARENA MUGIONE MENDEZ" w:date="2024-09-30T17:12:00Z">
              <w:rPr>
                <w:rFonts w:ascii="Arial" w:hAnsi="Arial" w:cs="Arial"/>
                <w:color w:val="000000" w:themeColor="text1"/>
                <w:sz w:val="16"/>
                <w:szCs w:val="16"/>
              </w:rPr>
            </w:rPrChange>
          </w:rPr>
          <w:delText>.</w:delText>
        </w:r>
      </w:del>
    </w:p>
  </w:footnote>
  <w:footnote w:id="12">
    <w:p w14:paraId="48FDC7EC" w14:textId="30193525" w:rsidR="000C4598" w:rsidRPr="007767C9" w:rsidRDefault="000C4598">
      <w:pPr>
        <w:pStyle w:val="Textonotapie"/>
        <w:ind w:left="0"/>
        <w:jc w:val="both"/>
        <w:rPr>
          <w:rFonts w:ascii="Arial" w:hAnsi="Arial" w:cs="Arial"/>
          <w:color w:val="000000" w:themeColor="text1"/>
          <w:sz w:val="16"/>
          <w:szCs w:val="16"/>
        </w:rPr>
        <w:pPrChange w:id="458" w:author="MACARENA MUGIONE MENDEZ" w:date="2024-09-30T17:29:00Z">
          <w:pPr>
            <w:pStyle w:val="Textonotapie"/>
            <w:ind w:left="0"/>
          </w:pPr>
        </w:pPrChange>
      </w:pPr>
      <w:r w:rsidRPr="007767C9">
        <w:rPr>
          <w:rStyle w:val="Refdenotaalpie"/>
          <w:rFonts w:ascii="Arial" w:hAnsi="Arial" w:cs="Arial"/>
          <w:color w:val="000000" w:themeColor="text1"/>
          <w:sz w:val="16"/>
          <w:szCs w:val="16"/>
        </w:rPr>
        <w:footnoteRef/>
      </w:r>
      <w:ins w:id="459" w:author="MACARENA MUGIONE MENDEZ" w:date="2024-09-30T17:27:00Z">
        <w:r w:rsidR="0016449D">
          <w:rPr>
            <w:rFonts w:ascii="Arial" w:hAnsi="Arial" w:cs="Arial"/>
            <w:color w:val="000000" w:themeColor="text1"/>
            <w:sz w:val="16"/>
            <w:szCs w:val="16"/>
          </w:rPr>
          <w:t xml:space="preserve"> </w:t>
        </w:r>
        <w:r w:rsidR="0016449D" w:rsidRPr="00604C24">
          <w:rPr>
            <w:rFonts w:ascii="Arial" w:hAnsi="Arial" w:cs="Arial"/>
            <w:color w:val="000000" w:themeColor="text1"/>
            <w:sz w:val="18"/>
            <w:szCs w:val="18"/>
            <w:rPrChange w:id="460" w:author="MACARENA MUGIONE MENDEZ" w:date="2024-09-30T17:29:00Z">
              <w:rPr>
                <w:rFonts w:ascii="Arial" w:hAnsi="Arial" w:cs="Arial"/>
                <w:color w:val="000000" w:themeColor="text1"/>
                <w:sz w:val="16"/>
                <w:szCs w:val="16"/>
              </w:rPr>
            </w:rPrChange>
          </w:rPr>
          <w:t>Jos</w:t>
        </w:r>
      </w:ins>
      <w:ins w:id="461" w:author="MACARENA MUGIONE MENDEZ" w:date="2024-09-30T17:28:00Z">
        <w:r w:rsidR="0016449D" w:rsidRPr="00604C24">
          <w:rPr>
            <w:rFonts w:ascii="Arial" w:hAnsi="Arial" w:cs="Arial"/>
            <w:color w:val="000000" w:themeColor="text1"/>
            <w:sz w:val="18"/>
            <w:szCs w:val="18"/>
            <w:rPrChange w:id="462" w:author="MACARENA MUGIONE MENDEZ" w:date="2024-09-30T17:29:00Z">
              <w:rPr>
                <w:rFonts w:ascii="Arial" w:hAnsi="Arial" w:cs="Arial"/>
                <w:color w:val="000000" w:themeColor="text1"/>
                <w:sz w:val="16"/>
                <w:szCs w:val="16"/>
              </w:rPr>
            </w:rPrChange>
          </w:rPr>
          <w:t>é</w:t>
        </w:r>
      </w:ins>
      <w:r w:rsidRPr="00604C24">
        <w:rPr>
          <w:rFonts w:ascii="Arial" w:hAnsi="Arial" w:cs="Arial"/>
          <w:color w:val="000000" w:themeColor="text1"/>
          <w:sz w:val="18"/>
          <w:szCs w:val="18"/>
          <w:rPrChange w:id="463" w:author="MACARENA MUGIONE MENDEZ" w:date="2024-09-30T17:29:00Z">
            <w:rPr>
              <w:rFonts w:ascii="Arial" w:hAnsi="Arial" w:cs="Arial"/>
              <w:color w:val="000000" w:themeColor="text1"/>
              <w:sz w:val="16"/>
              <w:szCs w:val="16"/>
            </w:rPr>
          </w:rPrChange>
        </w:rPr>
        <w:t xml:space="preserve"> </w:t>
      </w:r>
      <w:proofErr w:type="spellStart"/>
      <w:r w:rsidRPr="00604C24">
        <w:rPr>
          <w:rFonts w:ascii="Arial" w:hAnsi="Arial" w:cs="Arial"/>
          <w:color w:val="000000" w:themeColor="text1"/>
          <w:sz w:val="18"/>
          <w:szCs w:val="18"/>
          <w:rPrChange w:id="464" w:author="MACARENA MUGIONE MENDEZ" w:date="2024-09-30T17:29:00Z">
            <w:rPr>
              <w:rFonts w:ascii="Arial" w:hAnsi="Arial" w:cs="Arial"/>
              <w:color w:val="000000" w:themeColor="text1"/>
              <w:sz w:val="16"/>
              <w:szCs w:val="16"/>
            </w:rPr>
          </w:rPrChange>
        </w:rPr>
        <w:t>Sanfilippo</w:t>
      </w:r>
      <w:proofErr w:type="spellEnd"/>
      <w:r w:rsidRPr="00604C24">
        <w:rPr>
          <w:rFonts w:ascii="Arial" w:hAnsi="Arial" w:cs="Arial"/>
          <w:color w:val="000000" w:themeColor="text1"/>
          <w:sz w:val="18"/>
          <w:szCs w:val="18"/>
          <w:rPrChange w:id="465" w:author="MACARENA MUGIONE MENDEZ" w:date="2024-09-30T17:29:00Z">
            <w:rPr>
              <w:rFonts w:ascii="Arial" w:hAnsi="Arial" w:cs="Arial"/>
              <w:color w:val="000000" w:themeColor="text1"/>
              <w:sz w:val="16"/>
              <w:szCs w:val="16"/>
            </w:rPr>
          </w:rPrChange>
        </w:rPr>
        <w:t xml:space="preserve">-Borrás, </w:t>
      </w:r>
      <w:del w:id="466" w:author="MACARENA MUGIONE MENDEZ" w:date="2024-09-30T17:28:00Z">
        <w:r w:rsidRPr="00604C24" w:rsidDel="0016449D">
          <w:rPr>
            <w:rFonts w:ascii="Arial" w:hAnsi="Arial" w:cs="Arial"/>
            <w:color w:val="000000" w:themeColor="text1"/>
            <w:sz w:val="18"/>
            <w:szCs w:val="18"/>
            <w:rPrChange w:id="467" w:author="MACARENA MUGIONE MENDEZ" w:date="2024-09-30T17:29:00Z">
              <w:rPr>
                <w:rFonts w:ascii="Arial" w:hAnsi="Arial" w:cs="Arial"/>
                <w:color w:val="000000" w:themeColor="text1"/>
                <w:sz w:val="16"/>
                <w:szCs w:val="16"/>
              </w:rPr>
            </w:rPrChange>
          </w:rPr>
          <w:delText>J. (2010).</w:delText>
        </w:r>
      </w:del>
      <w:r w:rsidRPr="00604C24">
        <w:rPr>
          <w:rFonts w:ascii="Arial" w:hAnsi="Arial" w:cs="Arial"/>
          <w:color w:val="000000" w:themeColor="text1"/>
          <w:sz w:val="18"/>
          <w:szCs w:val="18"/>
          <w:rPrChange w:id="468" w:author="MACARENA MUGIONE MENDEZ" w:date="2024-09-30T17:29:00Z">
            <w:rPr>
              <w:rFonts w:ascii="Arial" w:hAnsi="Arial" w:cs="Arial"/>
              <w:color w:val="000000" w:themeColor="text1"/>
              <w:sz w:val="16"/>
              <w:szCs w:val="16"/>
            </w:rPr>
          </w:rPrChange>
        </w:rPr>
        <w:t xml:space="preserve"> </w:t>
      </w:r>
      <w:ins w:id="469" w:author="MACARENA MUGIONE MENDEZ" w:date="2024-09-30T17:28:00Z">
        <w:r w:rsidR="0016449D" w:rsidRPr="00604C24">
          <w:rPr>
            <w:rFonts w:ascii="Arial" w:hAnsi="Arial" w:cs="Arial"/>
            <w:color w:val="000000" w:themeColor="text1"/>
            <w:sz w:val="18"/>
            <w:szCs w:val="18"/>
            <w:shd w:val="clear" w:color="auto" w:fill="FFFFFF"/>
          </w:rPr>
          <w:t>«</w:t>
        </w:r>
      </w:ins>
      <w:proofErr w:type="spellStart"/>
      <w:r w:rsidRPr="00604C24">
        <w:rPr>
          <w:rFonts w:ascii="Arial" w:hAnsi="Arial" w:cs="Arial"/>
          <w:color w:val="000000" w:themeColor="text1"/>
          <w:sz w:val="18"/>
          <w:szCs w:val="18"/>
          <w:rPrChange w:id="470" w:author="MACARENA MUGIONE MENDEZ" w:date="2024-09-30T17:29:00Z">
            <w:rPr>
              <w:rFonts w:ascii="Arial" w:hAnsi="Arial" w:cs="Arial"/>
              <w:color w:val="000000" w:themeColor="text1"/>
              <w:sz w:val="16"/>
              <w:szCs w:val="16"/>
            </w:rPr>
          </w:rPrChange>
        </w:rPr>
        <w:t>Epidemics</w:t>
      </w:r>
      <w:proofErr w:type="spellEnd"/>
      <w:r w:rsidRPr="00604C24">
        <w:rPr>
          <w:rFonts w:ascii="Arial" w:hAnsi="Arial" w:cs="Arial"/>
          <w:color w:val="000000" w:themeColor="text1"/>
          <w:sz w:val="18"/>
          <w:szCs w:val="18"/>
          <w:rPrChange w:id="471" w:author="MACARENA MUGIONE MENDEZ" w:date="2024-09-30T17:29:00Z">
            <w:rPr>
              <w:rFonts w:ascii="Arial" w:hAnsi="Arial" w:cs="Arial"/>
              <w:color w:val="000000" w:themeColor="text1"/>
              <w:sz w:val="16"/>
              <w:szCs w:val="16"/>
            </w:rPr>
          </w:rPrChange>
        </w:rPr>
        <w:t xml:space="preserve"> and </w:t>
      </w:r>
      <w:proofErr w:type="spellStart"/>
      <w:r w:rsidRPr="00604C24">
        <w:rPr>
          <w:rFonts w:ascii="Arial" w:hAnsi="Arial" w:cs="Arial"/>
          <w:color w:val="000000" w:themeColor="text1"/>
          <w:sz w:val="18"/>
          <w:szCs w:val="18"/>
          <w:rPrChange w:id="472" w:author="MACARENA MUGIONE MENDEZ" w:date="2024-09-30T17:29:00Z">
            <w:rPr>
              <w:rFonts w:ascii="Arial" w:hAnsi="Arial" w:cs="Arial"/>
              <w:color w:val="000000" w:themeColor="text1"/>
              <w:sz w:val="16"/>
              <w:szCs w:val="16"/>
            </w:rPr>
          </w:rPrChange>
        </w:rPr>
        <w:t>disease</w:t>
      </w:r>
      <w:proofErr w:type="spellEnd"/>
      <w:r w:rsidRPr="00604C24">
        <w:rPr>
          <w:rFonts w:ascii="Arial" w:hAnsi="Arial" w:cs="Arial"/>
          <w:color w:val="000000" w:themeColor="text1"/>
          <w:sz w:val="18"/>
          <w:szCs w:val="18"/>
          <w:rPrChange w:id="473" w:author="MACARENA MUGIONE MENDEZ" w:date="2024-09-30T17:29:00Z">
            <w:rPr>
              <w:rFonts w:ascii="Arial" w:hAnsi="Arial" w:cs="Arial"/>
              <w:color w:val="000000" w:themeColor="text1"/>
              <w:sz w:val="16"/>
              <w:szCs w:val="16"/>
            </w:rPr>
          </w:rPrChange>
        </w:rPr>
        <w:t xml:space="preserve"> </w:t>
      </w:r>
      <w:proofErr w:type="spellStart"/>
      <w:r w:rsidRPr="00604C24">
        <w:rPr>
          <w:rFonts w:ascii="Arial" w:hAnsi="Arial" w:cs="Arial"/>
          <w:color w:val="000000" w:themeColor="text1"/>
          <w:sz w:val="18"/>
          <w:szCs w:val="18"/>
          <w:rPrChange w:id="474" w:author="MACARENA MUGIONE MENDEZ" w:date="2024-09-30T17:29:00Z">
            <w:rPr>
              <w:rFonts w:ascii="Arial" w:hAnsi="Arial" w:cs="Arial"/>
              <w:color w:val="000000" w:themeColor="text1"/>
              <w:sz w:val="16"/>
              <w:szCs w:val="16"/>
            </w:rPr>
          </w:rPrChange>
        </w:rPr>
        <w:t>during</w:t>
      </w:r>
      <w:proofErr w:type="spellEnd"/>
      <w:r w:rsidRPr="00604C24">
        <w:rPr>
          <w:rFonts w:ascii="Arial" w:hAnsi="Arial" w:cs="Arial"/>
          <w:color w:val="000000" w:themeColor="text1"/>
          <w:sz w:val="18"/>
          <w:szCs w:val="18"/>
          <w:rPrChange w:id="475" w:author="MACARENA MUGIONE MENDEZ" w:date="2024-09-30T17:29:00Z">
            <w:rPr>
              <w:rFonts w:ascii="Arial" w:hAnsi="Arial" w:cs="Arial"/>
              <w:color w:val="000000" w:themeColor="text1"/>
              <w:sz w:val="16"/>
              <w:szCs w:val="16"/>
            </w:rPr>
          </w:rPrChange>
        </w:rPr>
        <w:t xml:space="preserve"> </w:t>
      </w:r>
      <w:proofErr w:type="spellStart"/>
      <w:r w:rsidRPr="00604C24">
        <w:rPr>
          <w:rFonts w:ascii="Arial" w:hAnsi="Arial" w:cs="Arial"/>
          <w:color w:val="000000" w:themeColor="text1"/>
          <w:sz w:val="18"/>
          <w:szCs w:val="18"/>
          <w:rPrChange w:id="476" w:author="MACARENA MUGIONE MENDEZ" w:date="2024-09-30T17:29:00Z">
            <w:rPr>
              <w:rFonts w:ascii="Arial" w:hAnsi="Arial" w:cs="Arial"/>
              <w:color w:val="000000" w:themeColor="text1"/>
              <w:sz w:val="16"/>
              <w:szCs w:val="16"/>
            </w:rPr>
          </w:rPrChange>
        </w:rPr>
        <w:t>the</w:t>
      </w:r>
      <w:proofErr w:type="spellEnd"/>
      <w:r w:rsidRPr="00604C24">
        <w:rPr>
          <w:rFonts w:ascii="Arial" w:hAnsi="Arial" w:cs="Arial"/>
          <w:color w:val="000000" w:themeColor="text1"/>
          <w:sz w:val="18"/>
          <w:szCs w:val="18"/>
          <w:rPrChange w:id="477" w:author="MACARENA MUGIONE MENDEZ" w:date="2024-09-30T17:29:00Z">
            <w:rPr>
              <w:rFonts w:ascii="Arial" w:hAnsi="Arial" w:cs="Arial"/>
              <w:color w:val="000000" w:themeColor="text1"/>
              <w:sz w:val="16"/>
              <w:szCs w:val="16"/>
            </w:rPr>
          </w:rPrChange>
        </w:rPr>
        <w:t xml:space="preserve"> </w:t>
      </w:r>
      <w:proofErr w:type="spellStart"/>
      <w:r w:rsidRPr="00604C24">
        <w:rPr>
          <w:rFonts w:ascii="Arial" w:hAnsi="Arial" w:cs="Arial"/>
          <w:color w:val="000000" w:themeColor="text1"/>
          <w:sz w:val="18"/>
          <w:szCs w:val="18"/>
          <w:rPrChange w:id="478" w:author="MACARENA MUGIONE MENDEZ" w:date="2024-09-30T17:29:00Z">
            <w:rPr>
              <w:rFonts w:ascii="Arial" w:hAnsi="Arial" w:cs="Arial"/>
              <w:color w:val="000000" w:themeColor="text1"/>
              <w:sz w:val="16"/>
              <w:szCs w:val="16"/>
            </w:rPr>
          </w:rPrChange>
        </w:rPr>
        <w:t>Revolution</w:t>
      </w:r>
      <w:proofErr w:type="spellEnd"/>
      <w:r w:rsidRPr="00604C24">
        <w:rPr>
          <w:rFonts w:ascii="Arial" w:hAnsi="Arial" w:cs="Arial"/>
          <w:color w:val="000000" w:themeColor="text1"/>
          <w:sz w:val="18"/>
          <w:szCs w:val="18"/>
          <w:rPrChange w:id="479" w:author="MACARENA MUGIONE MENDEZ" w:date="2024-09-30T17:29:00Z">
            <w:rPr>
              <w:rFonts w:ascii="Arial" w:hAnsi="Arial" w:cs="Arial"/>
              <w:color w:val="000000" w:themeColor="text1"/>
              <w:sz w:val="16"/>
              <w:szCs w:val="16"/>
            </w:rPr>
          </w:rPrChange>
        </w:rPr>
        <w:t xml:space="preserve"> </w:t>
      </w:r>
      <w:proofErr w:type="spellStart"/>
      <w:r w:rsidRPr="00604C24">
        <w:rPr>
          <w:rFonts w:ascii="Arial" w:hAnsi="Arial" w:cs="Arial"/>
          <w:color w:val="000000" w:themeColor="text1"/>
          <w:sz w:val="18"/>
          <w:szCs w:val="18"/>
          <w:rPrChange w:id="480" w:author="MACARENA MUGIONE MENDEZ" w:date="2024-09-30T17:29:00Z">
            <w:rPr>
              <w:rFonts w:ascii="Arial" w:hAnsi="Arial" w:cs="Arial"/>
              <w:color w:val="000000" w:themeColor="text1"/>
              <w:sz w:val="16"/>
              <w:szCs w:val="16"/>
            </w:rPr>
          </w:rPrChange>
        </w:rPr>
        <w:t>Period</w:t>
      </w:r>
      <w:proofErr w:type="spellEnd"/>
      <w:r w:rsidRPr="00604C24">
        <w:rPr>
          <w:rFonts w:ascii="Arial" w:hAnsi="Arial" w:cs="Arial"/>
          <w:color w:val="000000" w:themeColor="text1"/>
          <w:sz w:val="18"/>
          <w:szCs w:val="18"/>
          <w:rPrChange w:id="481" w:author="MACARENA MUGIONE MENDEZ" w:date="2024-09-30T17:29:00Z">
            <w:rPr>
              <w:rFonts w:ascii="Arial" w:hAnsi="Arial" w:cs="Arial"/>
              <w:color w:val="000000" w:themeColor="text1"/>
              <w:sz w:val="16"/>
              <w:szCs w:val="16"/>
            </w:rPr>
          </w:rPrChange>
        </w:rPr>
        <w:t xml:space="preserve"> in </w:t>
      </w:r>
      <w:proofErr w:type="spellStart"/>
      <w:r w:rsidRPr="00604C24">
        <w:rPr>
          <w:rFonts w:ascii="Arial" w:hAnsi="Arial" w:cs="Arial"/>
          <w:color w:val="000000" w:themeColor="text1"/>
          <w:sz w:val="18"/>
          <w:szCs w:val="18"/>
          <w:rPrChange w:id="482" w:author="MACARENA MUGIONE MENDEZ" w:date="2024-09-30T17:29:00Z">
            <w:rPr>
              <w:rFonts w:ascii="Arial" w:hAnsi="Arial" w:cs="Arial"/>
              <w:color w:val="000000" w:themeColor="text1"/>
              <w:sz w:val="16"/>
              <w:szCs w:val="16"/>
            </w:rPr>
          </w:rPrChange>
        </w:rPr>
        <w:t>Mexico</w:t>
      </w:r>
      <w:proofErr w:type="spellEnd"/>
      <w:ins w:id="483" w:author="MACARENA MUGIONE MENDEZ" w:date="2024-09-30T17:28:00Z">
        <w:r w:rsidR="0016449D" w:rsidRPr="00604C24">
          <w:rPr>
            <w:rFonts w:ascii="Arial" w:hAnsi="Arial" w:cs="Arial"/>
            <w:color w:val="000000" w:themeColor="text1"/>
            <w:sz w:val="18"/>
            <w:szCs w:val="18"/>
            <w:shd w:val="clear" w:color="auto" w:fill="FFFFFF"/>
          </w:rPr>
          <w:t>»,</w:t>
        </w:r>
      </w:ins>
      <w:del w:id="484" w:author="MACARENA MUGIONE MENDEZ" w:date="2024-09-30T17:28:00Z">
        <w:r w:rsidRPr="00604C24" w:rsidDel="0016449D">
          <w:rPr>
            <w:rFonts w:ascii="Arial" w:hAnsi="Arial" w:cs="Arial"/>
            <w:color w:val="000000" w:themeColor="text1"/>
            <w:sz w:val="18"/>
            <w:szCs w:val="18"/>
            <w:rPrChange w:id="485" w:author="MACARENA MUGIONE MENDEZ" w:date="2024-09-30T17:29:00Z">
              <w:rPr>
                <w:rFonts w:ascii="Arial" w:hAnsi="Arial" w:cs="Arial"/>
                <w:color w:val="000000" w:themeColor="text1"/>
                <w:sz w:val="16"/>
                <w:szCs w:val="16"/>
              </w:rPr>
            </w:rPrChange>
          </w:rPr>
          <w:delText>.</w:delText>
        </w:r>
      </w:del>
      <w:r w:rsidRPr="00604C24">
        <w:rPr>
          <w:rFonts w:ascii="Arial" w:hAnsi="Arial" w:cs="Arial"/>
          <w:color w:val="000000" w:themeColor="text1"/>
          <w:sz w:val="18"/>
          <w:szCs w:val="18"/>
          <w:rPrChange w:id="486" w:author="MACARENA MUGIONE MENDEZ" w:date="2024-09-30T17:29:00Z">
            <w:rPr>
              <w:rFonts w:ascii="Arial" w:hAnsi="Arial" w:cs="Arial"/>
              <w:color w:val="000000" w:themeColor="text1"/>
              <w:sz w:val="16"/>
              <w:szCs w:val="16"/>
            </w:rPr>
          </w:rPrChange>
        </w:rPr>
        <w:t> </w:t>
      </w:r>
      <w:r w:rsidRPr="00604C24">
        <w:rPr>
          <w:rFonts w:ascii="Arial" w:hAnsi="Arial" w:cs="Arial"/>
          <w:i/>
          <w:iCs/>
          <w:color w:val="000000" w:themeColor="text1"/>
          <w:sz w:val="18"/>
          <w:szCs w:val="18"/>
          <w:rPrChange w:id="487" w:author="MACARENA MUGIONE MENDEZ" w:date="2024-09-30T17:29:00Z">
            <w:rPr>
              <w:rFonts w:ascii="Arial" w:hAnsi="Arial" w:cs="Arial"/>
              <w:i/>
              <w:iCs/>
              <w:color w:val="000000" w:themeColor="text1"/>
              <w:sz w:val="16"/>
              <w:szCs w:val="16"/>
            </w:rPr>
          </w:rPrChange>
        </w:rPr>
        <w:t>Revista Médica del Instituto Mexicano del Seguro Social</w:t>
      </w:r>
      <w:r w:rsidRPr="00604C24">
        <w:rPr>
          <w:rFonts w:ascii="Arial" w:hAnsi="Arial" w:cs="Arial"/>
          <w:color w:val="000000" w:themeColor="text1"/>
          <w:sz w:val="18"/>
          <w:szCs w:val="18"/>
          <w:rPrChange w:id="488" w:author="MACARENA MUGIONE MENDEZ" w:date="2024-09-30T17:29:00Z">
            <w:rPr>
              <w:rFonts w:ascii="Arial" w:hAnsi="Arial" w:cs="Arial"/>
              <w:color w:val="000000" w:themeColor="text1"/>
              <w:sz w:val="16"/>
              <w:szCs w:val="16"/>
            </w:rPr>
          </w:rPrChange>
        </w:rPr>
        <w:t>, </w:t>
      </w:r>
      <w:ins w:id="489" w:author="MACARENA MUGIONE MENDEZ" w:date="2024-09-30T17:28:00Z">
        <w:r w:rsidR="0016449D" w:rsidRPr="00604C24">
          <w:rPr>
            <w:rFonts w:ascii="Arial" w:hAnsi="Arial" w:cs="Arial"/>
            <w:color w:val="000000" w:themeColor="text1"/>
            <w:sz w:val="18"/>
            <w:szCs w:val="18"/>
            <w:rPrChange w:id="490" w:author="MACARENA MUGIONE MENDEZ" w:date="2024-09-30T17:29:00Z">
              <w:rPr>
                <w:rFonts w:ascii="Arial" w:hAnsi="Arial" w:cs="Arial"/>
                <w:color w:val="000000" w:themeColor="text1"/>
                <w:sz w:val="16"/>
                <w:szCs w:val="16"/>
              </w:rPr>
            </w:rPrChange>
          </w:rPr>
          <w:t>vol.</w:t>
        </w:r>
      </w:ins>
      <w:r w:rsidRPr="00604C24">
        <w:rPr>
          <w:rFonts w:ascii="Arial" w:hAnsi="Arial" w:cs="Arial"/>
          <w:color w:val="000000" w:themeColor="text1"/>
          <w:sz w:val="18"/>
          <w:szCs w:val="18"/>
          <w:rPrChange w:id="491" w:author="MACARENA MUGIONE MENDEZ" w:date="2024-09-30T17:29:00Z">
            <w:rPr>
              <w:rFonts w:ascii="Arial" w:hAnsi="Arial" w:cs="Arial"/>
              <w:i/>
              <w:iCs/>
              <w:color w:val="000000" w:themeColor="text1"/>
              <w:sz w:val="16"/>
              <w:szCs w:val="16"/>
            </w:rPr>
          </w:rPrChange>
        </w:rPr>
        <w:t>48</w:t>
      </w:r>
      <w:ins w:id="492" w:author="MACARENA MUGIONE MENDEZ" w:date="2024-09-30T17:29:00Z">
        <w:r w:rsidR="0016449D" w:rsidRPr="00604C24">
          <w:rPr>
            <w:rFonts w:ascii="Arial" w:hAnsi="Arial" w:cs="Arial"/>
            <w:color w:val="000000" w:themeColor="text1"/>
            <w:sz w:val="18"/>
            <w:szCs w:val="18"/>
            <w:rPrChange w:id="493" w:author="MACARENA MUGIONE MENDEZ" w:date="2024-09-30T17:29:00Z">
              <w:rPr>
                <w:rFonts w:ascii="Arial" w:hAnsi="Arial" w:cs="Arial"/>
                <w:color w:val="000000" w:themeColor="text1"/>
                <w:sz w:val="16"/>
                <w:szCs w:val="16"/>
              </w:rPr>
            </w:rPrChange>
          </w:rPr>
          <w:t>, n°</w:t>
        </w:r>
      </w:ins>
      <w:del w:id="494" w:author="MACARENA MUGIONE MENDEZ" w:date="2024-09-30T17:29:00Z">
        <w:r w:rsidRPr="00604C24" w:rsidDel="0016449D">
          <w:rPr>
            <w:rFonts w:ascii="Arial" w:hAnsi="Arial" w:cs="Arial"/>
            <w:color w:val="000000" w:themeColor="text1"/>
            <w:sz w:val="18"/>
            <w:szCs w:val="18"/>
            <w:rPrChange w:id="495" w:author="MACARENA MUGIONE MENDEZ" w:date="2024-09-30T17:29:00Z">
              <w:rPr>
                <w:rFonts w:ascii="Arial" w:hAnsi="Arial" w:cs="Arial"/>
                <w:color w:val="000000" w:themeColor="text1"/>
                <w:sz w:val="16"/>
                <w:szCs w:val="16"/>
              </w:rPr>
            </w:rPrChange>
          </w:rPr>
          <w:delText>(</w:delText>
        </w:r>
      </w:del>
      <w:r w:rsidRPr="00604C24">
        <w:rPr>
          <w:rFonts w:ascii="Arial" w:hAnsi="Arial" w:cs="Arial"/>
          <w:color w:val="000000" w:themeColor="text1"/>
          <w:sz w:val="18"/>
          <w:szCs w:val="18"/>
          <w:rPrChange w:id="496" w:author="MACARENA MUGIONE MENDEZ" w:date="2024-09-30T17:29:00Z">
            <w:rPr>
              <w:rFonts w:ascii="Arial" w:hAnsi="Arial" w:cs="Arial"/>
              <w:color w:val="000000" w:themeColor="text1"/>
              <w:sz w:val="16"/>
              <w:szCs w:val="16"/>
            </w:rPr>
          </w:rPrChange>
        </w:rPr>
        <w:t>2</w:t>
      </w:r>
      <w:ins w:id="497" w:author="MACARENA MUGIONE MENDEZ" w:date="2024-09-30T17:29:00Z">
        <w:r w:rsidR="0016449D" w:rsidRPr="00604C24">
          <w:rPr>
            <w:rFonts w:ascii="Arial" w:hAnsi="Arial" w:cs="Arial"/>
            <w:color w:val="000000" w:themeColor="text1"/>
            <w:sz w:val="18"/>
            <w:szCs w:val="18"/>
            <w:rPrChange w:id="498" w:author="MACARENA MUGIONE MENDEZ" w:date="2024-09-30T17:29:00Z">
              <w:rPr>
                <w:rFonts w:ascii="Arial" w:hAnsi="Arial" w:cs="Arial"/>
                <w:color w:val="000000" w:themeColor="text1"/>
                <w:sz w:val="16"/>
                <w:szCs w:val="16"/>
              </w:rPr>
            </w:rPrChange>
          </w:rPr>
          <w:t xml:space="preserve"> (2010):</w:t>
        </w:r>
      </w:ins>
      <w:del w:id="499" w:author="MACARENA MUGIONE MENDEZ" w:date="2024-09-30T17:29:00Z">
        <w:r w:rsidRPr="00604C24" w:rsidDel="0016449D">
          <w:rPr>
            <w:rFonts w:ascii="Arial" w:hAnsi="Arial" w:cs="Arial"/>
            <w:color w:val="000000" w:themeColor="text1"/>
            <w:sz w:val="18"/>
            <w:szCs w:val="18"/>
            <w:rPrChange w:id="500" w:author="MACARENA MUGIONE MENDEZ" w:date="2024-09-30T17:29:00Z">
              <w:rPr>
                <w:rFonts w:ascii="Arial" w:hAnsi="Arial" w:cs="Arial"/>
                <w:color w:val="000000" w:themeColor="text1"/>
                <w:sz w:val="16"/>
                <w:szCs w:val="16"/>
              </w:rPr>
            </w:rPrChange>
          </w:rPr>
          <w:delText xml:space="preserve">), </w:delText>
        </w:r>
      </w:del>
      <w:r w:rsidRPr="00604C24">
        <w:rPr>
          <w:rFonts w:ascii="Arial" w:hAnsi="Arial" w:cs="Arial"/>
          <w:color w:val="000000" w:themeColor="text1"/>
          <w:sz w:val="18"/>
          <w:szCs w:val="18"/>
          <w:rPrChange w:id="501" w:author="MACARENA MUGIONE MENDEZ" w:date="2024-09-30T17:29:00Z">
            <w:rPr>
              <w:rFonts w:ascii="Arial" w:hAnsi="Arial" w:cs="Arial"/>
              <w:color w:val="000000" w:themeColor="text1"/>
              <w:sz w:val="16"/>
              <w:szCs w:val="16"/>
            </w:rPr>
          </w:rPrChange>
        </w:rPr>
        <w:t>163-166.</w:t>
      </w:r>
    </w:p>
    <w:p w14:paraId="4AEB71B7" w14:textId="77777777" w:rsidR="000C4598" w:rsidRPr="007767C9" w:rsidRDefault="000C4598" w:rsidP="000C4598">
      <w:pPr>
        <w:pStyle w:val="Textonotapie"/>
        <w:ind w:left="0"/>
        <w:rPr>
          <w:rFonts w:ascii="Arial" w:hAnsi="Arial" w:cs="Arial"/>
          <w:sz w:val="16"/>
          <w:szCs w:val="16"/>
          <w:lang w:val="es-ES"/>
        </w:rPr>
      </w:pPr>
    </w:p>
  </w:footnote>
  <w:footnote w:id="13">
    <w:p w14:paraId="5FFA9168" w14:textId="2E64B9B6" w:rsidR="003850D2" w:rsidRPr="00E93824" w:rsidRDefault="003850D2">
      <w:pPr>
        <w:jc w:val="both"/>
        <w:rPr>
          <w:rFonts w:ascii="Arial" w:hAnsi="Arial" w:cs="Arial"/>
          <w:sz w:val="18"/>
          <w:szCs w:val="18"/>
        </w:rPr>
        <w:pPrChange w:id="548" w:author="MACARENA MUGIONE MENDEZ" w:date="2024-10-03T23:40:00Z" w16du:dateUtc="2024-10-04T05:40:00Z">
          <w:pPr/>
        </w:pPrChange>
      </w:pPr>
      <w:r w:rsidRPr="00E93824">
        <w:rPr>
          <w:rStyle w:val="Refdenotaalpie"/>
          <w:rFonts w:ascii="Arial" w:hAnsi="Arial" w:cs="Arial"/>
          <w:sz w:val="18"/>
          <w:szCs w:val="18"/>
        </w:rPr>
        <w:footnoteRef/>
      </w:r>
      <w:r w:rsidR="009A555E" w:rsidRPr="00E93824">
        <w:rPr>
          <w:rFonts w:ascii="Arial" w:hAnsi="Arial" w:cs="Arial"/>
          <w:sz w:val="18"/>
          <w:szCs w:val="18"/>
        </w:rPr>
        <w:t>Antonio Lorenzo Monterrubio</w:t>
      </w:r>
      <w:ins w:id="549" w:author="MACARENA MUGIONE MENDEZ" w:date="2024-10-03T23:40:00Z" w16du:dateUtc="2024-10-04T05:40:00Z">
        <w:r w:rsidR="00066D1E" w:rsidRPr="00E93824">
          <w:rPr>
            <w:rFonts w:ascii="Arial" w:hAnsi="Arial" w:cs="Arial"/>
            <w:sz w:val="18"/>
            <w:szCs w:val="18"/>
          </w:rPr>
          <w:t>,</w:t>
        </w:r>
      </w:ins>
      <w:del w:id="550" w:author="MACARENA MUGIONE MENDEZ" w:date="2024-10-03T23:40:00Z" w16du:dateUtc="2024-10-04T05:40:00Z">
        <w:r w:rsidR="009A555E" w:rsidRPr="00E93824" w:rsidDel="00066D1E">
          <w:rPr>
            <w:rFonts w:ascii="Arial" w:hAnsi="Arial" w:cs="Arial"/>
            <w:sz w:val="18"/>
            <w:szCs w:val="18"/>
          </w:rPr>
          <w:delText>.</w:delText>
        </w:r>
      </w:del>
      <w:r w:rsidR="009A555E" w:rsidRPr="00E93824">
        <w:rPr>
          <w:rFonts w:ascii="Arial" w:hAnsi="Arial" w:cs="Arial"/>
          <w:sz w:val="18"/>
          <w:szCs w:val="18"/>
        </w:rPr>
        <w:t> </w:t>
      </w:r>
      <w:r w:rsidR="009A555E" w:rsidRPr="00E93824">
        <w:rPr>
          <w:rFonts w:ascii="Arial" w:hAnsi="Arial" w:cs="Arial"/>
          <w:i/>
          <w:iCs/>
          <w:sz w:val="18"/>
          <w:szCs w:val="18"/>
          <w:rPrChange w:id="551" w:author="MACARENA MUGIONE MENDEZ" w:date="2024-10-03T23:40:00Z" w16du:dateUtc="2024-10-04T05:40:00Z">
            <w:rPr>
              <w:rFonts w:ascii="Arial" w:hAnsi="Arial" w:cs="Arial"/>
              <w:sz w:val="18"/>
              <w:szCs w:val="18"/>
            </w:rPr>
          </w:rPrChange>
        </w:rPr>
        <w:t>Arquitectura, urbanismo y sociedad en la ciudad de Pachuca durante el porfiriato</w:t>
      </w:r>
      <w:del w:id="552" w:author="MACARENA MUGIONE MENDEZ" w:date="2024-10-03T23:40:00Z" w16du:dateUtc="2024-10-04T05:40:00Z">
        <w:r w:rsidR="009A555E" w:rsidRPr="00E93824" w:rsidDel="00066D1E">
          <w:rPr>
            <w:rFonts w:ascii="Arial" w:hAnsi="Arial" w:cs="Arial"/>
            <w:sz w:val="18"/>
            <w:szCs w:val="18"/>
          </w:rPr>
          <w:delText>.</w:delText>
        </w:r>
      </w:del>
      <w:r w:rsidR="009A555E" w:rsidRPr="00E93824">
        <w:rPr>
          <w:rFonts w:ascii="Arial" w:hAnsi="Arial" w:cs="Arial"/>
          <w:sz w:val="18"/>
          <w:szCs w:val="18"/>
        </w:rPr>
        <w:t>(</w:t>
      </w:r>
      <w:ins w:id="553" w:author="MACARENA MUGIONE MENDEZ" w:date="2024-10-03T23:40:00Z" w16du:dateUtc="2024-10-04T05:40:00Z">
        <w:r w:rsidR="00066D1E" w:rsidRPr="00E93824">
          <w:rPr>
            <w:rFonts w:ascii="Arial" w:hAnsi="Arial" w:cs="Arial"/>
            <w:sz w:val="18"/>
            <w:szCs w:val="18"/>
          </w:rPr>
          <w:t xml:space="preserve">México: </w:t>
        </w:r>
      </w:ins>
      <w:del w:id="554" w:author="MACARENA MUGIONE MENDEZ" w:date="2024-10-03T23:40:00Z" w16du:dateUtc="2024-10-04T05:40:00Z">
        <w:r w:rsidR="009A555E" w:rsidRPr="00E93824" w:rsidDel="00066D1E">
          <w:rPr>
            <w:rFonts w:ascii="Arial" w:hAnsi="Arial" w:cs="Arial"/>
            <w:sz w:val="18"/>
            <w:szCs w:val="18"/>
          </w:rPr>
          <w:delText>1995) </w:delText>
        </w:r>
      </w:del>
      <w:r w:rsidR="009A555E" w:rsidRPr="00E93824">
        <w:rPr>
          <w:rFonts w:ascii="Arial" w:hAnsi="Arial" w:cs="Arial"/>
          <w:sz w:val="18"/>
          <w:szCs w:val="18"/>
        </w:rPr>
        <w:t>Gobierno del Estado de Hidalgo</w:t>
      </w:r>
      <w:ins w:id="555" w:author="MACARENA MUGIONE MENDEZ" w:date="2024-10-03T23:40:00Z" w16du:dateUtc="2024-10-04T05:40:00Z">
        <w:r w:rsidR="00066D1E" w:rsidRPr="00E93824">
          <w:rPr>
            <w:rFonts w:ascii="Arial" w:hAnsi="Arial" w:cs="Arial"/>
            <w:sz w:val="18"/>
            <w:szCs w:val="18"/>
          </w:rPr>
          <w:t>, 1995),</w:t>
        </w:r>
      </w:ins>
      <w:del w:id="556" w:author="MACARENA MUGIONE MENDEZ" w:date="2024-10-03T23:40:00Z" w16du:dateUtc="2024-10-04T05:40:00Z">
        <w:r w:rsidR="009A555E" w:rsidRPr="00E93824" w:rsidDel="00066D1E">
          <w:rPr>
            <w:rFonts w:ascii="Arial" w:hAnsi="Arial" w:cs="Arial"/>
            <w:sz w:val="18"/>
            <w:szCs w:val="18"/>
          </w:rPr>
          <w:delText xml:space="preserve"> . </w:delText>
        </w:r>
      </w:del>
      <w:r w:rsidR="009A555E" w:rsidRPr="00E93824">
        <w:rPr>
          <w:rFonts w:ascii="Arial" w:hAnsi="Arial" w:cs="Arial"/>
          <w:sz w:val="18"/>
          <w:szCs w:val="18"/>
        </w:rPr>
        <w:t>131-132</w:t>
      </w:r>
      <w:ins w:id="557" w:author="MACARENA MUGIONE MENDEZ" w:date="2024-10-03T23:40:00Z" w16du:dateUtc="2024-10-04T05:40:00Z">
        <w:r w:rsidR="00066D1E" w:rsidRPr="00E93824">
          <w:rPr>
            <w:rFonts w:ascii="Arial" w:hAnsi="Arial" w:cs="Arial"/>
            <w:sz w:val="18"/>
            <w:szCs w:val="18"/>
          </w:rPr>
          <w:t>.</w:t>
        </w:r>
      </w:ins>
    </w:p>
  </w:footnote>
  <w:footnote w:id="14">
    <w:p w14:paraId="45186D3E" w14:textId="4FF4C545" w:rsidR="00AC582C" w:rsidRPr="00E93824" w:rsidRDefault="00AC582C">
      <w:pPr>
        <w:jc w:val="both"/>
        <w:rPr>
          <w:sz w:val="18"/>
          <w:szCs w:val="18"/>
        </w:rPr>
        <w:pPrChange w:id="573" w:author="MACARENA MUGIONE MENDEZ" w:date="2024-10-03T23:40:00Z" w16du:dateUtc="2024-10-04T05:40:00Z">
          <w:pPr/>
        </w:pPrChange>
      </w:pPr>
      <w:r w:rsidRPr="00E93824">
        <w:rPr>
          <w:rStyle w:val="Refdenotaalpie"/>
          <w:rFonts w:ascii="Arial" w:hAnsi="Arial" w:cs="Arial"/>
          <w:sz w:val="18"/>
          <w:szCs w:val="18"/>
        </w:rPr>
        <w:footnoteRef/>
      </w:r>
      <w:r w:rsidRPr="00E93824">
        <w:rPr>
          <w:rFonts w:ascii="Arial" w:hAnsi="Arial" w:cs="Arial"/>
          <w:sz w:val="18"/>
          <w:szCs w:val="18"/>
        </w:rPr>
        <w:t xml:space="preserve"> </w:t>
      </w:r>
      <w:r w:rsidRPr="00E93824">
        <w:rPr>
          <w:rFonts w:ascii="Arial" w:hAnsi="Arial" w:cs="Arial"/>
          <w:sz w:val="18"/>
          <w:szCs w:val="18"/>
          <w:lang w:val="es-ES"/>
        </w:rPr>
        <w:t xml:space="preserve"> Gonzalo </w:t>
      </w:r>
      <w:r w:rsidRPr="00E93824">
        <w:rPr>
          <w:rFonts w:ascii="Arial" w:hAnsi="Arial" w:cs="Arial"/>
          <w:color w:val="222222"/>
          <w:sz w:val="18"/>
          <w:szCs w:val="18"/>
          <w:shd w:val="clear" w:color="auto" w:fill="FFFFFF"/>
        </w:rPr>
        <w:t>Castañeda</w:t>
      </w:r>
      <w:ins w:id="574" w:author="MACARENA MUGIONE MENDEZ" w:date="2024-10-03T23:42:00Z" w16du:dateUtc="2024-10-04T05:42:00Z">
        <w:r w:rsidR="00A7251D">
          <w:rPr>
            <w:rFonts w:ascii="Arial" w:hAnsi="Arial" w:cs="Arial"/>
            <w:color w:val="222222"/>
            <w:sz w:val="18"/>
            <w:szCs w:val="18"/>
            <w:shd w:val="clear" w:color="auto" w:fill="FFFFFF"/>
          </w:rPr>
          <w:t>,</w:t>
        </w:r>
      </w:ins>
      <w:del w:id="575" w:author="MACARENA MUGIONE MENDEZ" w:date="2024-10-03T23:42:00Z" w16du:dateUtc="2024-10-04T05:42:00Z">
        <w:r w:rsidRPr="00E93824" w:rsidDel="00A7251D">
          <w:rPr>
            <w:rFonts w:ascii="Arial" w:hAnsi="Arial" w:cs="Arial"/>
            <w:color w:val="222222"/>
            <w:sz w:val="18"/>
            <w:szCs w:val="18"/>
            <w:shd w:val="clear" w:color="auto" w:fill="FFFFFF"/>
          </w:rPr>
          <w:delText>.</w:delText>
        </w:r>
      </w:del>
      <w:r w:rsidRPr="00E93824">
        <w:rPr>
          <w:rFonts w:ascii="Arial" w:hAnsi="Arial" w:cs="Arial"/>
          <w:color w:val="222222"/>
          <w:sz w:val="18"/>
          <w:szCs w:val="18"/>
          <w:shd w:val="clear" w:color="auto" w:fill="FFFFFF"/>
        </w:rPr>
        <w:t xml:space="preserve"> </w:t>
      </w:r>
      <w:ins w:id="576" w:author="MACARENA MUGIONE MENDEZ" w:date="2024-10-03T23:41:00Z" w16du:dateUtc="2024-10-04T05:41:00Z">
        <w:r w:rsidR="00A7251D" w:rsidRPr="00604C24">
          <w:rPr>
            <w:rFonts w:ascii="Arial" w:hAnsi="Arial" w:cs="Arial"/>
            <w:color w:val="000000" w:themeColor="text1"/>
            <w:sz w:val="18"/>
            <w:szCs w:val="18"/>
            <w:shd w:val="clear" w:color="auto" w:fill="FFFFFF"/>
          </w:rPr>
          <w:t>«</w:t>
        </w:r>
      </w:ins>
      <w:r w:rsidRPr="00E93824">
        <w:rPr>
          <w:rFonts w:ascii="Arial" w:hAnsi="Arial" w:cs="Arial"/>
          <w:color w:val="222222"/>
          <w:sz w:val="18"/>
          <w:szCs w:val="18"/>
          <w:shd w:val="clear" w:color="auto" w:fill="FFFFFF"/>
        </w:rPr>
        <w:t>Higiene que debe observarse en los trabajos mineros subterráneos</w:t>
      </w:r>
      <w:ins w:id="577" w:author="MACARENA MUGIONE MENDEZ" w:date="2024-10-03T23:41:00Z" w16du:dateUtc="2024-10-04T05:41:00Z">
        <w:r w:rsidR="00A7251D" w:rsidRPr="00604C24">
          <w:rPr>
            <w:rFonts w:ascii="Arial" w:hAnsi="Arial" w:cs="Arial"/>
            <w:color w:val="000000" w:themeColor="text1"/>
            <w:sz w:val="18"/>
            <w:szCs w:val="18"/>
            <w:shd w:val="clear" w:color="auto" w:fill="FFFFFF"/>
          </w:rPr>
          <w:t>»</w:t>
        </w:r>
      </w:ins>
      <w:ins w:id="578" w:author="MACARENA MUGIONE MENDEZ" w:date="2024-10-03T23:42:00Z" w16du:dateUtc="2024-10-04T05:42:00Z">
        <w:r w:rsidR="00A7251D">
          <w:rPr>
            <w:rFonts w:ascii="Arial" w:hAnsi="Arial" w:cs="Arial"/>
            <w:color w:val="222222"/>
            <w:sz w:val="18"/>
            <w:szCs w:val="18"/>
            <w:shd w:val="clear" w:color="auto" w:fill="FFFFFF"/>
          </w:rPr>
          <w:t>,</w:t>
        </w:r>
      </w:ins>
      <w:del w:id="579" w:author="MACARENA MUGIONE MENDEZ" w:date="2024-10-03T23:42:00Z" w16du:dateUtc="2024-10-04T05:42:00Z">
        <w:r w:rsidRPr="00E93824" w:rsidDel="00A7251D">
          <w:rPr>
            <w:rFonts w:ascii="Arial" w:hAnsi="Arial" w:cs="Arial"/>
            <w:color w:val="222222"/>
            <w:sz w:val="18"/>
            <w:szCs w:val="18"/>
            <w:shd w:val="clear" w:color="auto" w:fill="FFFFFF"/>
          </w:rPr>
          <w:delText>.</w:delText>
        </w:r>
      </w:del>
      <w:r w:rsidRPr="00E93824">
        <w:rPr>
          <w:rFonts w:ascii="Arial" w:hAnsi="Arial" w:cs="Arial"/>
          <w:color w:val="222222"/>
          <w:sz w:val="18"/>
          <w:szCs w:val="18"/>
          <w:shd w:val="clear" w:color="auto" w:fill="FFFFFF"/>
        </w:rPr>
        <w:t> </w:t>
      </w:r>
      <w:r w:rsidRPr="00E93824">
        <w:rPr>
          <w:rFonts w:ascii="Arial" w:hAnsi="Arial" w:cs="Arial"/>
          <w:i/>
          <w:iCs/>
          <w:color w:val="222222"/>
          <w:sz w:val="18"/>
          <w:szCs w:val="18"/>
        </w:rPr>
        <w:t>Salud Pública de México</w:t>
      </w:r>
      <w:r w:rsidRPr="00E93824">
        <w:rPr>
          <w:rFonts w:ascii="Arial" w:hAnsi="Arial" w:cs="Arial"/>
          <w:color w:val="222222"/>
          <w:sz w:val="18"/>
          <w:szCs w:val="18"/>
          <w:shd w:val="clear" w:color="auto" w:fill="FFFFFF"/>
        </w:rPr>
        <w:t>,</w:t>
      </w:r>
      <w:del w:id="580" w:author="MACARENA MUGIONE MENDEZ" w:date="2024-10-03T23:42:00Z" w16du:dateUtc="2024-10-04T05:42:00Z">
        <w:r w:rsidRPr="00E93824" w:rsidDel="00A7251D">
          <w:rPr>
            <w:rFonts w:ascii="Arial" w:hAnsi="Arial" w:cs="Arial"/>
            <w:color w:val="222222"/>
            <w:sz w:val="18"/>
            <w:szCs w:val="18"/>
            <w:shd w:val="clear" w:color="auto" w:fill="FFFFFF"/>
          </w:rPr>
          <w:delText xml:space="preserve"> 1990,</w:delText>
        </w:r>
      </w:del>
      <w:r w:rsidRPr="00E93824">
        <w:rPr>
          <w:rFonts w:ascii="Arial" w:hAnsi="Arial" w:cs="Arial"/>
          <w:color w:val="222222"/>
          <w:sz w:val="18"/>
          <w:szCs w:val="18"/>
          <w:shd w:val="clear" w:color="auto" w:fill="FFFFFF"/>
        </w:rPr>
        <w:t xml:space="preserve"> vol. 32, </w:t>
      </w:r>
      <w:proofErr w:type="spellStart"/>
      <w:r w:rsidRPr="00E93824">
        <w:rPr>
          <w:rFonts w:ascii="Arial" w:hAnsi="Arial" w:cs="Arial"/>
          <w:color w:val="222222"/>
          <w:sz w:val="18"/>
          <w:szCs w:val="18"/>
          <w:shd w:val="clear" w:color="auto" w:fill="FFFFFF"/>
        </w:rPr>
        <w:t>n</w:t>
      </w:r>
      <w:ins w:id="581" w:author="MACARENA MUGIONE MENDEZ" w:date="2024-10-03T23:43:00Z" w16du:dateUtc="2024-10-04T05:43:00Z">
        <w:r w:rsidR="00A7251D">
          <w:rPr>
            <w:rFonts w:ascii="Arial" w:hAnsi="Arial" w:cs="Arial"/>
            <w:color w:val="222222"/>
            <w:sz w:val="18"/>
            <w:szCs w:val="18"/>
            <w:shd w:val="clear" w:color="auto" w:fill="FFFFFF"/>
          </w:rPr>
          <w:t>°</w:t>
        </w:r>
      </w:ins>
      <w:proofErr w:type="spellEnd"/>
      <w:del w:id="582" w:author="MACARENA MUGIONE MENDEZ" w:date="2024-10-03T23:43:00Z" w16du:dateUtc="2024-10-04T05:43:00Z">
        <w:r w:rsidRPr="00E93824" w:rsidDel="00A7251D">
          <w:rPr>
            <w:rFonts w:ascii="Arial" w:hAnsi="Arial" w:cs="Arial"/>
            <w:color w:val="222222"/>
            <w:sz w:val="18"/>
            <w:szCs w:val="18"/>
            <w:shd w:val="clear" w:color="auto" w:fill="FFFFFF"/>
          </w:rPr>
          <w:delText>o</w:delText>
        </w:r>
      </w:del>
      <w:r w:rsidRPr="00E93824">
        <w:rPr>
          <w:rFonts w:ascii="Arial" w:hAnsi="Arial" w:cs="Arial"/>
          <w:color w:val="222222"/>
          <w:sz w:val="18"/>
          <w:szCs w:val="18"/>
          <w:shd w:val="clear" w:color="auto" w:fill="FFFFFF"/>
        </w:rPr>
        <w:t xml:space="preserve"> 3</w:t>
      </w:r>
      <w:ins w:id="583" w:author="MACARENA MUGIONE MENDEZ" w:date="2024-10-03T23:43:00Z" w16du:dateUtc="2024-10-04T05:43:00Z">
        <w:r w:rsidR="00A7251D">
          <w:rPr>
            <w:rFonts w:ascii="Arial" w:hAnsi="Arial" w:cs="Arial"/>
            <w:color w:val="222222"/>
            <w:sz w:val="18"/>
            <w:szCs w:val="18"/>
            <w:shd w:val="clear" w:color="auto" w:fill="FFFFFF"/>
          </w:rPr>
          <w:t xml:space="preserve"> (1990):</w:t>
        </w:r>
      </w:ins>
      <w:del w:id="584" w:author="MACARENA MUGIONE MENDEZ" w:date="2024-10-03T23:43:00Z" w16du:dateUtc="2024-10-04T05:43:00Z">
        <w:r w:rsidRPr="00E93824" w:rsidDel="00A7251D">
          <w:rPr>
            <w:rFonts w:ascii="Arial" w:hAnsi="Arial" w:cs="Arial"/>
            <w:color w:val="222222"/>
            <w:sz w:val="18"/>
            <w:szCs w:val="18"/>
            <w:shd w:val="clear" w:color="auto" w:fill="FFFFFF"/>
          </w:rPr>
          <w:delText>, p.</w:delText>
        </w:r>
      </w:del>
      <w:r w:rsidRPr="00E93824">
        <w:rPr>
          <w:rFonts w:ascii="Arial" w:hAnsi="Arial" w:cs="Arial"/>
          <w:color w:val="222222"/>
          <w:sz w:val="18"/>
          <w:szCs w:val="18"/>
          <w:shd w:val="clear" w:color="auto" w:fill="FFFFFF"/>
        </w:rPr>
        <w:t xml:space="preserve"> 366-372.</w:t>
      </w:r>
    </w:p>
  </w:footnote>
  <w:footnote w:id="15">
    <w:p w14:paraId="72297F7F" w14:textId="469278AF" w:rsidR="00771133" w:rsidRPr="00764A73" w:rsidRDefault="00771133">
      <w:pPr>
        <w:pStyle w:val="Textonotapie"/>
        <w:ind w:left="0"/>
        <w:jc w:val="both"/>
        <w:rPr>
          <w:rFonts w:ascii="Arial" w:hAnsi="Arial" w:cs="Arial"/>
          <w:color w:val="000000" w:themeColor="text1"/>
          <w:sz w:val="16"/>
          <w:szCs w:val="16"/>
          <w:rPrChange w:id="586" w:author="Vladi Hernández" w:date="2024-11-05T20:39:00Z" w16du:dateUtc="2024-11-06T02:39:00Z">
            <w:rPr>
              <w:rFonts w:ascii="Arial" w:hAnsi="Arial" w:cs="Arial"/>
              <w:color w:val="000000" w:themeColor="text1"/>
              <w:sz w:val="16"/>
              <w:szCs w:val="16"/>
              <w:lang w:val="en-US"/>
            </w:rPr>
          </w:rPrChange>
        </w:rPr>
        <w:pPrChange w:id="587" w:author="MACARENA MUGIONE MENDEZ" w:date="2024-10-03T23:40:00Z" w16du:dateUtc="2024-10-04T05:40:00Z">
          <w:pPr>
            <w:pStyle w:val="Textonotapie"/>
            <w:ind w:left="0"/>
          </w:pPr>
        </w:pPrChange>
      </w:pPr>
      <w:r w:rsidRPr="00E93824">
        <w:rPr>
          <w:rStyle w:val="Refdenotaalpie"/>
          <w:rFonts w:ascii="Arial" w:hAnsi="Arial" w:cs="Arial"/>
          <w:color w:val="000000" w:themeColor="text1"/>
          <w:sz w:val="18"/>
          <w:szCs w:val="18"/>
          <w:rPrChange w:id="588" w:author="MACARENA MUGIONE MENDEZ" w:date="2024-10-03T23:40:00Z" w16du:dateUtc="2024-10-04T05:40:00Z">
            <w:rPr>
              <w:rStyle w:val="Refdenotaalpie"/>
              <w:rFonts w:ascii="Arial" w:hAnsi="Arial" w:cs="Arial"/>
              <w:color w:val="000000" w:themeColor="text1"/>
              <w:sz w:val="16"/>
              <w:szCs w:val="16"/>
            </w:rPr>
          </w:rPrChange>
        </w:rPr>
        <w:footnoteRef/>
      </w:r>
      <w:r w:rsidRPr="00E93824">
        <w:rPr>
          <w:rFonts w:ascii="Arial" w:hAnsi="Arial" w:cs="Arial"/>
          <w:color w:val="000000" w:themeColor="text1"/>
          <w:sz w:val="18"/>
          <w:szCs w:val="18"/>
          <w:rPrChange w:id="589" w:author="MACARENA MUGIONE MENDEZ" w:date="2024-10-03T23:40:00Z" w16du:dateUtc="2024-10-04T05:40:00Z">
            <w:rPr>
              <w:rFonts w:ascii="Arial" w:hAnsi="Arial" w:cs="Arial"/>
              <w:color w:val="000000" w:themeColor="text1"/>
              <w:sz w:val="16"/>
              <w:szCs w:val="16"/>
            </w:rPr>
          </w:rPrChange>
        </w:rPr>
        <w:t xml:space="preserve"> </w:t>
      </w:r>
      <w:ins w:id="590" w:author="MACARENA MUGIONE MENDEZ" w:date="2024-10-03T23:43:00Z" w16du:dateUtc="2024-10-04T05:43:00Z">
        <w:r w:rsidR="00410FB1">
          <w:rPr>
            <w:rFonts w:ascii="Arial" w:hAnsi="Arial" w:cs="Arial"/>
            <w:color w:val="000000" w:themeColor="text1"/>
            <w:sz w:val="18"/>
            <w:szCs w:val="18"/>
          </w:rPr>
          <w:t xml:space="preserve">Silvia Guadalupe </w:t>
        </w:r>
      </w:ins>
      <w:r w:rsidRPr="00E93824">
        <w:rPr>
          <w:rFonts w:ascii="Arial" w:hAnsi="Arial" w:cs="Arial"/>
          <w:color w:val="000000" w:themeColor="text1"/>
          <w:sz w:val="18"/>
          <w:szCs w:val="18"/>
          <w:rPrChange w:id="591" w:author="MACARENA MUGIONE MENDEZ" w:date="2024-10-03T23:40:00Z" w16du:dateUtc="2024-10-04T05:40:00Z">
            <w:rPr>
              <w:rFonts w:ascii="Arial" w:hAnsi="Arial" w:cs="Arial"/>
              <w:color w:val="000000" w:themeColor="text1"/>
              <w:sz w:val="16"/>
              <w:szCs w:val="16"/>
            </w:rPr>
          </w:rPrChange>
        </w:rPr>
        <w:t xml:space="preserve">Ubilla Montiel, </w:t>
      </w:r>
      <w:del w:id="592" w:author="MACARENA MUGIONE MENDEZ" w:date="2024-10-03T23:43:00Z" w16du:dateUtc="2024-10-04T05:43:00Z">
        <w:r w:rsidRPr="00E93824" w:rsidDel="00410FB1">
          <w:rPr>
            <w:rFonts w:ascii="Arial" w:hAnsi="Arial" w:cs="Arial"/>
            <w:color w:val="000000" w:themeColor="text1"/>
            <w:sz w:val="18"/>
            <w:szCs w:val="18"/>
            <w:rPrChange w:id="593" w:author="MACARENA MUGIONE MENDEZ" w:date="2024-10-03T23:40:00Z" w16du:dateUtc="2024-10-04T05:40:00Z">
              <w:rPr>
                <w:rFonts w:ascii="Arial" w:hAnsi="Arial" w:cs="Arial"/>
                <w:color w:val="000000" w:themeColor="text1"/>
                <w:sz w:val="16"/>
                <w:szCs w:val="16"/>
              </w:rPr>
            </w:rPrChange>
          </w:rPr>
          <w:delText xml:space="preserve">S. G. (2017). </w:delText>
        </w:r>
      </w:del>
      <w:r w:rsidRPr="00E93824">
        <w:rPr>
          <w:rFonts w:ascii="Arial" w:hAnsi="Arial" w:cs="Arial"/>
          <w:color w:val="000000" w:themeColor="text1"/>
          <w:sz w:val="18"/>
          <w:szCs w:val="18"/>
          <w:rPrChange w:id="594" w:author="MACARENA MUGIONE MENDEZ" w:date="2024-10-03T23:40:00Z" w16du:dateUtc="2024-10-04T05:40:00Z">
            <w:rPr>
              <w:rFonts w:ascii="Arial" w:hAnsi="Arial" w:cs="Arial"/>
              <w:color w:val="000000" w:themeColor="text1"/>
              <w:sz w:val="16"/>
              <w:szCs w:val="16"/>
            </w:rPr>
          </w:rPrChange>
        </w:rPr>
        <w:t>Hambre, enfermedades y muerte en Pachuca durante el porfiriato (1882-1911)</w:t>
      </w:r>
      <w:ins w:id="595" w:author="MACARENA MUGIONE MENDEZ" w:date="2024-10-03T23:44:00Z" w16du:dateUtc="2024-10-04T05:44:00Z">
        <w:r w:rsidR="00410FB1">
          <w:rPr>
            <w:rFonts w:ascii="Arial" w:hAnsi="Arial" w:cs="Arial"/>
            <w:color w:val="000000" w:themeColor="text1"/>
            <w:sz w:val="18"/>
            <w:szCs w:val="18"/>
          </w:rPr>
          <w:t xml:space="preserve"> (México: </w:t>
        </w:r>
      </w:ins>
      <w:proofErr w:type="spellStart"/>
      <w:ins w:id="596" w:author="MACARENA MUGIONE MENDEZ" w:date="2024-10-03T23:44:00Z">
        <w:r w:rsidR="00410FB1" w:rsidRPr="00410FB1">
          <w:rPr>
            <w:rFonts w:ascii="Arial" w:hAnsi="Arial" w:cs="Arial"/>
            <w:color w:val="000000" w:themeColor="text1"/>
            <w:sz w:val="18"/>
            <w:szCs w:val="18"/>
          </w:rPr>
          <w:t>ICSHu</w:t>
        </w:r>
        <w:proofErr w:type="spellEnd"/>
        <w:r w:rsidR="00410FB1" w:rsidRPr="00410FB1">
          <w:rPr>
            <w:rFonts w:ascii="Arial" w:hAnsi="Arial" w:cs="Arial"/>
            <w:color w:val="000000" w:themeColor="text1"/>
            <w:sz w:val="18"/>
            <w:szCs w:val="18"/>
          </w:rPr>
          <w:t>-BD-UAEH</w:t>
        </w:r>
      </w:ins>
      <w:ins w:id="597" w:author="MACARENA MUGIONE MENDEZ" w:date="2024-10-03T23:44:00Z" w16du:dateUtc="2024-10-04T05:44:00Z">
        <w:r w:rsidR="00410FB1">
          <w:rPr>
            <w:rFonts w:ascii="Arial" w:hAnsi="Arial" w:cs="Arial"/>
            <w:color w:val="000000" w:themeColor="text1"/>
            <w:sz w:val="18"/>
            <w:szCs w:val="18"/>
          </w:rPr>
          <w:t>, 2017):</w:t>
        </w:r>
      </w:ins>
      <w:del w:id="598" w:author="MACARENA MUGIONE MENDEZ" w:date="2024-10-03T23:44:00Z" w16du:dateUtc="2024-10-04T05:44:00Z">
        <w:r w:rsidRPr="00E93824" w:rsidDel="00410FB1">
          <w:rPr>
            <w:rFonts w:ascii="Arial" w:hAnsi="Arial" w:cs="Arial"/>
            <w:color w:val="000000" w:themeColor="text1"/>
            <w:sz w:val="18"/>
            <w:szCs w:val="18"/>
            <w:rPrChange w:id="599" w:author="MACARENA MUGIONE MENDEZ" w:date="2024-10-03T23:40:00Z" w16du:dateUtc="2024-10-04T05:40:00Z">
              <w:rPr>
                <w:rFonts w:ascii="Arial" w:hAnsi="Arial" w:cs="Arial"/>
                <w:color w:val="000000" w:themeColor="text1"/>
                <w:sz w:val="16"/>
                <w:szCs w:val="16"/>
              </w:rPr>
            </w:rPrChange>
          </w:rPr>
          <w:delText>.</w:delText>
        </w:r>
      </w:del>
      <w:r w:rsidR="00037F6E" w:rsidRPr="00E93824">
        <w:rPr>
          <w:rFonts w:ascii="Arial" w:hAnsi="Arial" w:cs="Arial"/>
          <w:color w:val="000000" w:themeColor="text1"/>
          <w:sz w:val="18"/>
          <w:szCs w:val="18"/>
          <w:rPrChange w:id="600" w:author="MACARENA MUGIONE MENDEZ" w:date="2024-10-03T23:40:00Z" w16du:dateUtc="2024-10-04T05:40:00Z">
            <w:rPr>
              <w:rFonts w:ascii="Arial" w:hAnsi="Arial" w:cs="Arial"/>
              <w:color w:val="000000" w:themeColor="text1"/>
              <w:sz w:val="16"/>
              <w:szCs w:val="16"/>
            </w:rPr>
          </w:rPrChange>
        </w:rPr>
        <w:t xml:space="preserve"> </w:t>
      </w:r>
      <w:r w:rsidR="00037F6E" w:rsidRPr="00764A73">
        <w:rPr>
          <w:rFonts w:ascii="Arial" w:hAnsi="Arial" w:cs="Arial"/>
          <w:color w:val="000000" w:themeColor="text1"/>
          <w:sz w:val="18"/>
          <w:szCs w:val="18"/>
          <w:rPrChange w:id="601" w:author="Vladi Hernández" w:date="2024-11-05T20:39:00Z" w16du:dateUtc="2024-11-06T02:39:00Z">
            <w:rPr>
              <w:rFonts w:ascii="Arial" w:hAnsi="Arial" w:cs="Arial"/>
              <w:color w:val="000000" w:themeColor="text1"/>
              <w:sz w:val="16"/>
              <w:szCs w:val="16"/>
              <w:lang w:val="en-US"/>
            </w:rPr>
          </w:rPrChange>
        </w:rPr>
        <w:t>101-102</w:t>
      </w:r>
      <w:ins w:id="602" w:author="MACARENA MUGIONE MENDEZ" w:date="2024-10-03T23:44:00Z" w16du:dateUtc="2024-10-04T05:44:00Z">
        <w:r w:rsidR="00410FB1" w:rsidRPr="00764A73">
          <w:rPr>
            <w:rFonts w:ascii="Arial" w:hAnsi="Arial" w:cs="Arial"/>
            <w:color w:val="000000" w:themeColor="text1"/>
            <w:sz w:val="18"/>
            <w:szCs w:val="18"/>
            <w:rPrChange w:id="603" w:author="Vladi Hernández" w:date="2024-11-05T20:39:00Z" w16du:dateUtc="2024-11-06T02:39:00Z">
              <w:rPr>
                <w:rFonts w:ascii="Arial" w:hAnsi="Arial" w:cs="Arial"/>
                <w:color w:val="000000" w:themeColor="text1"/>
                <w:sz w:val="18"/>
                <w:szCs w:val="18"/>
                <w:lang w:val="en-US"/>
              </w:rPr>
            </w:rPrChange>
          </w:rPr>
          <w:t>.</w:t>
        </w:r>
      </w:ins>
    </w:p>
  </w:footnote>
  <w:footnote w:id="16">
    <w:p w14:paraId="7FD1641E" w14:textId="73159EAE" w:rsidR="007F790D" w:rsidRPr="003332FC" w:rsidRDefault="007F790D" w:rsidP="00C83634">
      <w:pPr>
        <w:pStyle w:val="Textonotapie"/>
        <w:ind w:left="0"/>
        <w:jc w:val="both"/>
        <w:rPr>
          <w:rFonts w:ascii="Arial" w:hAnsi="Arial" w:cs="Arial"/>
          <w:color w:val="000000" w:themeColor="text1"/>
          <w:sz w:val="16"/>
          <w:szCs w:val="16"/>
        </w:rPr>
      </w:pPr>
      <w:r w:rsidRPr="006209C5">
        <w:rPr>
          <w:rStyle w:val="Refdenotaalpie"/>
          <w:rFonts w:ascii="Arial" w:hAnsi="Arial" w:cs="Arial"/>
          <w:color w:val="000000" w:themeColor="text1"/>
          <w:sz w:val="18"/>
          <w:szCs w:val="18"/>
          <w:rPrChange w:id="617" w:author="MACARENA MUGIONE MENDEZ" w:date="2024-10-04T00:03:00Z" w16du:dateUtc="2024-10-04T06:03:00Z">
            <w:rPr>
              <w:rStyle w:val="Refdenotaalpie"/>
              <w:rFonts w:ascii="Arial" w:hAnsi="Arial" w:cs="Arial"/>
              <w:color w:val="000000" w:themeColor="text1"/>
              <w:sz w:val="16"/>
              <w:szCs w:val="16"/>
            </w:rPr>
          </w:rPrChange>
        </w:rPr>
        <w:footnoteRef/>
      </w:r>
      <w:r w:rsidRPr="00764A73">
        <w:rPr>
          <w:rFonts w:ascii="Arial" w:hAnsi="Arial" w:cs="Arial"/>
          <w:color w:val="000000" w:themeColor="text1"/>
          <w:sz w:val="18"/>
          <w:szCs w:val="18"/>
          <w:rPrChange w:id="618" w:author="Vladi Hernández" w:date="2024-11-05T20:39:00Z" w16du:dateUtc="2024-11-06T02:39:00Z">
            <w:rPr>
              <w:rFonts w:ascii="Arial" w:hAnsi="Arial" w:cs="Arial"/>
              <w:color w:val="000000" w:themeColor="text1"/>
              <w:sz w:val="16"/>
              <w:szCs w:val="16"/>
              <w:lang w:val="en-US"/>
            </w:rPr>
          </w:rPrChange>
        </w:rPr>
        <w:t xml:space="preserve"> </w:t>
      </w:r>
      <w:del w:id="619" w:author="MACARENA MUGIONE MENDEZ" w:date="2024-10-03T23:48:00Z" w16du:dateUtc="2024-10-04T05:48:00Z">
        <w:r w:rsidR="003332FC" w:rsidRPr="00764A73" w:rsidDel="000466ED">
          <w:rPr>
            <w:rFonts w:ascii="Arial" w:hAnsi="Arial" w:cs="Arial"/>
            <w:color w:val="000000" w:themeColor="text1"/>
            <w:sz w:val="18"/>
            <w:szCs w:val="18"/>
            <w:rPrChange w:id="620" w:author="Vladi Hernández" w:date="2024-11-05T20:39:00Z" w16du:dateUtc="2024-11-06T02:39:00Z">
              <w:rPr>
                <w:rFonts w:ascii="Arial" w:hAnsi="Arial" w:cs="Arial"/>
                <w:color w:val="000000" w:themeColor="text1"/>
                <w:sz w:val="16"/>
                <w:szCs w:val="16"/>
                <w:lang w:val="en-US"/>
              </w:rPr>
            </w:rPrChange>
          </w:rPr>
          <w:delText xml:space="preserve">Véase: </w:delText>
        </w:r>
      </w:del>
      <w:proofErr w:type="spellStart"/>
      <w:r w:rsidRPr="00764A73">
        <w:rPr>
          <w:rFonts w:ascii="Arial" w:hAnsi="Arial" w:cs="Arial"/>
          <w:color w:val="000000" w:themeColor="text1"/>
          <w:sz w:val="18"/>
          <w:szCs w:val="18"/>
          <w:rPrChange w:id="621" w:author="Vladi Hernández" w:date="2024-11-05T20:39:00Z" w16du:dateUtc="2024-11-06T02:39:00Z">
            <w:rPr>
              <w:rFonts w:ascii="Arial" w:hAnsi="Arial" w:cs="Arial"/>
              <w:color w:val="000000" w:themeColor="text1"/>
              <w:sz w:val="16"/>
              <w:szCs w:val="16"/>
              <w:lang w:val="en-US"/>
            </w:rPr>
          </w:rPrChange>
        </w:rPr>
        <w:t>W</w:t>
      </w:r>
      <w:ins w:id="622" w:author="MACARENA MUGIONE MENDEZ" w:date="2024-10-03T23:54:00Z" w16du:dateUtc="2024-10-04T05:54:00Z">
        <w:r w:rsidR="00861C45" w:rsidRPr="00764A73">
          <w:rPr>
            <w:rFonts w:ascii="Arial" w:hAnsi="Arial" w:cs="Arial"/>
            <w:color w:val="000000" w:themeColor="text1"/>
            <w:sz w:val="18"/>
            <w:szCs w:val="18"/>
            <w:rPrChange w:id="623" w:author="Vladi Hernández" w:date="2024-11-05T20:39:00Z" w16du:dateUtc="2024-11-06T02:39:00Z">
              <w:rPr>
                <w:rFonts w:ascii="Arial" w:hAnsi="Arial" w:cs="Arial"/>
                <w:color w:val="000000" w:themeColor="text1"/>
                <w:sz w:val="16"/>
                <w:szCs w:val="16"/>
                <w:lang w:val="en-US"/>
              </w:rPr>
            </w:rPrChange>
          </w:rPr>
          <w:t>orld</w:t>
        </w:r>
        <w:proofErr w:type="spellEnd"/>
        <w:r w:rsidR="00861C45" w:rsidRPr="00764A73">
          <w:rPr>
            <w:rFonts w:ascii="Arial" w:hAnsi="Arial" w:cs="Arial"/>
            <w:color w:val="000000" w:themeColor="text1"/>
            <w:sz w:val="18"/>
            <w:szCs w:val="18"/>
            <w:rPrChange w:id="624" w:author="Vladi Hernández" w:date="2024-11-05T20:39:00Z" w16du:dateUtc="2024-11-06T02:39:00Z">
              <w:rPr>
                <w:rFonts w:ascii="Arial" w:hAnsi="Arial" w:cs="Arial"/>
                <w:color w:val="000000" w:themeColor="text1"/>
                <w:sz w:val="16"/>
                <w:szCs w:val="16"/>
                <w:lang w:val="en-US"/>
              </w:rPr>
            </w:rPrChange>
          </w:rPr>
          <w:t xml:space="preserve"> </w:t>
        </w:r>
      </w:ins>
      <w:proofErr w:type="spellStart"/>
      <w:r w:rsidRPr="00764A73">
        <w:rPr>
          <w:rFonts w:ascii="Arial" w:hAnsi="Arial" w:cs="Arial"/>
          <w:color w:val="000000" w:themeColor="text1"/>
          <w:sz w:val="18"/>
          <w:szCs w:val="18"/>
          <w:rPrChange w:id="625" w:author="Vladi Hernández" w:date="2024-11-05T20:39:00Z" w16du:dateUtc="2024-11-06T02:39:00Z">
            <w:rPr>
              <w:rFonts w:ascii="Arial" w:hAnsi="Arial" w:cs="Arial"/>
              <w:color w:val="000000" w:themeColor="text1"/>
              <w:sz w:val="16"/>
              <w:szCs w:val="16"/>
              <w:lang w:val="en-US"/>
            </w:rPr>
          </w:rPrChange>
        </w:rPr>
        <w:t>H</w:t>
      </w:r>
      <w:ins w:id="626" w:author="MACARENA MUGIONE MENDEZ" w:date="2024-10-03T23:54:00Z" w16du:dateUtc="2024-10-04T05:54:00Z">
        <w:r w:rsidR="00861C45" w:rsidRPr="00764A73">
          <w:rPr>
            <w:rFonts w:ascii="Arial" w:hAnsi="Arial" w:cs="Arial"/>
            <w:color w:val="000000" w:themeColor="text1"/>
            <w:sz w:val="18"/>
            <w:szCs w:val="18"/>
            <w:rPrChange w:id="627" w:author="Vladi Hernández" w:date="2024-11-05T20:39:00Z" w16du:dateUtc="2024-11-06T02:39:00Z">
              <w:rPr>
                <w:rFonts w:ascii="Arial" w:hAnsi="Arial" w:cs="Arial"/>
                <w:color w:val="000000" w:themeColor="text1"/>
                <w:sz w:val="16"/>
                <w:szCs w:val="16"/>
                <w:lang w:val="en-US"/>
              </w:rPr>
            </w:rPrChange>
          </w:rPr>
          <w:t>ealth</w:t>
        </w:r>
        <w:proofErr w:type="spellEnd"/>
        <w:r w:rsidR="00861C45" w:rsidRPr="00764A73">
          <w:rPr>
            <w:rFonts w:ascii="Arial" w:hAnsi="Arial" w:cs="Arial"/>
            <w:color w:val="000000" w:themeColor="text1"/>
            <w:sz w:val="18"/>
            <w:szCs w:val="18"/>
            <w:rPrChange w:id="628" w:author="Vladi Hernández" w:date="2024-11-05T20:39:00Z" w16du:dateUtc="2024-11-06T02:39:00Z">
              <w:rPr>
                <w:rFonts w:ascii="Arial" w:hAnsi="Arial" w:cs="Arial"/>
                <w:color w:val="000000" w:themeColor="text1"/>
                <w:sz w:val="16"/>
                <w:szCs w:val="16"/>
                <w:lang w:val="en-US"/>
              </w:rPr>
            </w:rPrChange>
          </w:rPr>
          <w:t xml:space="preserve"> </w:t>
        </w:r>
      </w:ins>
      <w:proofErr w:type="spellStart"/>
      <w:r w:rsidRPr="00764A73">
        <w:rPr>
          <w:rFonts w:ascii="Arial" w:hAnsi="Arial" w:cs="Arial"/>
          <w:color w:val="000000" w:themeColor="text1"/>
          <w:sz w:val="18"/>
          <w:szCs w:val="18"/>
          <w:rPrChange w:id="629" w:author="Vladi Hernández" w:date="2024-11-05T20:39:00Z" w16du:dateUtc="2024-11-06T02:39:00Z">
            <w:rPr>
              <w:rFonts w:ascii="Arial" w:hAnsi="Arial" w:cs="Arial"/>
              <w:color w:val="000000" w:themeColor="text1"/>
              <w:sz w:val="16"/>
              <w:szCs w:val="16"/>
              <w:lang w:val="en-US"/>
            </w:rPr>
          </w:rPrChange>
        </w:rPr>
        <w:t>O</w:t>
      </w:r>
      <w:ins w:id="630" w:author="MACARENA MUGIONE MENDEZ" w:date="2024-10-03T23:54:00Z" w16du:dateUtc="2024-10-04T05:54:00Z">
        <w:r w:rsidR="00861C45" w:rsidRPr="00764A73">
          <w:rPr>
            <w:rFonts w:ascii="Arial" w:hAnsi="Arial" w:cs="Arial"/>
            <w:color w:val="000000" w:themeColor="text1"/>
            <w:sz w:val="18"/>
            <w:szCs w:val="18"/>
            <w:rPrChange w:id="631" w:author="Vladi Hernández" w:date="2024-11-05T20:39:00Z" w16du:dateUtc="2024-11-06T02:39:00Z">
              <w:rPr>
                <w:rFonts w:ascii="Arial" w:hAnsi="Arial" w:cs="Arial"/>
                <w:color w:val="000000" w:themeColor="text1"/>
                <w:sz w:val="16"/>
                <w:szCs w:val="16"/>
                <w:lang w:val="en-US"/>
              </w:rPr>
            </w:rPrChange>
          </w:rPr>
          <w:t>rganiza</w:t>
        </w:r>
      </w:ins>
      <w:ins w:id="632" w:author="MACARENA MUGIONE MENDEZ" w:date="2024-10-03T23:55:00Z" w16du:dateUtc="2024-10-04T05:55:00Z">
        <w:r w:rsidR="00861C45" w:rsidRPr="00764A73">
          <w:rPr>
            <w:rFonts w:ascii="Arial" w:hAnsi="Arial" w:cs="Arial"/>
            <w:color w:val="000000" w:themeColor="text1"/>
            <w:sz w:val="18"/>
            <w:szCs w:val="18"/>
            <w:rPrChange w:id="633" w:author="Vladi Hernández" w:date="2024-11-05T20:39:00Z" w16du:dateUtc="2024-11-06T02:39:00Z">
              <w:rPr>
                <w:rFonts w:ascii="Arial" w:hAnsi="Arial" w:cs="Arial"/>
                <w:color w:val="000000" w:themeColor="text1"/>
                <w:sz w:val="16"/>
                <w:szCs w:val="16"/>
                <w:lang w:val="en-US"/>
              </w:rPr>
            </w:rPrChange>
          </w:rPr>
          <w:t>tion</w:t>
        </w:r>
      </w:ins>
      <w:proofErr w:type="spellEnd"/>
      <w:r w:rsidRPr="00764A73">
        <w:rPr>
          <w:rFonts w:ascii="Arial" w:hAnsi="Arial" w:cs="Arial"/>
          <w:color w:val="000000" w:themeColor="text1"/>
          <w:sz w:val="18"/>
          <w:szCs w:val="18"/>
          <w:rPrChange w:id="634" w:author="Vladi Hernández" w:date="2024-11-05T20:39:00Z" w16du:dateUtc="2024-11-06T02:39:00Z">
            <w:rPr>
              <w:rFonts w:ascii="Arial" w:hAnsi="Arial" w:cs="Arial"/>
              <w:color w:val="000000" w:themeColor="text1"/>
              <w:sz w:val="16"/>
              <w:szCs w:val="16"/>
              <w:lang w:val="en-US"/>
            </w:rPr>
          </w:rPrChange>
        </w:rPr>
        <w:t xml:space="preserve">, </w:t>
      </w:r>
      <w:del w:id="635" w:author="MACARENA MUGIONE MENDEZ" w:date="2024-10-03T23:55:00Z" w16du:dateUtc="2024-10-04T05:55:00Z">
        <w:r w:rsidRPr="00764A73" w:rsidDel="00861C45">
          <w:rPr>
            <w:rFonts w:ascii="Arial" w:hAnsi="Arial" w:cs="Arial"/>
            <w:color w:val="000000" w:themeColor="text1"/>
            <w:sz w:val="18"/>
            <w:szCs w:val="18"/>
            <w:rPrChange w:id="636" w:author="Vladi Hernández" w:date="2024-11-05T20:39:00Z" w16du:dateUtc="2024-11-06T02:39:00Z">
              <w:rPr>
                <w:rFonts w:ascii="Arial" w:hAnsi="Arial" w:cs="Arial"/>
                <w:color w:val="000000" w:themeColor="text1"/>
                <w:sz w:val="16"/>
                <w:szCs w:val="16"/>
                <w:lang w:val="en-US"/>
              </w:rPr>
            </w:rPrChange>
          </w:rPr>
          <w:delText xml:space="preserve">U. (2007). UNFPA, World Bank. </w:delText>
        </w:r>
      </w:del>
      <w:r w:rsidRPr="00764A73">
        <w:rPr>
          <w:rFonts w:ascii="Arial" w:hAnsi="Arial" w:cs="Arial"/>
          <w:color w:val="000000" w:themeColor="text1"/>
          <w:sz w:val="18"/>
          <w:szCs w:val="18"/>
          <w:rPrChange w:id="637" w:author="Vladi Hernández" w:date="2024-11-05T20:39:00Z" w16du:dateUtc="2024-11-06T02:39:00Z">
            <w:rPr>
              <w:rFonts w:ascii="Arial" w:hAnsi="Arial" w:cs="Arial"/>
              <w:color w:val="000000" w:themeColor="text1"/>
              <w:sz w:val="16"/>
              <w:szCs w:val="16"/>
              <w:lang w:val="en-US"/>
            </w:rPr>
          </w:rPrChange>
        </w:rPr>
        <w:t xml:space="preserve">Maternal </w:t>
      </w:r>
      <w:proofErr w:type="spellStart"/>
      <w:r w:rsidRPr="00764A73">
        <w:rPr>
          <w:rFonts w:ascii="Arial" w:hAnsi="Arial" w:cs="Arial"/>
          <w:color w:val="000000" w:themeColor="text1"/>
          <w:sz w:val="18"/>
          <w:szCs w:val="18"/>
          <w:rPrChange w:id="638" w:author="Vladi Hernández" w:date="2024-11-05T20:39:00Z" w16du:dateUtc="2024-11-06T02:39:00Z">
            <w:rPr>
              <w:rFonts w:ascii="Arial" w:hAnsi="Arial" w:cs="Arial"/>
              <w:color w:val="000000" w:themeColor="text1"/>
              <w:sz w:val="16"/>
              <w:szCs w:val="16"/>
              <w:lang w:val="en-US"/>
            </w:rPr>
          </w:rPrChange>
        </w:rPr>
        <w:t>mortality</w:t>
      </w:r>
      <w:proofErr w:type="spellEnd"/>
      <w:r w:rsidRPr="00764A73">
        <w:rPr>
          <w:rFonts w:ascii="Arial" w:hAnsi="Arial" w:cs="Arial"/>
          <w:color w:val="000000" w:themeColor="text1"/>
          <w:sz w:val="18"/>
          <w:szCs w:val="18"/>
          <w:rPrChange w:id="639" w:author="Vladi Hernández" w:date="2024-11-05T20:39:00Z" w16du:dateUtc="2024-11-06T02:39:00Z">
            <w:rPr>
              <w:rFonts w:ascii="Arial" w:hAnsi="Arial" w:cs="Arial"/>
              <w:color w:val="000000" w:themeColor="text1"/>
              <w:sz w:val="16"/>
              <w:szCs w:val="16"/>
              <w:lang w:val="en-US"/>
            </w:rPr>
          </w:rPrChange>
        </w:rPr>
        <w:t xml:space="preserve"> in 2005: </w:t>
      </w:r>
      <w:proofErr w:type="spellStart"/>
      <w:r w:rsidRPr="00764A73">
        <w:rPr>
          <w:rFonts w:ascii="Arial" w:hAnsi="Arial" w:cs="Arial"/>
          <w:color w:val="000000" w:themeColor="text1"/>
          <w:sz w:val="18"/>
          <w:szCs w:val="18"/>
          <w:rPrChange w:id="640" w:author="Vladi Hernández" w:date="2024-11-05T20:39:00Z" w16du:dateUtc="2024-11-06T02:39:00Z">
            <w:rPr>
              <w:rFonts w:ascii="Arial" w:hAnsi="Arial" w:cs="Arial"/>
              <w:color w:val="000000" w:themeColor="text1"/>
              <w:sz w:val="16"/>
              <w:szCs w:val="16"/>
              <w:lang w:val="en-US"/>
            </w:rPr>
          </w:rPrChange>
        </w:rPr>
        <w:t>estimates</w:t>
      </w:r>
      <w:proofErr w:type="spellEnd"/>
      <w:r w:rsidRPr="00764A73">
        <w:rPr>
          <w:rFonts w:ascii="Arial" w:hAnsi="Arial" w:cs="Arial"/>
          <w:color w:val="000000" w:themeColor="text1"/>
          <w:sz w:val="18"/>
          <w:szCs w:val="18"/>
          <w:rPrChange w:id="641" w:author="Vladi Hernández" w:date="2024-11-05T20:39:00Z" w16du:dateUtc="2024-11-06T02:39:00Z">
            <w:rPr>
              <w:rFonts w:ascii="Arial" w:hAnsi="Arial" w:cs="Arial"/>
              <w:color w:val="000000" w:themeColor="text1"/>
              <w:sz w:val="16"/>
              <w:szCs w:val="16"/>
              <w:lang w:val="en-US"/>
            </w:rPr>
          </w:rPrChange>
        </w:rPr>
        <w:t xml:space="preserve"> </w:t>
      </w:r>
      <w:proofErr w:type="spellStart"/>
      <w:r w:rsidRPr="00764A73">
        <w:rPr>
          <w:rFonts w:ascii="Arial" w:hAnsi="Arial" w:cs="Arial"/>
          <w:color w:val="000000" w:themeColor="text1"/>
          <w:sz w:val="18"/>
          <w:szCs w:val="18"/>
          <w:rPrChange w:id="642" w:author="Vladi Hernández" w:date="2024-11-05T20:39:00Z" w16du:dateUtc="2024-11-06T02:39:00Z">
            <w:rPr>
              <w:rFonts w:ascii="Arial" w:hAnsi="Arial" w:cs="Arial"/>
              <w:color w:val="000000" w:themeColor="text1"/>
              <w:sz w:val="16"/>
              <w:szCs w:val="16"/>
              <w:lang w:val="en-US"/>
            </w:rPr>
          </w:rPrChange>
        </w:rPr>
        <w:t>developed</w:t>
      </w:r>
      <w:proofErr w:type="spellEnd"/>
      <w:r w:rsidRPr="00764A73">
        <w:rPr>
          <w:rFonts w:ascii="Arial" w:hAnsi="Arial" w:cs="Arial"/>
          <w:color w:val="000000" w:themeColor="text1"/>
          <w:sz w:val="18"/>
          <w:szCs w:val="18"/>
          <w:rPrChange w:id="643" w:author="Vladi Hernández" w:date="2024-11-05T20:39:00Z" w16du:dateUtc="2024-11-06T02:39:00Z">
            <w:rPr>
              <w:rFonts w:ascii="Arial" w:hAnsi="Arial" w:cs="Arial"/>
              <w:color w:val="000000" w:themeColor="text1"/>
              <w:sz w:val="16"/>
              <w:szCs w:val="16"/>
              <w:lang w:val="en-US"/>
            </w:rPr>
          </w:rPrChange>
        </w:rPr>
        <w:t xml:space="preserve"> </w:t>
      </w:r>
      <w:proofErr w:type="spellStart"/>
      <w:r w:rsidRPr="00764A73">
        <w:rPr>
          <w:rFonts w:ascii="Arial" w:hAnsi="Arial" w:cs="Arial"/>
          <w:color w:val="000000" w:themeColor="text1"/>
          <w:sz w:val="18"/>
          <w:szCs w:val="18"/>
          <w:rPrChange w:id="644" w:author="Vladi Hernández" w:date="2024-11-05T20:39:00Z" w16du:dateUtc="2024-11-06T02:39:00Z">
            <w:rPr>
              <w:rFonts w:ascii="Arial" w:hAnsi="Arial" w:cs="Arial"/>
              <w:color w:val="000000" w:themeColor="text1"/>
              <w:sz w:val="16"/>
              <w:szCs w:val="16"/>
              <w:lang w:val="en-US"/>
            </w:rPr>
          </w:rPrChange>
        </w:rPr>
        <w:t>by</w:t>
      </w:r>
      <w:proofErr w:type="spellEnd"/>
      <w:r w:rsidRPr="00764A73">
        <w:rPr>
          <w:rFonts w:ascii="Arial" w:hAnsi="Arial" w:cs="Arial"/>
          <w:color w:val="000000" w:themeColor="text1"/>
          <w:sz w:val="18"/>
          <w:szCs w:val="18"/>
          <w:rPrChange w:id="645" w:author="Vladi Hernández" w:date="2024-11-05T20:39:00Z" w16du:dateUtc="2024-11-06T02:39:00Z">
            <w:rPr>
              <w:rFonts w:ascii="Arial" w:hAnsi="Arial" w:cs="Arial"/>
              <w:color w:val="000000" w:themeColor="text1"/>
              <w:sz w:val="16"/>
              <w:szCs w:val="16"/>
              <w:lang w:val="en-US"/>
            </w:rPr>
          </w:rPrChange>
        </w:rPr>
        <w:t xml:space="preserve"> WHO, UNICEF</w:t>
      </w:r>
      <w:ins w:id="646" w:author="MACARENA MUGIONE MENDEZ" w:date="2024-10-03T23:55:00Z" w16du:dateUtc="2024-10-04T05:55:00Z">
        <w:r w:rsidR="00861C45" w:rsidRPr="00764A73">
          <w:rPr>
            <w:rFonts w:ascii="Arial" w:hAnsi="Arial" w:cs="Arial"/>
            <w:color w:val="000000" w:themeColor="text1"/>
            <w:sz w:val="18"/>
            <w:szCs w:val="18"/>
            <w:rPrChange w:id="647" w:author="Vladi Hernández" w:date="2024-11-05T20:39:00Z" w16du:dateUtc="2024-11-06T02:39:00Z">
              <w:rPr>
                <w:rFonts w:ascii="Arial" w:hAnsi="Arial" w:cs="Arial"/>
                <w:color w:val="000000" w:themeColor="text1"/>
                <w:sz w:val="16"/>
                <w:szCs w:val="16"/>
                <w:lang w:val="en-US"/>
              </w:rPr>
            </w:rPrChange>
          </w:rPr>
          <w:t xml:space="preserve">, UNFPA, and </w:t>
        </w:r>
        <w:proofErr w:type="spellStart"/>
        <w:r w:rsidR="00861C45" w:rsidRPr="00764A73">
          <w:rPr>
            <w:rFonts w:ascii="Arial" w:hAnsi="Arial" w:cs="Arial"/>
            <w:color w:val="000000" w:themeColor="text1"/>
            <w:sz w:val="18"/>
            <w:szCs w:val="18"/>
            <w:rPrChange w:id="648" w:author="Vladi Hernández" w:date="2024-11-05T20:39:00Z" w16du:dateUtc="2024-11-06T02:39:00Z">
              <w:rPr>
                <w:rFonts w:ascii="Arial" w:hAnsi="Arial" w:cs="Arial"/>
                <w:color w:val="000000" w:themeColor="text1"/>
                <w:sz w:val="16"/>
                <w:szCs w:val="16"/>
                <w:lang w:val="en-US"/>
              </w:rPr>
            </w:rPrChange>
          </w:rPr>
          <w:t>The</w:t>
        </w:r>
        <w:proofErr w:type="spellEnd"/>
        <w:r w:rsidR="00861C45" w:rsidRPr="00764A73">
          <w:rPr>
            <w:rFonts w:ascii="Arial" w:hAnsi="Arial" w:cs="Arial"/>
            <w:color w:val="000000" w:themeColor="text1"/>
            <w:sz w:val="18"/>
            <w:szCs w:val="18"/>
            <w:rPrChange w:id="649" w:author="Vladi Hernández" w:date="2024-11-05T20:39:00Z" w16du:dateUtc="2024-11-06T02:39:00Z">
              <w:rPr>
                <w:rFonts w:ascii="Arial" w:hAnsi="Arial" w:cs="Arial"/>
                <w:color w:val="000000" w:themeColor="text1"/>
                <w:sz w:val="16"/>
                <w:szCs w:val="16"/>
                <w:lang w:val="en-US"/>
              </w:rPr>
            </w:rPrChange>
          </w:rPr>
          <w:t xml:space="preserve"> </w:t>
        </w:r>
        <w:proofErr w:type="spellStart"/>
        <w:r w:rsidR="00861C45" w:rsidRPr="00764A73">
          <w:rPr>
            <w:rFonts w:ascii="Arial" w:hAnsi="Arial" w:cs="Arial"/>
            <w:color w:val="000000" w:themeColor="text1"/>
            <w:sz w:val="18"/>
            <w:szCs w:val="18"/>
            <w:rPrChange w:id="650" w:author="Vladi Hernández" w:date="2024-11-05T20:39:00Z" w16du:dateUtc="2024-11-06T02:39:00Z">
              <w:rPr>
                <w:rFonts w:ascii="Arial" w:hAnsi="Arial" w:cs="Arial"/>
                <w:color w:val="000000" w:themeColor="text1"/>
                <w:sz w:val="16"/>
                <w:szCs w:val="16"/>
                <w:lang w:val="en-US"/>
              </w:rPr>
            </w:rPrChange>
          </w:rPr>
          <w:t>World</w:t>
        </w:r>
        <w:proofErr w:type="spellEnd"/>
        <w:r w:rsidR="00861C45" w:rsidRPr="00764A73">
          <w:rPr>
            <w:rFonts w:ascii="Arial" w:hAnsi="Arial" w:cs="Arial"/>
            <w:color w:val="000000" w:themeColor="text1"/>
            <w:sz w:val="18"/>
            <w:szCs w:val="18"/>
            <w:rPrChange w:id="651" w:author="Vladi Hernández" w:date="2024-11-05T20:39:00Z" w16du:dateUtc="2024-11-06T02:39:00Z">
              <w:rPr>
                <w:rFonts w:ascii="Arial" w:hAnsi="Arial" w:cs="Arial"/>
                <w:color w:val="000000" w:themeColor="text1"/>
                <w:sz w:val="16"/>
                <w:szCs w:val="16"/>
                <w:lang w:val="en-US"/>
              </w:rPr>
            </w:rPrChange>
          </w:rPr>
          <w:t xml:space="preserve"> Bank   </w:t>
        </w:r>
      </w:ins>
      <w:ins w:id="652" w:author="MACARENA MUGIONE MENDEZ" w:date="2024-10-03T23:56:00Z" w16du:dateUtc="2024-10-04T05:56:00Z">
        <w:r w:rsidR="00861C45" w:rsidRPr="00764A73">
          <w:rPr>
            <w:rFonts w:ascii="Arial" w:hAnsi="Arial" w:cs="Arial"/>
            <w:color w:val="000000" w:themeColor="text1"/>
            <w:sz w:val="18"/>
            <w:szCs w:val="18"/>
            <w:rPrChange w:id="653" w:author="Vladi Hernández" w:date="2024-11-05T20:39:00Z" w16du:dateUtc="2024-11-06T02:39:00Z">
              <w:rPr>
                <w:rFonts w:ascii="Arial" w:hAnsi="Arial" w:cs="Arial"/>
                <w:color w:val="000000" w:themeColor="text1"/>
                <w:sz w:val="16"/>
                <w:szCs w:val="16"/>
                <w:lang w:val="en-US"/>
              </w:rPr>
            </w:rPrChange>
          </w:rPr>
          <w:t>(</w:t>
        </w:r>
        <w:proofErr w:type="spellStart"/>
        <w:r w:rsidR="00861C45" w:rsidRPr="00764A73">
          <w:rPr>
            <w:rFonts w:ascii="Arial" w:hAnsi="Arial" w:cs="Arial"/>
            <w:color w:val="000000" w:themeColor="text1"/>
            <w:sz w:val="18"/>
            <w:szCs w:val="18"/>
            <w:rPrChange w:id="654" w:author="Vladi Hernández" w:date="2024-11-05T20:39:00Z" w16du:dateUtc="2024-11-06T02:39:00Z">
              <w:rPr>
                <w:rFonts w:ascii="Arial" w:hAnsi="Arial" w:cs="Arial"/>
                <w:color w:val="000000" w:themeColor="text1"/>
                <w:sz w:val="16"/>
                <w:szCs w:val="16"/>
                <w:lang w:val="en-US"/>
              </w:rPr>
            </w:rPrChange>
          </w:rPr>
          <w:t>World</w:t>
        </w:r>
        <w:proofErr w:type="spellEnd"/>
        <w:r w:rsidR="00861C45" w:rsidRPr="00764A73">
          <w:rPr>
            <w:rFonts w:ascii="Arial" w:hAnsi="Arial" w:cs="Arial"/>
            <w:color w:val="000000" w:themeColor="text1"/>
            <w:sz w:val="18"/>
            <w:szCs w:val="18"/>
            <w:rPrChange w:id="655" w:author="Vladi Hernández" w:date="2024-11-05T20:39:00Z" w16du:dateUtc="2024-11-06T02:39:00Z">
              <w:rPr>
                <w:rFonts w:ascii="Arial" w:hAnsi="Arial" w:cs="Arial"/>
                <w:color w:val="000000" w:themeColor="text1"/>
                <w:sz w:val="16"/>
                <w:szCs w:val="16"/>
                <w:lang w:val="en-US"/>
              </w:rPr>
            </w:rPrChange>
          </w:rPr>
          <w:t xml:space="preserve"> </w:t>
        </w:r>
        <w:proofErr w:type="spellStart"/>
        <w:r w:rsidR="00861C45" w:rsidRPr="00764A73">
          <w:rPr>
            <w:rFonts w:ascii="Arial" w:hAnsi="Arial" w:cs="Arial"/>
            <w:color w:val="000000" w:themeColor="text1"/>
            <w:sz w:val="18"/>
            <w:szCs w:val="18"/>
            <w:rPrChange w:id="656" w:author="Vladi Hernández" w:date="2024-11-05T20:39:00Z" w16du:dateUtc="2024-11-06T02:39:00Z">
              <w:rPr>
                <w:rFonts w:ascii="Arial" w:hAnsi="Arial" w:cs="Arial"/>
                <w:color w:val="000000" w:themeColor="text1"/>
                <w:sz w:val="16"/>
                <w:szCs w:val="16"/>
                <w:lang w:val="en-US"/>
              </w:rPr>
            </w:rPrChange>
          </w:rPr>
          <w:t>Health</w:t>
        </w:r>
        <w:proofErr w:type="spellEnd"/>
        <w:r w:rsidR="00861C45" w:rsidRPr="00764A73">
          <w:rPr>
            <w:rFonts w:ascii="Arial" w:hAnsi="Arial" w:cs="Arial"/>
            <w:color w:val="000000" w:themeColor="text1"/>
            <w:sz w:val="18"/>
            <w:szCs w:val="18"/>
            <w:rPrChange w:id="657" w:author="Vladi Hernández" w:date="2024-11-05T20:39:00Z" w16du:dateUtc="2024-11-06T02:39:00Z">
              <w:rPr>
                <w:rFonts w:ascii="Arial" w:hAnsi="Arial" w:cs="Arial"/>
                <w:color w:val="000000" w:themeColor="text1"/>
                <w:sz w:val="16"/>
                <w:szCs w:val="16"/>
                <w:lang w:val="en-US"/>
              </w:rPr>
            </w:rPrChange>
          </w:rPr>
          <w:t xml:space="preserve"> </w:t>
        </w:r>
        <w:proofErr w:type="spellStart"/>
        <w:r w:rsidR="00861C45" w:rsidRPr="00764A73">
          <w:rPr>
            <w:rFonts w:ascii="Arial" w:hAnsi="Arial" w:cs="Arial"/>
            <w:color w:val="000000" w:themeColor="text1"/>
            <w:sz w:val="18"/>
            <w:szCs w:val="18"/>
            <w:rPrChange w:id="658" w:author="Vladi Hernández" w:date="2024-11-05T20:39:00Z" w16du:dateUtc="2024-11-06T02:39:00Z">
              <w:rPr>
                <w:rFonts w:ascii="Arial" w:hAnsi="Arial" w:cs="Arial"/>
                <w:color w:val="000000" w:themeColor="text1"/>
                <w:sz w:val="16"/>
                <w:szCs w:val="16"/>
                <w:lang w:val="en-US"/>
              </w:rPr>
            </w:rPrChange>
          </w:rPr>
          <w:t>Organization</w:t>
        </w:r>
        <w:proofErr w:type="spellEnd"/>
        <w:r w:rsidR="00861C45" w:rsidRPr="00764A73">
          <w:rPr>
            <w:rFonts w:ascii="Arial" w:hAnsi="Arial" w:cs="Arial"/>
            <w:color w:val="000000" w:themeColor="text1"/>
            <w:sz w:val="18"/>
            <w:szCs w:val="18"/>
            <w:rPrChange w:id="659" w:author="Vladi Hernández" w:date="2024-11-05T20:39:00Z" w16du:dateUtc="2024-11-06T02:39:00Z">
              <w:rPr>
                <w:rFonts w:ascii="Arial" w:hAnsi="Arial" w:cs="Arial"/>
                <w:color w:val="000000" w:themeColor="text1"/>
                <w:sz w:val="16"/>
                <w:szCs w:val="16"/>
                <w:lang w:val="en-US"/>
              </w:rPr>
            </w:rPrChange>
          </w:rPr>
          <w:t>, 2007)</w:t>
        </w:r>
      </w:ins>
      <w:ins w:id="660" w:author="MACARENA MUGIONE MENDEZ" w:date="2024-10-03T23:57:00Z" w16du:dateUtc="2024-10-04T05:57:00Z">
        <w:r w:rsidR="00861C45" w:rsidRPr="00764A73">
          <w:rPr>
            <w:rFonts w:ascii="Arial" w:hAnsi="Arial" w:cs="Arial"/>
            <w:color w:val="000000" w:themeColor="text1"/>
            <w:sz w:val="18"/>
            <w:szCs w:val="18"/>
            <w:rPrChange w:id="661" w:author="Vladi Hernández" w:date="2024-11-05T20:39:00Z" w16du:dateUtc="2024-11-06T02:39:00Z">
              <w:rPr>
                <w:rFonts w:ascii="Arial" w:hAnsi="Arial" w:cs="Arial"/>
                <w:color w:val="000000" w:themeColor="text1"/>
                <w:sz w:val="16"/>
                <w:szCs w:val="16"/>
                <w:lang w:val="en-US"/>
              </w:rPr>
            </w:rPrChange>
          </w:rPr>
          <w:t xml:space="preserve">, 46; </w:t>
        </w:r>
      </w:ins>
      <w:del w:id="662" w:author="MACARENA MUGIONE MENDEZ" w:date="2024-10-03T23:55:00Z" w16du:dateUtc="2024-10-04T05:55:00Z">
        <w:r w:rsidR="003332FC" w:rsidRPr="00764A73" w:rsidDel="00861C45">
          <w:rPr>
            <w:rFonts w:ascii="Arial" w:hAnsi="Arial" w:cs="Arial"/>
            <w:color w:val="000000" w:themeColor="text1"/>
            <w:sz w:val="18"/>
            <w:szCs w:val="18"/>
            <w:rPrChange w:id="663" w:author="Vladi Hernández" w:date="2024-11-05T20:39:00Z" w16du:dateUtc="2024-11-06T02:39:00Z">
              <w:rPr>
                <w:rFonts w:ascii="Arial" w:hAnsi="Arial" w:cs="Arial"/>
                <w:color w:val="000000" w:themeColor="text1"/>
                <w:sz w:val="16"/>
                <w:szCs w:val="16"/>
                <w:lang w:val="en-US"/>
              </w:rPr>
            </w:rPrChange>
          </w:rPr>
          <w:delText>;</w:delText>
        </w:r>
      </w:del>
      <w:del w:id="664" w:author="MACARENA MUGIONE MENDEZ" w:date="2024-10-03T23:57:00Z" w16du:dateUtc="2024-10-04T05:57:00Z">
        <w:r w:rsidRPr="00764A73" w:rsidDel="00861C45">
          <w:rPr>
            <w:rFonts w:ascii="Arial" w:hAnsi="Arial" w:cs="Arial"/>
            <w:color w:val="000000" w:themeColor="text1"/>
            <w:sz w:val="18"/>
            <w:szCs w:val="18"/>
            <w:rPrChange w:id="665" w:author="Vladi Hernández" w:date="2024-11-05T20:39:00Z" w16du:dateUtc="2024-11-06T02:39:00Z">
              <w:rPr>
                <w:rFonts w:ascii="Arial" w:hAnsi="Arial" w:cs="Arial"/>
                <w:color w:val="000000" w:themeColor="text1"/>
                <w:sz w:val="16"/>
                <w:szCs w:val="16"/>
                <w:lang w:val="en-US"/>
              </w:rPr>
            </w:rPrChange>
          </w:rPr>
          <w:delText xml:space="preserve"> </w:delText>
        </w:r>
      </w:del>
      <w:ins w:id="666" w:author="MACARENA MUGIONE MENDEZ" w:date="2024-10-03T23:57:00Z" w16du:dateUtc="2024-10-04T05:57:00Z">
        <w:r w:rsidR="00861C45" w:rsidRPr="00764A73">
          <w:rPr>
            <w:rFonts w:ascii="Arial" w:hAnsi="Arial" w:cs="Arial"/>
            <w:color w:val="000000" w:themeColor="text1"/>
            <w:sz w:val="18"/>
            <w:szCs w:val="18"/>
            <w:rPrChange w:id="667" w:author="Vladi Hernández" w:date="2024-11-05T20:39:00Z" w16du:dateUtc="2024-11-06T02:39:00Z">
              <w:rPr>
                <w:rFonts w:ascii="Arial" w:hAnsi="Arial" w:cs="Arial"/>
                <w:color w:val="000000" w:themeColor="text1"/>
                <w:sz w:val="16"/>
                <w:szCs w:val="16"/>
                <w:lang w:val="en-US"/>
              </w:rPr>
            </w:rPrChange>
          </w:rPr>
          <w:t xml:space="preserve"> Mario </w:t>
        </w:r>
      </w:ins>
      <w:proofErr w:type="spellStart"/>
      <w:r w:rsidR="003332FC" w:rsidRPr="00764A73">
        <w:rPr>
          <w:rFonts w:ascii="Arial" w:hAnsi="Arial" w:cs="Arial"/>
          <w:color w:val="000000" w:themeColor="text1"/>
          <w:sz w:val="18"/>
          <w:szCs w:val="18"/>
          <w:rPrChange w:id="668" w:author="Vladi Hernández" w:date="2024-11-05T20:39:00Z" w16du:dateUtc="2024-11-06T02:39:00Z">
            <w:rPr>
              <w:rFonts w:ascii="Arial" w:hAnsi="Arial" w:cs="Arial"/>
              <w:color w:val="000000" w:themeColor="text1"/>
              <w:sz w:val="16"/>
              <w:szCs w:val="16"/>
              <w:lang w:val="en-US"/>
            </w:rPr>
          </w:rPrChange>
        </w:rPr>
        <w:t>Herrrera</w:t>
      </w:r>
      <w:proofErr w:type="spellEnd"/>
      <w:r w:rsidR="003332FC" w:rsidRPr="00764A73">
        <w:rPr>
          <w:rFonts w:ascii="Arial" w:hAnsi="Arial" w:cs="Arial"/>
          <w:color w:val="000000" w:themeColor="text1"/>
          <w:sz w:val="18"/>
          <w:szCs w:val="18"/>
          <w:rPrChange w:id="669" w:author="Vladi Hernández" w:date="2024-11-05T20:39:00Z" w16du:dateUtc="2024-11-06T02:39:00Z">
            <w:rPr>
              <w:rFonts w:ascii="Arial" w:hAnsi="Arial" w:cs="Arial"/>
              <w:color w:val="000000" w:themeColor="text1"/>
              <w:sz w:val="16"/>
              <w:szCs w:val="16"/>
              <w:lang w:val="en-US"/>
            </w:rPr>
          </w:rPrChange>
        </w:rPr>
        <w:t xml:space="preserve">, </w:t>
      </w:r>
      <w:del w:id="670" w:author="MACARENA MUGIONE MENDEZ" w:date="2024-10-03T23:57:00Z" w16du:dateUtc="2024-10-04T05:57:00Z">
        <w:r w:rsidR="003332FC" w:rsidRPr="00764A73" w:rsidDel="00861C45">
          <w:rPr>
            <w:rFonts w:ascii="Arial" w:hAnsi="Arial" w:cs="Arial"/>
            <w:color w:val="000000" w:themeColor="text1"/>
            <w:sz w:val="18"/>
            <w:szCs w:val="18"/>
            <w:rPrChange w:id="671" w:author="Vladi Hernández" w:date="2024-11-05T20:39:00Z" w16du:dateUtc="2024-11-06T02:39:00Z">
              <w:rPr>
                <w:rFonts w:ascii="Arial" w:hAnsi="Arial" w:cs="Arial"/>
                <w:color w:val="000000" w:themeColor="text1"/>
                <w:sz w:val="16"/>
                <w:szCs w:val="16"/>
                <w:lang w:val="en-US"/>
              </w:rPr>
            </w:rPrChange>
          </w:rPr>
          <w:delText>M. (2003).</w:delText>
        </w:r>
      </w:del>
      <w:r w:rsidR="003332FC" w:rsidRPr="00764A73">
        <w:rPr>
          <w:rFonts w:ascii="Arial" w:hAnsi="Arial" w:cs="Arial"/>
          <w:color w:val="000000" w:themeColor="text1"/>
          <w:sz w:val="18"/>
          <w:szCs w:val="18"/>
          <w:rPrChange w:id="672" w:author="Vladi Hernández" w:date="2024-11-05T20:39:00Z" w16du:dateUtc="2024-11-06T02:39:00Z">
            <w:rPr>
              <w:rFonts w:ascii="Arial" w:hAnsi="Arial" w:cs="Arial"/>
              <w:color w:val="000000" w:themeColor="text1"/>
              <w:sz w:val="16"/>
              <w:szCs w:val="16"/>
              <w:lang w:val="en-US"/>
            </w:rPr>
          </w:rPrChange>
        </w:rPr>
        <w:t xml:space="preserve"> </w:t>
      </w:r>
      <w:ins w:id="673" w:author="MACARENA MUGIONE MENDEZ" w:date="2024-10-03T23:58:00Z" w16du:dateUtc="2024-10-04T05:58:00Z">
        <w:r w:rsidR="00861C45" w:rsidRPr="006209C5">
          <w:rPr>
            <w:rFonts w:ascii="Arial" w:hAnsi="Arial" w:cs="Arial"/>
            <w:color w:val="000000" w:themeColor="text1"/>
            <w:sz w:val="18"/>
            <w:szCs w:val="18"/>
            <w:shd w:val="clear" w:color="auto" w:fill="FFFFFF"/>
          </w:rPr>
          <w:t>«</w:t>
        </w:r>
      </w:ins>
      <w:r w:rsidR="003332FC" w:rsidRPr="006209C5">
        <w:rPr>
          <w:rFonts w:ascii="Arial" w:hAnsi="Arial" w:cs="Arial"/>
          <w:color w:val="000000" w:themeColor="text1"/>
          <w:sz w:val="18"/>
          <w:szCs w:val="18"/>
          <w:rPrChange w:id="674" w:author="MACARENA MUGIONE MENDEZ" w:date="2024-10-04T00:03:00Z" w16du:dateUtc="2024-10-04T06:03:00Z">
            <w:rPr>
              <w:rFonts w:ascii="Arial" w:hAnsi="Arial" w:cs="Arial"/>
              <w:color w:val="000000" w:themeColor="text1"/>
              <w:sz w:val="16"/>
              <w:szCs w:val="16"/>
            </w:rPr>
          </w:rPrChange>
        </w:rPr>
        <w:t>Mortalidad materna en el mundo</w:t>
      </w:r>
      <w:ins w:id="675" w:author="MACARENA MUGIONE MENDEZ" w:date="2024-10-03T23:58:00Z" w16du:dateUtc="2024-10-04T05:58:00Z">
        <w:r w:rsidR="00861C45" w:rsidRPr="006209C5">
          <w:rPr>
            <w:rFonts w:ascii="Arial" w:hAnsi="Arial" w:cs="Arial"/>
            <w:color w:val="000000" w:themeColor="text1"/>
            <w:sz w:val="18"/>
            <w:szCs w:val="18"/>
            <w:shd w:val="clear" w:color="auto" w:fill="FFFFFF"/>
          </w:rPr>
          <w:t>»</w:t>
        </w:r>
      </w:ins>
      <w:del w:id="676" w:author="MACARENA MUGIONE MENDEZ" w:date="2024-10-03T23:58:00Z" w16du:dateUtc="2024-10-04T05:58:00Z">
        <w:r w:rsidR="003332FC" w:rsidRPr="006209C5" w:rsidDel="00861C45">
          <w:rPr>
            <w:rFonts w:ascii="Arial" w:hAnsi="Arial" w:cs="Arial"/>
            <w:color w:val="000000" w:themeColor="text1"/>
            <w:sz w:val="18"/>
            <w:szCs w:val="18"/>
            <w:rPrChange w:id="677" w:author="MACARENA MUGIONE MENDEZ" w:date="2024-10-04T00:03:00Z" w16du:dateUtc="2024-10-04T06:03:00Z">
              <w:rPr>
                <w:rFonts w:ascii="Arial" w:hAnsi="Arial" w:cs="Arial"/>
                <w:color w:val="000000" w:themeColor="text1"/>
                <w:sz w:val="16"/>
                <w:szCs w:val="16"/>
              </w:rPr>
            </w:rPrChange>
          </w:rPr>
          <w:delText>.</w:delText>
        </w:r>
      </w:del>
      <w:ins w:id="678" w:author="MACARENA MUGIONE MENDEZ" w:date="2024-10-03T23:58:00Z" w16du:dateUtc="2024-10-04T05:58:00Z">
        <w:r w:rsidR="00861C45" w:rsidRPr="006209C5">
          <w:rPr>
            <w:rFonts w:ascii="Arial" w:hAnsi="Arial" w:cs="Arial"/>
            <w:color w:val="000000" w:themeColor="text1"/>
            <w:sz w:val="18"/>
            <w:szCs w:val="18"/>
            <w:rPrChange w:id="679" w:author="MACARENA MUGIONE MENDEZ" w:date="2024-10-04T00:03:00Z" w16du:dateUtc="2024-10-04T06:03:00Z">
              <w:rPr>
                <w:rFonts w:ascii="Arial" w:hAnsi="Arial" w:cs="Arial"/>
                <w:color w:val="000000" w:themeColor="text1"/>
                <w:sz w:val="16"/>
                <w:szCs w:val="16"/>
              </w:rPr>
            </w:rPrChange>
          </w:rPr>
          <w:t>,</w:t>
        </w:r>
      </w:ins>
      <w:r w:rsidR="003332FC" w:rsidRPr="006209C5">
        <w:rPr>
          <w:rFonts w:ascii="Arial" w:hAnsi="Arial" w:cs="Arial"/>
          <w:color w:val="000000" w:themeColor="text1"/>
          <w:sz w:val="18"/>
          <w:szCs w:val="18"/>
          <w:rPrChange w:id="680" w:author="MACARENA MUGIONE MENDEZ" w:date="2024-10-04T00:03:00Z" w16du:dateUtc="2024-10-04T06:03:00Z">
            <w:rPr>
              <w:rFonts w:ascii="Arial" w:hAnsi="Arial" w:cs="Arial"/>
              <w:color w:val="000000" w:themeColor="text1"/>
              <w:sz w:val="16"/>
              <w:szCs w:val="16"/>
            </w:rPr>
          </w:rPrChange>
        </w:rPr>
        <w:t> </w:t>
      </w:r>
      <w:r w:rsidR="003332FC" w:rsidRPr="006209C5">
        <w:rPr>
          <w:rFonts w:ascii="Arial" w:hAnsi="Arial" w:cs="Arial"/>
          <w:i/>
          <w:iCs/>
          <w:color w:val="000000" w:themeColor="text1"/>
          <w:sz w:val="18"/>
          <w:szCs w:val="18"/>
          <w:rPrChange w:id="681" w:author="MACARENA MUGIONE MENDEZ" w:date="2024-10-04T00:03:00Z" w16du:dateUtc="2024-10-04T06:03:00Z">
            <w:rPr>
              <w:rFonts w:ascii="Arial" w:hAnsi="Arial" w:cs="Arial"/>
              <w:i/>
              <w:iCs/>
              <w:color w:val="000000" w:themeColor="text1"/>
              <w:sz w:val="16"/>
              <w:szCs w:val="16"/>
            </w:rPr>
          </w:rPrChange>
        </w:rPr>
        <w:t>Revista chilena de obstetricia y ginecología</w:t>
      </w:r>
      <w:r w:rsidR="003332FC" w:rsidRPr="006209C5">
        <w:rPr>
          <w:rFonts w:ascii="Arial" w:hAnsi="Arial" w:cs="Arial"/>
          <w:color w:val="000000" w:themeColor="text1"/>
          <w:sz w:val="18"/>
          <w:szCs w:val="18"/>
          <w:rPrChange w:id="682" w:author="MACARENA MUGIONE MENDEZ" w:date="2024-10-04T00:03:00Z" w16du:dateUtc="2024-10-04T06:03:00Z">
            <w:rPr>
              <w:rFonts w:ascii="Arial" w:hAnsi="Arial" w:cs="Arial"/>
              <w:color w:val="000000" w:themeColor="text1"/>
              <w:sz w:val="16"/>
              <w:szCs w:val="16"/>
            </w:rPr>
          </w:rPrChange>
        </w:rPr>
        <w:t>, </w:t>
      </w:r>
      <w:ins w:id="683" w:author="MACARENA MUGIONE MENDEZ" w:date="2024-10-03T23:58:00Z" w16du:dateUtc="2024-10-04T05:58:00Z">
        <w:r w:rsidR="00861C45" w:rsidRPr="006209C5">
          <w:rPr>
            <w:rFonts w:ascii="Arial" w:hAnsi="Arial" w:cs="Arial"/>
            <w:color w:val="000000" w:themeColor="text1"/>
            <w:sz w:val="18"/>
            <w:szCs w:val="18"/>
            <w:rPrChange w:id="684" w:author="MACARENA MUGIONE MENDEZ" w:date="2024-10-04T00:03:00Z" w16du:dateUtc="2024-10-04T06:03:00Z">
              <w:rPr>
                <w:rFonts w:ascii="Arial" w:hAnsi="Arial" w:cs="Arial"/>
                <w:color w:val="000000" w:themeColor="text1"/>
                <w:sz w:val="16"/>
                <w:szCs w:val="16"/>
              </w:rPr>
            </w:rPrChange>
          </w:rPr>
          <w:t>vol.</w:t>
        </w:r>
      </w:ins>
      <w:r w:rsidR="003332FC" w:rsidRPr="006209C5">
        <w:rPr>
          <w:rFonts w:ascii="Arial" w:hAnsi="Arial" w:cs="Arial"/>
          <w:i/>
          <w:iCs/>
          <w:color w:val="000000" w:themeColor="text1"/>
          <w:sz w:val="18"/>
          <w:szCs w:val="18"/>
          <w:rPrChange w:id="685" w:author="MACARENA MUGIONE MENDEZ" w:date="2024-10-04T00:03:00Z" w16du:dateUtc="2024-10-04T06:03:00Z">
            <w:rPr>
              <w:rFonts w:ascii="Arial" w:hAnsi="Arial" w:cs="Arial"/>
              <w:i/>
              <w:iCs/>
              <w:color w:val="000000" w:themeColor="text1"/>
              <w:sz w:val="16"/>
              <w:szCs w:val="16"/>
            </w:rPr>
          </w:rPrChange>
        </w:rPr>
        <w:t>68</w:t>
      </w:r>
      <w:ins w:id="686" w:author="MACARENA MUGIONE MENDEZ" w:date="2024-10-03T23:58:00Z" w16du:dateUtc="2024-10-04T05:58:00Z">
        <w:r w:rsidR="00861C45" w:rsidRPr="006209C5">
          <w:rPr>
            <w:rFonts w:ascii="Arial" w:hAnsi="Arial" w:cs="Arial"/>
            <w:color w:val="000000" w:themeColor="text1"/>
            <w:sz w:val="18"/>
            <w:szCs w:val="18"/>
            <w:rPrChange w:id="687" w:author="MACARENA MUGIONE MENDEZ" w:date="2024-10-04T00:03:00Z" w16du:dateUtc="2024-10-04T06:03:00Z">
              <w:rPr>
                <w:rFonts w:ascii="Arial" w:hAnsi="Arial" w:cs="Arial"/>
                <w:color w:val="000000" w:themeColor="text1"/>
                <w:sz w:val="16"/>
                <w:szCs w:val="16"/>
              </w:rPr>
            </w:rPrChange>
          </w:rPr>
          <w:t>, n°</w:t>
        </w:r>
      </w:ins>
      <w:del w:id="688" w:author="MACARENA MUGIONE MENDEZ" w:date="2024-10-03T23:58:00Z" w16du:dateUtc="2024-10-04T05:58:00Z">
        <w:r w:rsidR="003332FC" w:rsidRPr="006209C5" w:rsidDel="00861C45">
          <w:rPr>
            <w:rFonts w:ascii="Arial" w:hAnsi="Arial" w:cs="Arial"/>
            <w:color w:val="000000" w:themeColor="text1"/>
            <w:sz w:val="18"/>
            <w:szCs w:val="18"/>
            <w:rPrChange w:id="689" w:author="MACARENA MUGIONE MENDEZ" w:date="2024-10-04T00:03:00Z" w16du:dateUtc="2024-10-04T06:03:00Z">
              <w:rPr>
                <w:rFonts w:ascii="Arial" w:hAnsi="Arial" w:cs="Arial"/>
                <w:color w:val="000000" w:themeColor="text1"/>
                <w:sz w:val="16"/>
                <w:szCs w:val="16"/>
              </w:rPr>
            </w:rPrChange>
          </w:rPr>
          <w:delText>(</w:delText>
        </w:r>
      </w:del>
      <w:r w:rsidR="003332FC" w:rsidRPr="006209C5">
        <w:rPr>
          <w:rFonts w:ascii="Arial" w:hAnsi="Arial" w:cs="Arial"/>
          <w:color w:val="000000" w:themeColor="text1"/>
          <w:sz w:val="18"/>
          <w:szCs w:val="18"/>
          <w:rPrChange w:id="690" w:author="MACARENA MUGIONE MENDEZ" w:date="2024-10-04T00:03:00Z" w16du:dateUtc="2024-10-04T06:03:00Z">
            <w:rPr>
              <w:rFonts w:ascii="Arial" w:hAnsi="Arial" w:cs="Arial"/>
              <w:color w:val="000000" w:themeColor="text1"/>
              <w:sz w:val="16"/>
              <w:szCs w:val="16"/>
            </w:rPr>
          </w:rPrChange>
        </w:rPr>
        <w:t>6</w:t>
      </w:r>
      <w:ins w:id="691" w:author="MACARENA MUGIONE MENDEZ" w:date="2024-10-03T23:58:00Z" w16du:dateUtc="2024-10-04T05:58:00Z">
        <w:r w:rsidR="00861C45" w:rsidRPr="006209C5">
          <w:rPr>
            <w:rFonts w:ascii="Arial" w:hAnsi="Arial" w:cs="Arial"/>
            <w:color w:val="000000" w:themeColor="text1"/>
            <w:sz w:val="18"/>
            <w:szCs w:val="18"/>
            <w:rPrChange w:id="692" w:author="MACARENA MUGIONE MENDEZ" w:date="2024-10-04T00:03:00Z" w16du:dateUtc="2024-10-04T06:03:00Z">
              <w:rPr>
                <w:rFonts w:ascii="Arial" w:hAnsi="Arial" w:cs="Arial"/>
                <w:color w:val="000000" w:themeColor="text1"/>
                <w:sz w:val="16"/>
                <w:szCs w:val="16"/>
              </w:rPr>
            </w:rPrChange>
          </w:rPr>
          <w:t xml:space="preserve"> </w:t>
        </w:r>
      </w:ins>
      <w:ins w:id="693" w:author="MACARENA MUGIONE MENDEZ" w:date="2024-10-03T23:59:00Z" w16du:dateUtc="2024-10-04T05:59:00Z">
        <w:r w:rsidR="00861C45" w:rsidRPr="006209C5">
          <w:rPr>
            <w:rFonts w:ascii="Arial" w:hAnsi="Arial" w:cs="Arial"/>
            <w:color w:val="000000" w:themeColor="text1"/>
            <w:sz w:val="18"/>
            <w:szCs w:val="18"/>
            <w:rPrChange w:id="694" w:author="MACARENA MUGIONE MENDEZ" w:date="2024-10-04T00:03:00Z" w16du:dateUtc="2024-10-04T06:03:00Z">
              <w:rPr>
                <w:rFonts w:ascii="Arial" w:hAnsi="Arial" w:cs="Arial"/>
                <w:color w:val="000000" w:themeColor="text1"/>
                <w:sz w:val="16"/>
                <w:szCs w:val="16"/>
              </w:rPr>
            </w:rPrChange>
          </w:rPr>
          <w:t>(2003):</w:t>
        </w:r>
      </w:ins>
      <w:del w:id="695" w:author="MACARENA MUGIONE MENDEZ" w:date="2024-10-03T23:58:00Z" w16du:dateUtc="2024-10-04T05:58:00Z">
        <w:r w:rsidR="003332FC" w:rsidRPr="006209C5" w:rsidDel="00861C45">
          <w:rPr>
            <w:rFonts w:ascii="Arial" w:hAnsi="Arial" w:cs="Arial"/>
            <w:color w:val="000000" w:themeColor="text1"/>
            <w:sz w:val="18"/>
            <w:szCs w:val="18"/>
            <w:rPrChange w:id="696" w:author="MACARENA MUGIONE MENDEZ" w:date="2024-10-04T00:03:00Z" w16du:dateUtc="2024-10-04T06:03:00Z">
              <w:rPr>
                <w:rFonts w:ascii="Arial" w:hAnsi="Arial" w:cs="Arial"/>
                <w:color w:val="000000" w:themeColor="text1"/>
                <w:sz w:val="16"/>
                <w:szCs w:val="16"/>
              </w:rPr>
            </w:rPrChange>
          </w:rPr>
          <w:delText>),</w:delText>
        </w:r>
      </w:del>
      <w:r w:rsidR="003332FC" w:rsidRPr="006209C5">
        <w:rPr>
          <w:rFonts w:ascii="Arial" w:hAnsi="Arial" w:cs="Arial"/>
          <w:color w:val="000000" w:themeColor="text1"/>
          <w:sz w:val="18"/>
          <w:szCs w:val="18"/>
          <w:rPrChange w:id="697" w:author="MACARENA MUGIONE MENDEZ" w:date="2024-10-04T00:03:00Z" w16du:dateUtc="2024-10-04T06:03:00Z">
            <w:rPr>
              <w:rFonts w:ascii="Arial" w:hAnsi="Arial" w:cs="Arial"/>
              <w:color w:val="000000" w:themeColor="text1"/>
              <w:sz w:val="16"/>
              <w:szCs w:val="16"/>
            </w:rPr>
          </w:rPrChange>
        </w:rPr>
        <w:t xml:space="preserve"> 536-543; </w:t>
      </w:r>
      <w:ins w:id="698" w:author="MACARENA MUGIONE MENDEZ" w:date="2024-10-04T00:01:00Z" w16du:dateUtc="2024-10-04T06:01:00Z">
        <w:r w:rsidR="006209C5" w:rsidRPr="006209C5">
          <w:rPr>
            <w:rFonts w:ascii="Arial" w:hAnsi="Arial" w:cs="Arial"/>
            <w:color w:val="000000" w:themeColor="text1"/>
            <w:sz w:val="18"/>
            <w:szCs w:val="18"/>
            <w:rPrChange w:id="699" w:author="MACARENA MUGIONE MENDEZ" w:date="2024-10-04T00:03:00Z" w16du:dateUtc="2024-10-04T06:03:00Z">
              <w:rPr>
                <w:rFonts w:ascii="Arial" w:hAnsi="Arial" w:cs="Arial"/>
                <w:color w:val="000000" w:themeColor="text1"/>
                <w:sz w:val="16"/>
                <w:szCs w:val="16"/>
              </w:rPr>
            </w:rPrChange>
          </w:rPr>
          <w:t xml:space="preserve">José María </w:t>
        </w:r>
      </w:ins>
      <w:r w:rsidR="003332FC" w:rsidRPr="006209C5">
        <w:rPr>
          <w:rFonts w:ascii="Arial" w:hAnsi="Arial" w:cs="Arial"/>
          <w:color w:val="000000" w:themeColor="text1"/>
          <w:sz w:val="18"/>
          <w:szCs w:val="18"/>
          <w:rPrChange w:id="700" w:author="MACARENA MUGIONE MENDEZ" w:date="2024-10-04T00:03:00Z" w16du:dateUtc="2024-10-04T06:03:00Z">
            <w:rPr>
              <w:rFonts w:ascii="Arial" w:hAnsi="Arial" w:cs="Arial"/>
              <w:color w:val="000000" w:themeColor="text1"/>
              <w:sz w:val="16"/>
              <w:szCs w:val="16"/>
            </w:rPr>
          </w:rPrChange>
        </w:rPr>
        <w:t>Carrera</w:t>
      </w:r>
      <w:ins w:id="701" w:author="MACARENA MUGIONE MENDEZ" w:date="2024-10-04T00:01:00Z" w16du:dateUtc="2024-10-04T06:01:00Z">
        <w:r w:rsidR="006209C5" w:rsidRPr="006209C5">
          <w:rPr>
            <w:rFonts w:ascii="Arial" w:hAnsi="Arial" w:cs="Arial"/>
            <w:color w:val="000000" w:themeColor="text1"/>
            <w:sz w:val="18"/>
            <w:szCs w:val="18"/>
            <w:rPrChange w:id="702" w:author="MACARENA MUGIONE MENDEZ" w:date="2024-10-04T00:03:00Z" w16du:dateUtc="2024-10-04T06:03:00Z">
              <w:rPr>
                <w:rFonts w:ascii="Arial" w:hAnsi="Arial" w:cs="Arial"/>
                <w:color w:val="000000" w:themeColor="text1"/>
                <w:sz w:val="16"/>
                <w:szCs w:val="16"/>
              </w:rPr>
            </w:rPrChange>
          </w:rPr>
          <w:t xml:space="preserve"> Maciá</w:t>
        </w:r>
      </w:ins>
      <w:del w:id="703" w:author="MACARENA MUGIONE MENDEZ" w:date="2024-10-04T00:01:00Z" w16du:dateUtc="2024-10-04T06:01:00Z">
        <w:r w:rsidR="003332FC" w:rsidRPr="006209C5" w:rsidDel="006209C5">
          <w:rPr>
            <w:rFonts w:ascii="Arial" w:hAnsi="Arial" w:cs="Arial"/>
            <w:color w:val="000000" w:themeColor="text1"/>
            <w:sz w:val="18"/>
            <w:szCs w:val="18"/>
            <w:rPrChange w:id="704" w:author="MACARENA MUGIONE MENDEZ" w:date="2024-10-04T00:03:00Z" w16du:dateUtc="2024-10-04T06:03:00Z">
              <w:rPr>
                <w:rFonts w:ascii="Arial" w:hAnsi="Arial" w:cs="Arial"/>
                <w:color w:val="000000" w:themeColor="text1"/>
                <w:sz w:val="16"/>
                <w:szCs w:val="16"/>
              </w:rPr>
            </w:rPrChange>
          </w:rPr>
          <w:delText>,</w:delText>
        </w:r>
      </w:del>
      <w:ins w:id="705" w:author="MACARENA MUGIONE MENDEZ" w:date="2024-10-04T00:01:00Z" w16du:dateUtc="2024-10-04T06:01:00Z">
        <w:r w:rsidR="006209C5" w:rsidRPr="006209C5">
          <w:rPr>
            <w:rFonts w:ascii="Arial" w:hAnsi="Arial" w:cs="Arial"/>
            <w:color w:val="000000" w:themeColor="text1"/>
            <w:sz w:val="18"/>
            <w:szCs w:val="18"/>
            <w:rPrChange w:id="706" w:author="MACARENA MUGIONE MENDEZ" w:date="2024-10-04T00:03:00Z" w16du:dateUtc="2024-10-04T06:03:00Z">
              <w:rPr>
                <w:rFonts w:ascii="Arial" w:hAnsi="Arial" w:cs="Arial"/>
                <w:color w:val="000000" w:themeColor="text1"/>
                <w:sz w:val="16"/>
                <w:szCs w:val="16"/>
              </w:rPr>
            </w:rPrChange>
          </w:rPr>
          <w:t xml:space="preserve"> y </w:t>
        </w:r>
      </w:ins>
      <w:proofErr w:type="spellStart"/>
      <w:ins w:id="707" w:author="MACARENA MUGIONE MENDEZ" w:date="2024-10-04T00:02:00Z" w16du:dateUtc="2024-10-04T06:02:00Z">
        <w:r w:rsidR="006209C5" w:rsidRPr="006209C5">
          <w:rPr>
            <w:rFonts w:ascii="Arial" w:hAnsi="Arial" w:cs="Arial"/>
            <w:color w:val="000000" w:themeColor="text1"/>
            <w:sz w:val="18"/>
            <w:szCs w:val="18"/>
            <w:rPrChange w:id="708" w:author="MACARENA MUGIONE MENDEZ" w:date="2024-10-04T00:03:00Z" w16du:dateUtc="2024-10-04T06:03:00Z">
              <w:rPr>
                <w:rFonts w:ascii="Arial" w:hAnsi="Arial" w:cs="Arial"/>
                <w:color w:val="000000" w:themeColor="text1"/>
                <w:sz w:val="16"/>
                <w:szCs w:val="16"/>
              </w:rPr>
            </w:rPrChange>
          </w:rPr>
          <w:t>Matres</w:t>
        </w:r>
        <w:proofErr w:type="spellEnd"/>
        <w:r w:rsidR="006209C5" w:rsidRPr="006209C5">
          <w:rPr>
            <w:rFonts w:ascii="Arial" w:hAnsi="Arial" w:cs="Arial"/>
            <w:color w:val="000000" w:themeColor="text1"/>
            <w:sz w:val="18"/>
            <w:szCs w:val="18"/>
            <w:rPrChange w:id="709" w:author="MACARENA MUGIONE MENDEZ" w:date="2024-10-04T00:03:00Z" w16du:dateUtc="2024-10-04T06:03:00Z">
              <w:rPr>
                <w:rFonts w:ascii="Arial" w:hAnsi="Arial" w:cs="Arial"/>
                <w:color w:val="000000" w:themeColor="text1"/>
                <w:sz w:val="16"/>
                <w:szCs w:val="16"/>
              </w:rPr>
            </w:rPrChange>
          </w:rPr>
          <w:t xml:space="preserve"> </w:t>
        </w:r>
        <w:proofErr w:type="spellStart"/>
        <w:r w:rsidR="006209C5" w:rsidRPr="006209C5">
          <w:rPr>
            <w:rFonts w:ascii="Arial" w:hAnsi="Arial" w:cs="Arial"/>
            <w:color w:val="000000" w:themeColor="text1"/>
            <w:sz w:val="18"/>
            <w:szCs w:val="18"/>
            <w:rPrChange w:id="710" w:author="MACARENA MUGIONE MENDEZ" w:date="2024-10-04T00:03:00Z" w16du:dateUtc="2024-10-04T06:03:00Z">
              <w:rPr>
                <w:rFonts w:ascii="Arial" w:hAnsi="Arial" w:cs="Arial"/>
                <w:color w:val="000000" w:themeColor="text1"/>
                <w:sz w:val="16"/>
                <w:szCs w:val="16"/>
              </w:rPr>
            </w:rPrChange>
          </w:rPr>
          <w:t>Mundi</w:t>
        </w:r>
        <w:proofErr w:type="spellEnd"/>
        <w:r w:rsidR="006209C5" w:rsidRPr="006209C5">
          <w:rPr>
            <w:rFonts w:ascii="Arial" w:hAnsi="Arial" w:cs="Arial"/>
            <w:color w:val="000000" w:themeColor="text1"/>
            <w:sz w:val="18"/>
            <w:szCs w:val="18"/>
            <w:rPrChange w:id="711" w:author="MACARENA MUGIONE MENDEZ" w:date="2024-10-04T00:03:00Z" w16du:dateUtc="2024-10-04T06:03:00Z">
              <w:rPr>
                <w:rFonts w:ascii="Arial" w:hAnsi="Arial" w:cs="Arial"/>
                <w:color w:val="000000" w:themeColor="text1"/>
                <w:sz w:val="16"/>
                <w:szCs w:val="16"/>
              </w:rPr>
            </w:rPrChange>
          </w:rPr>
          <w:t xml:space="preserve"> (coord.),</w:t>
        </w:r>
      </w:ins>
      <w:del w:id="712" w:author="MACARENA MUGIONE MENDEZ" w:date="2024-10-04T00:02:00Z" w16du:dateUtc="2024-10-04T06:02:00Z">
        <w:r w:rsidR="003332FC" w:rsidRPr="006209C5" w:rsidDel="006209C5">
          <w:rPr>
            <w:rFonts w:ascii="Arial" w:hAnsi="Arial" w:cs="Arial"/>
            <w:color w:val="000000" w:themeColor="text1"/>
            <w:sz w:val="18"/>
            <w:szCs w:val="18"/>
            <w:rPrChange w:id="713" w:author="MACARENA MUGIONE MENDEZ" w:date="2024-10-04T00:03:00Z" w16du:dateUtc="2024-10-04T06:03:00Z">
              <w:rPr>
                <w:rFonts w:ascii="Arial" w:hAnsi="Arial" w:cs="Arial"/>
                <w:color w:val="000000" w:themeColor="text1"/>
                <w:sz w:val="16"/>
                <w:szCs w:val="16"/>
              </w:rPr>
            </w:rPrChange>
          </w:rPr>
          <w:delText xml:space="preserve"> J. M., Devesa, N., Chacón, D., Cararach, V., Fabre, E., Foradada, C. M., ... &amp; Rubio, R. (2007).</w:delText>
        </w:r>
      </w:del>
      <w:r w:rsidR="003332FC" w:rsidRPr="006209C5">
        <w:rPr>
          <w:rFonts w:ascii="Arial" w:hAnsi="Arial" w:cs="Arial"/>
          <w:color w:val="000000" w:themeColor="text1"/>
          <w:sz w:val="18"/>
          <w:szCs w:val="18"/>
          <w:rPrChange w:id="714" w:author="MACARENA MUGIONE MENDEZ" w:date="2024-10-04T00:03:00Z" w16du:dateUtc="2024-10-04T06:03:00Z">
            <w:rPr>
              <w:rFonts w:ascii="Arial" w:hAnsi="Arial" w:cs="Arial"/>
              <w:color w:val="000000" w:themeColor="text1"/>
              <w:sz w:val="16"/>
              <w:szCs w:val="16"/>
            </w:rPr>
          </w:rPrChange>
        </w:rPr>
        <w:t xml:space="preserve"> </w:t>
      </w:r>
      <w:ins w:id="715" w:author="MACARENA MUGIONE MENDEZ" w:date="2024-10-04T00:02:00Z" w16du:dateUtc="2024-10-04T06:02:00Z">
        <w:r w:rsidR="006209C5" w:rsidRPr="006209C5">
          <w:rPr>
            <w:rFonts w:ascii="Arial" w:hAnsi="Arial" w:cs="Arial"/>
            <w:color w:val="000000" w:themeColor="text1"/>
            <w:sz w:val="18"/>
            <w:szCs w:val="18"/>
            <w:shd w:val="clear" w:color="auto" w:fill="FFFFFF"/>
          </w:rPr>
          <w:t>«</w:t>
        </w:r>
      </w:ins>
      <w:r w:rsidR="003332FC" w:rsidRPr="006209C5">
        <w:rPr>
          <w:rFonts w:ascii="Arial" w:hAnsi="Arial" w:cs="Arial"/>
          <w:color w:val="000000" w:themeColor="text1"/>
          <w:sz w:val="18"/>
          <w:szCs w:val="18"/>
          <w:rPrChange w:id="716" w:author="MACARENA MUGIONE MENDEZ" w:date="2024-10-04T00:03:00Z" w16du:dateUtc="2024-10-04T06:03:00Z">
            <w:rPr>
              <w:rFonts w:ascii="Arial" w:hAnsi="Arial" w:cs="Arial"/>
              <w:color w:val="000000" w:themeColor="text1"/>
              <w:sz w:val="16"/>
              <w:szCs w:val="16"/>
            </w:rPr>
          </w:rPrChange>
        </w:rPr>
        <w:t>Mortalidad materna en África</w:t>
      </w:r>
      <w:ins w:id="717" w:author="MACARENA MUGIONE MENDEZ" w:date="2024-10-04T00:02:00Z" w16du:dateUtc="2024-10-04T06:02:00Z">
        <w:r w:rsidR="006209C5" w:rsidRPr="006209C5">
          <w:rPr>
            <w:rFonts w:ascii="Arial" w:hAnsi="Arial" w:cs="Arial"/>
            <w:color w:val="000000" w:themeColor="text1"/>
            <w:sz w:val="18"/>
            <w:szCs w:val="18"/>
            <w:shd w:val="clear" w:color="auto" w:fill="FFFFFF"/>
          </w:rPr>
          <w:t>»</w:t>
        </w:r>
      </w:ins>
      <w:del w:id="718" w:author="MACARENA MUGIONE MENDEZ" w:date="2024-10-04T00:02:00Z" w16du:dateUtc="2024-10-04T06:02:00Z">
        <w:r w:rsidR="003332FC" w:rsidRPr="006209C5" w:rsidDel="006209C5">
          <w:rPr>
            <w:rFonts w:ascii="Arial" w:hAnsi="Arial" w:cs="Arial"/>
            <w:color w:val="000000" w:themeColor="text1"/>
            <w:sz w:val="18"/>
            <w:szCs w:val="18"/>
            <w:rPrChange w:id="719" w:author="MACARENA MUGIONE MENDEZ" w:date="2024-10-04T00:03:00Z" w16du:dateUtc="2024-10-04T06:03:00Z">
              <w:rPr>
                <w:rFonts w:ascii="Arial" w:hAnsi="Arial" w:cs="Arial"/>
                <w:color w:val="000000" w:themeColor="text1"/>
                <w:sz w:val="16"/>
                <w:szCs w:val="16"/>
              </w:rPr>
            </w:rPrChange>
          </w:rPr>
          <w:delText>.</w:delText>
        </w:r>
      </w:del>
      <w:ins w:id="720" w:author="MACARENA MUGIONE MENDEZ" w:date="2024-10-04T00:02:00Z" w16du:dateUtc="2024-10-04T06:02:00Z">
        <w:r w:rsidR="006209C5" w:rsidRPr="006209C5">
          <w:rPr>
            <w:rFonts w:ascii="Arial" w:hAnsi="Arial" w:cs="Arial"/>
            <w:color w:val="000000" w:themeColor="text1"/>
            <w:sz w:val="18"/>
            <w:szCs w:val="18"/>
            <w:rPrChange w:id="721" w:author="MACARENA MUGIONE MENDEZ" w:date="2024-10-04T00:03:00Z" w16du:dateUtc="2024-10-04T06:03:00Z">
              <w:rPr>
                <w:rFonts w:ascii="Arial" w:hAnsi="Arial" w:cs="Arial"/>
                <w:color w:val="000000" w:themeColor="text1"/>
                <w:sz w:val="16"/>
                <w:szCs w:val="16"/>
              </w:rPr>
            </w:rPrChange>
          </w:rPr>
          <w:t>,</w:t>
        </w:r>
      </w:ins>
      <w:r w:rsidR="003332FC" w:rsidRPr="006209C5">
        <w:rPr>
          <w:rFonts w:ascii="Arial" w:hAnsi="Arial" w:cs="Arial"/>
          <w:color w:val="000000" w:themeColor="text1"/>
          <w:sz w:val="18"/>
          <w:szCs w:val="18"/>
          <w:rPrChange w:id="722" w:author="MACARENA MUGIONE MENDEZ" w:date="2024-10-04T00:03:00Z" w16du:dateUtc="2024-10-04T06:03:00Z">
            <w:rPr>
              <w:rFonts w:ascii="Arial" w:hAnsi="Arial" w:cs="Arial"/>
              <w:color w:val="000000" w:themeColor="text1"/>
              <w:sz w:val="16"/>
              <w:szCs w:val="16"/>
            </w:rPr>
          </w:rPrChange>
        </w:rPr>
        <w:t xml:space="preserve"> </w:t>
      </w:r>
      <w:r w:rsidR="003332FC" w:rsidRPr="006209C5">
        <w:rPr>
          <w:rFonts w:ascii="Arial" w:hAnsi="Arial" w:cs="Arial"/>
          <w:i/>
          <w:iCs/>
          <w:color w:val="000000" w:themeColor="text1"/>
          <w:sz w:val="18"/>
          <w:szCs w:val="18"/>
          <w:rPrChange w:id="723" w:author="MACARENA MUGIONE MENDEZ" w:date="2024-10-04T00:03:00Z" w16du:dateUtc="2024-10-04T06:03:00Z">
            <w:rPr>
              <w:rFonts w:ascii="Arial" w:hAnsi="Arial" w:cs="Arial"/>
              <w:color w:val="000000" w:themeColor="text1"/>
              <w:sz w:val="16"/>
              <w:szCs w:val="16"/>
            </w:rPr>
          </w:rPrChange>
        </w:rPr>
        <w:t>Progresos de Obstetricia y Ginecología</w:t>
      </w:r>
      <w:r w:rsidR="003332FC" w:rsidRPr="006209C5">
        <w:rPr>
          <w:rFonts w:ascii="Arial" w:hAnsi="Arial" w:cs="Arial"/>
          <w:color w:val="000000" w:themeColor="text1"/>
          <w:sz w:val="18"/>
          <w:szCs w:val="18"/>
          <w:rPrChange w:id="724" w:author="MACARENA MUGIONE MENDEZ" w:date="2024-10-04T00:03:00Z" w16du:dateUtc="2024-10-04T06:03:00Z">
            <w:rPr>
              <w:rFonts w:ascii="Arial" w:hAnsi="Arial" w:cs="Arial"/>
              <w:color w:val="000000" w:themeColor="text1"/>
              <w:sz w:val="16"/>
              <w:szCs w:val="16"/>
            </w:rPr>
          </w:rPrChange>
        </w:rPr>
        <w:t xml:space="preserve">, </w:t>
      </w:r>
      <w:ins w:id="725" w:author="MACARENA MUGIONE MENDEZ" w:date="2024-10-04T00:03:00Z" w16du:dateUtc="2024-10-04T06:03:00Z">
        <w:r w:rsidR="006209C5" w:rsidRPr="006209C5">
          <w:rPr>
            <w:rFonts w:ascii="Arial" w:hAnsi="Arial" w:cs="Arial"/>
            <w:color w:val="000000" w:themeColor="text1"/>
            <w:sz w:val="18"/>
            <w:szCs w:val="18"/>
            <w:rPrChange w:id="726" w:author="MACARENA MUGIONE MENDEZ" w:date="2024-10-04T00:03:00Z" w16du:dateUtc="2024-10-04T06:03:00Z">
              <w:rPr>
                <w:rFonts w:ascii="Arial" w:hAnsi="Arial" w:cs="Arial"/>
                <w:color w:val="000000" w:themeColor="text1"/>
                <w:sz w:val="16"/>
                <w:szCs w:val="16"/>
              </w:rPr>
            </w:rPrChange>
          </w:rPr>
          <w:t>vol.</w:t>
        </w:r>
      </w:ins>
      <w:r w:rsidR="003332FC" w:rsidRPr="006209C5">
        <w:rPr>
          <w:rFonts w:ascii="Arial" w:hAnsi="Arial" w:cs="Arial"/>
          <w:color w:val="000000" w:themeColor="text1"/>
          <w:sz w:val="18"/>
          <w:szCs w:val="18"/>
          <w:rPrChange w:id="727" w:author="MACARENA MUGIONE MENDEZ" w:date="2024-10-04T00:03:00Z" w16du:dateUtc="2024-10-04T06:03:00Z">
            <w:rPr>
              <w:rFonts w:ascii="Arial" w:hAnsi="Arial" w:cs="Arial"/>
              <w:color w:val="000000" w:themeColor="text1"/>
              <w:sz w:val="16"/>
              <w:szCs w:val="16"/>
            </w:rPr>
          </w:rPrChange>
        </w:rPr>
        <w:t>50</w:t>
      </w:r>
      <w:ins w:id="728" w:author="MACARENA MUGIONE MENDEZ" w:date="2024-10-04T00:03:00Z" w16du:dateUtc="2024-10-04T06:03:00Z">
        <w:r w:rsidR="006209C5" w:rsidRPr="006209C5">
          <w:rPr>
            <w:rFonts w:ascii="Arial" w:hAnsi="Arial" w:cs="Arial"/>
            <w:color w:val="000000" w:themeColor="text1"/>
            <w:sz w:val="18"/>
            <w:szCs w:val="18"/>
            <w:rPrChange w:id="729" w:author="MACARENA MUGIONE MENDEZ" w:date="2024-10-04T00:03:00Z" w16du:dateUtc="2024-10-04T06:03:00Z">
              <w:rPr>
                <w:rFonts w:ascii="Arial" w:hAnsi="Arial" w:cs="Arial"/>
                <w:color w:val="000000" w:themeColor="text1"/>
                <w:sz w:val="16"/>
                <w:szCs w:val="16"/>
              </w:rPr>
            </w:rPrChange>
          </w:rPr>
          <w:t>, n°</w:t>
        </w:r>
      </w:ins>
      <w:del w:id="730" w:author="MACARENA MUGIONE MENDEZ" w:date="2024-10-04T00:03:00Z" w16du:dateUtc="2024-10-04T06:03:00Z">
        <w:r w:rsidR="003332FC" w:rsidRPr="006209C5" w:rsidDel="006209C5">
          <w:rPr>
            <w:rFonts w:ascii="Arial" w:hAnsi="Arial" w:cs="Arial"/>
            <w:color w:val="000000" w:themeColor="text1"/>
            <w:sz w:val="18"/>
            <w:szCs w:val="18"/>
            <w:rPrChange w:id="731" w:author="MACARENA MUGIONE MENDEZ" w:date="2024-10-04T00:03:00Z" w16du:dateUtc="2024-10-04T06:03:00Z">
              <w:rPr>
                <w:rFonts w:ascii="Arial" w:hAnsi="Arial" w:cs="Arial"/>
                <w:color w:val="000000" w:themeColor="text1"/>
                <w:sz w:val="16"/>
                <w:szCs w:val="16"/>
              </w:rPr>
            </w:rPrChange>
          </w:rPr>
          <w:delText>(</w:delText>
        </w:r>
      </w:del>
      <w:r w:rsidR="003332FC" w:rsidRPr="006209C5">
        <w:rPr>
          <w:rFonts w:ascii="Arial" w:hAnsi="Arial" w:cs="Arial"/>
          <w:color w:val="000000" w:themeColor="text1"/>
          <w:sz w:val="18"/>
          <w:szCs w:val="18"/>
          <w:rPrChange w:id="732" w:author="MACARENA MUGIONE MENDEZ" w:date="2024-10-04T00:03:00Z" w16du:dateUtc="2024-10-04T06:03:00Z">
            <w:rPr>
              <w:rFonts w:ascii="Arial" w:hAnsi="Arial" w:cs="Arial"/>
              <w:color w:val="000000" w:themeColor="text1"/>
              <w:sz w:val="16"/>
              <w:szCs w:val="16"/>
            </w:rPr>
          </w:rPrChange>
        </w:rPr>
        <w:t>7</w:t>
      </w:r>
      <w:ins w:id="733" w:author="MACARENA MUGIONE MENDEZ" w:date="2024-10-04T00:03:00Z" w16du:dateUtc="2024-10-04T06:03:00Z">
        <w:r w:rsidR="006209C5" w:rsidRPr="006209C5">
          <w:rPr>
            <w:rFonts w:ascii="Arial" w:hAnsi="Arial" w:cs="Arial"/>
            <w:color w:val="000000" w:themeColor="text1"/>
            <w:sz w:val="18"/>
            <w:szCs w:val="18"/>
            <w:rPrChange w:id="734" w:author="MACARENA MUGIONE MENDEZ" w:date="2024-10-04T00:03:00Z" w16du:dateUtc="2024-10-04T06:03:00Z">
              <w:rPr>
                <w:rFonts w:ascii="Arial" w:hAnsi="Arial" w:cs="Arial"/>
                <w:color w:val="000000" w:themeColor="text1"/>
                <w:sz w:val="16"/>
                <w:szCs w:val="16"/>
              </w:rPr>
            </w:rPrChange>
          </w:rPr>
          <w:t xml:space="preserve"> (2007):</w:t>
        </w:r>
      </w:ins>
      <w:del w:id="735" w:author="MACARENA MUGIONE MENDEZ" w:date="2024-10-04T00:03:00Z" w16du:dateUtc="2024-10-04T06:03:00Z">
        <w:r w:rsidR="003332FC" w:rsidRPr="006209C5" w:rsidDel="006209C5">
          <w:rPr>
            <w:rFonts w:ascii="Arial" w:hAnsi="Arial" w:cs="Arial"/>
            <w:color w:val="000000" w:themeColor="text1"/>
            <w:sz w:val="18"/>
            <w:szCs w:val="18"/>
            <w:rPrChange w:id="736" w:author="MACARENA MUGIONE MENDEZ" w:date="2024-10-04T00:03:00Z" w16du:dateUtc="2024-10-04T06:03:00Z">
              <w:rPr>
                <w:rFonts w:ascii="Arial" w:hAnsi="Arial" w:cs="Arial"/>
                <w:color w:val="000000" w:themeColor="text1"/>
                <w:sz w:val="16"/>
                <w:szCs w:val="16"/>
              </w:rPr>
            </w:rPrChange>
          </w:rPr>
          <w:delText>),</w:delText>
        </w:r>
      </w:del>
      <w:r w:rsidR="003332FC" w:rsidRPr="006209C5">
        <w:rPr>
          <w:rFonts w:ascii="Arial" w:hAnsi="Arial" w:cs="Arial"/>
          <w:color w:val="000000" w:themeColor="text1"/>
          <w:sz w:val="18"/>
          <w:szCs w:val="18"/>
          <w:rPrChange w:id="737" w:author="MACARENA MUGIONE MENDEZ" w:date="2024-10-04T00:03:00Z" w16du:dateUtc="2024-10-04T06:03:00Z">
            <w:rPr>
              <w:rFonts w:ascii="Arial" w:hAnsi="Arial" w:cs="Arial"/>
              <w:color w:val="000000" w:themeColor="text1"/>
              <w:sz w:val="16"/>
              <w:szCs w:val="16"/>
            </w:rPr>
          </w:rPrChange>
        </w:rPr>
        <w:t xml:space="preserve"> 405-419</w:t>
      </w:r>
      <w:ins w:id="738" w:author="MACARENA MUGIONE MENDEZ" w:date="2024-10-04T00:03:00Z" w16du:dateUtc="2024-10-04T06:03:00Z">
        <w:r w:rsidR="006209C5">
          <w:rPr>
            <w:rFonts w:ascii="Arial" w:hAnsi="Arial" w:cs="Arial"/>
            <w:color w:val="000000" w:themeColor="text1"/>
            <w:sz w:val="18"/>
            <w:szCs w:val="18"/>
          </w:rPr>
          <w:t xml:space="preserve">; </w:t>
        </w:r>
      </w:ins>
      <w:del w:id="739" w:author="MACARENA MUGIONE MENDEZ" w:date="2024-10-04T00:03:00Z" w16du:dateUtc="2024-10-04T06:03:00Z">
        <w:r w:rsidR="003332FC" w:rsidRPr="006209C5" w:rsidDel="006209C5">
          <w:rPr>
            <w:rFonts w:ascii="Arial" w:hAnsi="Arial" w:cs="Arial"/>
            <w:color w:val="000000" w:themeColor="text1"/>
            <w:sz w:val="18"/>
            <w:szCs w:val="18"/>
            <w:rPrChange w:id="740" w:author="MACARENA MUGIONE MENDEZ" w:date="2024-10-04T00:03:00Z" w16du:dateUtc="2024-10-04T06:03:00Z">
              <w:rPr>
                <w:rFonts w:ascii="Arial" w:hAnsi="Arial" w:cs="Arial"/>
                <w:color w:val="000000" w:themeColor="text1"/>
                <w:sz w:val="16"/>
                <w:szCs w:val="16"/>
              </w:rPr>
            </w:rPrChange>
          </w:rPr>
          <w:delText>.</w:delText>
        </w:r>
        <w:r w:rsidR="00C40BF3" w:rsidRPr="006209C5" w:rsidDel="006209C5">
          <w:rPr>
            <w:rFonts w:ascii="Arial" w:hAnsi="Arial" w:cs="Arial"/>
            <w:color w:val="000000" w:themeColor="text1"/>
            <w:sz w:val="18"/>
            <w:szCs w:val="18"/>
            <w:rPrChange w:id="741" w:author="MACARENA MUGIONE MENDEZ" w:date="2024-10-04T00:03:00Z" w16du:dateUtc="2024-10-04T06:03:00Z">
              <w:rPr>
                <w:rFonts w:ascii="Arial" w:hAnsi="Arial" w:cs="Arial"/>
                <w:color w:val="000000" w:themeColor="text1"/>
                <w:sz w:val="16"/>
                <w:szCs w:val="16"/>
              </w:rPr>
            </w:rPrChange>
          </w:rPr>
          <w:delText xml:space="preserve"> </w:delText>
        </w:r>
      </w:del>
      <w:ins w:id="742" w:author="MACARENA MUGIONE MENDEZ" w:date="2024-10-04T00:05:00Z" w16du:dateUtc="2024-10-04T06:05:00Z">
        <w:r w:rsidR="00487442">
          <w:rPr>
            <w:rFonts w:ascii="Arial" w:hAnsi="Arial" w:cs="Arial"/>
            <w:color w:val="000000" w:themeColor="text1"/>
            <w:sz w:val="16"/>
            <w:szCs w:val="16"/>
          </w:rPr>
          <w:t xml:space="preserve">Vitelio </w:t>
        </w:r>
      </w:ins>
      <w:r w:rsidR="003332FC" w:rsidRPr="00204155">
        <w:rPr>
          <w:rFonts w:ascii="Arial" w:hAnsi="Arial" w:cs="Arial"/>
          <w:color w:val="000000" w:themeColor="text1"/>
          <w:sz w:val="16"/>
          <w:szCs w:val="16"/>
        </w:rPr>
        <w:t>Velasco</w:t>
      </w:r>
      <w:r w:rsidR="003332FC" w:rsidRPr="00C83634">
        <w:rPr>
          <w:rFonts w:ascii="Arial" w:hAnsi="Arial" w:cs="Arial"/>
          <w:color w:val="000000" w:themeColor="text1"/>
          <w:sz w:val="16"/>
          <w:szCs w:val="16"/>
        </w:rPr>
        <w:t xml:space="preserve">-Murillo, </w:t>
      </w:r>
      <w:del w:id="743" w:author="MACARENA MUGIONE MENDEZ" w:date="2024-10-04T00:05:00Z" w16du:dateUtc="2024-10-04T06:05:00Z">
        <w:r w:rsidR="003332FC" w:rsidRPr="00C83634" w:rsidDel="00487442">
          <w:rPr>
            <w:rFonts w:ascii="Arial" w:hAnsi="Arial" w:cs="Arial"/>
            <w:color w:val="000000" w:themeColor="text1"/>
            <w:sz w:val="16"/>
            <w:szCs w:val="16"/>
          </w:rPr>
          <w:delText xml:space="preserve">V. (2004). </w:delText>
        </w:r>
      </w:del>
      <w:ins w:id="744" w:author="MACARENA MUGIONE MENDEZ" w:date="2024-10-04T00:06:00Z" w16du:dateUtc="2024-10-04T06:06:00Z">
        <w:r w:rsidR="00487442" w:rsidRPr="006209C5">
          <w:rPr>
            <w:rFonts w:ascii="Arial" w:hAnsi="Arial" w:cs="Arial"/>
            <w:color w:val="000000" w:themeColor="text1"/>
            <w:sz w:val="18"/>
            <w:szCs w:val="18"/>
            <w:shd w:val="clear" w:color="auto" w:fill="FFFFFF"/>
          </w:rPr>
          <w:t>«</w:t>
        </w:r>
      </w:ins>
      <w:r w:rsidR="003332FC" w:rsidRPr="00C83634">
        <w:rPr>
          <w:rFonts w:ascii="Arial" w:hAnsi="Arial" w:cs="Arial"/>
          <w:color w:val="000000" w:themeColor="text1"/>
          <w:sz w:val="16"/>
          <w:szCs w:val="16"/>
        </w:rPr>
        <w:t xml:space="preserve">Mortalidad materna: antiguo problema que persiste en nuestra </w:t>
      </w:r>
      <w:proofErr w:type="spellStart"/>
      <w:r w:rsidR="003332FC" w:rsidRPr="00C83634">
        <w:rPr>
          <w:rFonts w:ascii="Arial" w:hAnsi="Arial" w:cs="Arial"/>
          <w:color w:val="000000" w:themeColor="text1"/>
          <w:sz w:val="16"/>
          <w:szCs w:val="16"/>
        </w:rPr>
        <w:t>época</w:t>
      </w:r>
      <w:ins w:id="745" w:author="MACARENA MUGIONE MENDEZ" w:date="2024-10-04T00:06:00Z" w16du:dateUtc="2024-10-04T06:06:00Z">
        <w:r w:rsidR="00487442" w:rsidRPr="006209C5">
          <w:rPr>
            <w:rFonts w:ascii="Arial" w:hAnsi="Arial" w:cs="Arial"/>
            <w:color w:val="000000" w:themeColor="text1"/>
            <w:sz w:val="18"/>
            <w:szCs w:val="18"/>
            <w:shd w:val="clear" w:color="auto" w:fill="FFFFFF"/>
          </w:rPr>
          <w:t>»</w:t>
        </w:r>
      </w:ins>
      <w:del w:id="746" w:author="MACARENA MUGIONE MENDEZ" w:date="2024-10-04T00:06:00Z" w16du:dateUtc="2024-10-04T06:06:00Z">
        <w:r w:rsidR="003332FC" w:rsidRPr="00C83634" w:rsidDel="00487442">
          <w:rPr>
            <w:rFonts w:ascii="Arial" w:hAnsi="Arial" w:cs="Arial"/>
            <w:color w:val="000000" w:themeColor="text1"/>
            <w:sz w:val="16"/>
            <w:szCs w:val="16"/>
          </w:rPr>
          <w:delText>.</w:delText>
        </w:r>
      </w:del>
      <w:ins w:id="747" w:author="MACARENA MUGIONE MENDEZ" w:date="2024-10-04T00:06:00Z" w16du:dateUtc="2024-10-04T06:06:00Z">
        <w:r w:rsidR="00487442">
          <w:rPr>
            <w:rFonts w:ascii="Arial" w:hAnsi="Arial" w:cs="Arial"/>
            <w:color w:val="000000" w:themeColor="text1"/>
            <w:sz w:val="16"/>
            <w:szCs w:val="16"/>
          </w:rPr>
          <w:t>,</w:t>
        </w:r>
      </w:ins>
      <w:del w:id="748" w:author="MACARENA MUGIONE MENDEZ" w:date="2024-10-04T00:06:00Z" w16du:dateUtc="2024-10-04T06:06:00Z">
        <w:r w:rsidR="003332FC" w:rsidRPr="00C83634" w:rsidDel="00487442">
          <w:rPr>
            <w:rFonts w:ascii="Arial" w:hAnsi="Arial" w:cs="Arial"/>
            <w:color w:val="000000" w:themeColor="text1"/>
            <w:sz w:val="16"/>
            <w:szCs w:val="16"/>
          </w:rPr>
          <w:delText> </w:delText>
        </w:r>
      </w:del>
      <w:r w:rsidR="003332FC" w:rsidRPr="00C83634">
        <w:rPr>
          <w:rFonts w:ascii="Arial" w:hAnsi="Arial" w:cs="Arial"/>
          <w:i/>
          <w:iCs/>
          <w:color w:val="000000" w:themeColor="text1"/>
          <w:sz w:val="16"/>
          <w:szCs w:val="16"/>
        </w:rPr>
        <w:t>Cirugía</w:t>
      </w:r>
      <w:proofErr w:type="spellEnd"/>
      <w:r w:rsidR="003332FC" w:rsidRPr="00C83634">
        <w:rPr>
          <w:rFonts w:ascii="Arial" w:hAnsi="Arial" w:cs="Arial"/>
          <w:i/>
          <w:iCs/>
          <w:color w:val="000000" w:themeColor="text1"/>
          <w:sz w:val="16"/>
          <w:szCs w:val="16"/>
        </w:rPr>
        <w:t xml:space="preserve"> y Cirujanos</w:t>
      </w:r>
      <w:r w:rsidR="003332FC" w:rsidRPr="00C83634">
        <w:rPr>
          <w:rFonts w:ascii="Arial" w:hAnsi="Arial" w:cs="Arial"/>
          <w:color w:val="000000" w:themeColor="text1"/>
          <w:sz w:val="16"/>
          <w:szCs w:val="16"/>
        </w:rPr>
        <w:t>, </w:t>
      </w:r>
      <w:ins w:id="749" w:author="MACARENA MUGIONE MENDEZ" w:date="2024-10-04T00:06:00Z" w16du:dateUtc="2024-10-04T06:06:00Z">
        <w:r w:rsidR="00487442">
          <w:rPr>
            <w:rFonts w:ascii="Arial" w:hAnsi="Arial" w:cs="Arial"/>
            <w:color w:val="000000" w:themeColor="text1"/>
            <w:sz w:val="16"/>
            <w:szCs w:val="16"/>
          </w:rPr>
          <w:t>vol.</w:t>
        </w:r>
      </w:ins>
      <w:r w:rsidR="003332FC" w:rsidRPr="00C83634">
        <w:rPr>
          <w:rFonts w:ascii="Arial" w:hAnsi="Arial" w:cs="Arial"/>
          <w:i/>
          <w:iCs/>
          <w:color w:val="000000" w:themeColor="text1"/>
          <w:sz w:val="16"/>
          <w:szCs w:val="16"/>
        </w:rPr>
        <w:t>72</w:t>
      </w:r>
      <w:r w:rsidR="003332FC" w:rsidRPr="00C83634">
        <w:rPr>
          <w:rFonts w:ascii="Arial" w:hAnsi="Arial" w:cs="Arial"/>
          <w:color w:val="000000" w:themeColor="text1"/>
          <w:sz w:val="16"/>
          <w:szCs w:val="16"/>
        </w:rPr>
        <w:t>(</w:t>
      </w:r>
      <w:ins w:id="750" w:author="MACARENA MUGIONE MENDEZ" w:date="2024-10-04T00:06:00Z" w16du:dateUtc="2024-10-04T06:06:00Z">
        <w:r w:rsidR="00487442">
          <w:rPr>
            <w:rFonts w:ascii="Arial" w:hAnsi="Arial" w:cs="Arial"/>
            <w:color w:val="000000" w:themeColor="text1"/>
            <w:sz w:val="16"/>
            <w:szCs w:val="16"/>
          </w:rPr>
          <w:t>+, n°</w:t>
        </w:r>
      </w:ins>
      <w:r w:rsidR="003332FC" w:rsidRPr="00C83634">
        <w:rPr>
          <w:rFonts w:ascii="Arial" w:hAnsi="Arial" w:cs="Arial"/>
          <w:color w:val="000000" w:themeColor="text1"/>
          <w:sz w:val="16"/>
          <w:szCs w:val="16"/>
        </w:rPr>
        <w:t>4</w:t>
      </w:r>
      <w:ins w:id="751" w:author="MACARENA MUGIONE MENDEZ" w:date="2024-10-04T00:06:00Z" w16du:dateUtc="2024-10-04T06:06:00Z">
        <w:r w:rsidR="00487442">
          <w:rPr>
            <w:rFonts w:ascii="Arial" w:hAnsi="Arial" w:cs="Arial"/>
            <w:color w:val="000000" w:themeColor="text1"/>
            <w:sz w:val="16"/>
            <w:szCs w:val="16"/>
          </w:rPr>
          <w:t xml:space="preserve"> (2004):</w:t>
        </w:r>
      </w:ins>
      <w:del w:id="752" w:author="MACARENA MUGIONE MENDEZ" w:date="2024-10-04T00:06:00Z" w16du:dateUtc="2024-10-04T06:06:00Z">
        <w:r w:rsidR="003332FC" w:rsidRPr="00C83634" w:rsidDel="00487442">
          <w:rPr>
            <w:rFonts w:ascii="Arial" w:hAnsi="Arial" w:cs="Arial"/>
            <w:color w:val="000000" w:themeColor="text1"/>
            <w:sz w:val="16"/>
            <w:szCs w:val="16"/>
          </w:rPr>
          <w:delText>),</w:delText>
        </w:r>
      </w:del>
      <w:r w:rsidR="003332FC" w:rsidRPr="00C83634">
        <w:rPr>
          <w:rFonts w:ascii="Arial" w:hAnsi="Arial" w:cs="Arial"/>
          <w:color w:val="000000" w:themeColor="text1"/>
          <w:sz w:val="16"/>
          <w:szCs w:val="16"/>
        </w:rPr>
        <w:t xml:space="preserve"> 263-264.</w:t>
      </w:r>
      <w:del w:id="753" w:author="MACARENA MUGIONE MENDEZ" w:date="2024-10-04T00:05:00Z" w16du:dateUtc="2024-10-04T06:05:00Z">
        <w:r w:rsidR="00037F6E" w:rsidRPr="00037F6E" w:rsidDel="00487442">
          <w:rPr>
            <w:rFonts w:ascii="Arial" w:hAnsi="Arial" w:cs="Arial"/>
            <w:color w:val="000000" w:themeColor="text1"/>
            <w:sz w:val="16"/>
            <w:szCs w:val="16"/>
          </w:rPr>
          <w:delText xml:space="preserve"> </w:delText>
        </w:r>
        <w:r w:rsidR="00037F6E" w:rsidRPr="00C83634" w:rsidDel="00487442">
          <w:rPr>
            <w:rFonts w:ascii="Arial" w:hAnsi="Arial" w:cs="Arial"/>
            <w:color w:val="000000" w:themeColor="text1"/>
            <w:sz w:val="16"/>
            <w:szCs w:val="16"/>
          </w:rPr>
          <w:delText>Herrrera, M. (2003). Mortalidad materna en el mundo. </w:delText>
        </w:r>
        <w:r w:rsidR="00037F6E" w:rsidRPr="00C83634" w:rsidDel="00487442">
          <w:rPr>
            <w:rFonts w:ascii="Arial" w:hAnsi="Arial" w:cs="Arial"/>
            <w:i/>
            <w:iCs/>
            <w:color w:val="000000" w:themeColor="text1"/>
            <w:sz w:val="16"/>
            <w:szCs w:val="16"/>
          </w:rPr>
          <w:delText>Revista chilena de obstetricia y ginecología</w:delText>
        </w:r>
        <w:r w:rsidR="00037F6E" w:rsidRPr="00C83634" w:rsidDel="00487442">
          <w:rPr>
            <w:rFonts w:ascii="Arial" w:hAnsi="Arial" w:cs="Arial"/>
            <w:color w:val="000000" w:themeColor="text1"/>
            <w:sz w:val="16"/>
            <w:szCs w:val="16"/>
          </w:rPr>
          <w:delText>, </w:delText>
        </w:r>
        <w:r w:rsidR="00037F6E" w:rsidRPr="00C83634" w:rsidDel="00487442">
          <w:rPr>
            <w:rFonts w:ascii="Arial" w:hAnsi="Arial" w:cs="Arial"/>
            <w:i/>
            <w:iCs/>
            <w:color w:val="000000" w:themeColor="text1"/>
            <w:sz w:val="16"/>
            <w:szCs w:val="16"/>
          </w:rPr>
          <w:delText>68</w:delText>
        </w:r>
        <w:r w:rsidR="00037F6E" w:rsidRPr="00C83634" w:rsidDel="00487442">
          <w:rPr>
            <w:rFonts w:ascii="Arial" w:hAnsi="Arial" w:cs="Arial"/>
            <w:color w:val="000000" w:themeColor="text1"/>
            <w:sz w:val="16"/>
            <w:szCs w:val="16"/>
          </w:rPr>
          <w:delText>(6), 536-543</w:delText>
        </w:r>
      </w:del>
      <w:r w:rsidR="00037F6E" w:rsidRPr="00C83634">
        <w:rPr>
          <w:rFonts w:ascii="Arial" w:hAnsi="Arial" w:cs="Arial"/>
          <w:color w:val="000000" w:themeColor="text1"/>
          <w:sz w:val="16"/>
          <w:szCs w:val="16"/>
        </w:rPr>
        <w:t>.</w:t>
      </w:r>
    </w:p>
  </w:footnote>
  <w:footnote w:id="17">
    <w:p w14:paraId="32EF52D3" w14:textId="79B3A5C1" w:rsidR="00C40BF3" w:rsidRPr="00C40BF3" w:rsidRDefault="008F16A2">
      <w:pPr>
        <w:pStyle w:val="Textonotapie"/>
        <w:ind w:left="0"/>
        <w:jc w:val="both"/>
        <w:rPr>
          <w:rFonts w:ascii="Arial" w:hAnsi="Arial" w:cs="Arial"/>
          <w:sz w:val="18"/>
          <w:szCs w:val="18"/>
        </w:rPr>
        <w:pPrChange w:id="764" w:author="MACARENA MUGIONE MENDEZ" w:date="2024-10-04T00:08:00Z" w16du:dateUtc="2024-10-04T06:08:00Z">
          <w:pPr>
            <w:pStyle w:val="Textonotapie"/>
            <w:ind w:left="0"/>
          </w:pPr>
        </w:pPrChange>
      </w:pPr>
      <w:r w:rsidRPr="00C40BF3">
        <w:rPr>
          <w:rStyle w:val="Refdenotaalpie"/>
          <w:rFonts w:ascii="Arial" w:hAnsi="Arial" w:cs="Arial"/>
          <w:sz w:val="18"/>
          <w:szCs w:val="18"/>
        </w:rPr>
        <w:footnoteRef/>
      </w:r>
      <w:r w:rsidRPr="00C40BF3">
        <w:rPr>
          <w:rFonts w:ascii="Arial" w:hAnsi="Arial" w:cs="Arial"/>
          <w:sz w:val="18"/>
          <w:szCs w:val="18"/>
        </w:rPr>
        <w:t xml:space="preserve"> </w:t>
      </w:r>
      <w:r w:rsidR="00C40BF3" w:rsidRPr="00C40BF3">
        <w:rPr>
          <w:rFonts w:ascii="Arial" w:hAnsi="Arial" w:cs="Arial"/>
          <w:color w:val="000000" w:themeColor="text1"/>
          <w:sz w:val="18"/>
          <w:szCs w:val="18"/>
        </w:rPr>
        <w:t>Organización Mundial de la Salud</w:t>
      </w:r>
      <w:ins w:id="765" w:author="MACARENA MUGIONE MENDEZ" w:date="2024-10-04T00:07:00Z" w16du:dateUtc="2024-10-04T06:07:00Z">
        <w:r w:rsidR="00316C01">
          <w:rPr>
            <w:rFonts w:ascii="Arial" w:hAnsi="Arial" w:cs="Arial"/>
            <w:color w:val="000000" w:themeColor="text1"/>
            <w:sz w:val="18"/>
            <w:szCs w:val="18"/>
          </w:rPr>
          <w:t>,</w:t>
        </w:r>
      </w:ins>
      <w:del w:id="766" w:author="MACARENA MUGIONE MENDEZ" w:date="2024-10-04T00:07:00Z" w16du:dateUtc="2024-10-04T06:07:00Z">
        <w:r w:rsidR="00C40BF3" w:rsidRPr="00C40BF3" w:rsidDel="00316C01">
          <w:rPr>
            <w:rFonts w:ascii="Arial" w:hAnsi="Arial" w:cs="Arial"/>
            <w:color w:val="000000" w:themeColor="text1"/>
            <w:sz w:val="18"/>
            <w:szCs w:val="18"/>
          </w:rPr>
          <w:delText>.</w:delText>
        </w:r>
      </w:del>
      <w:r w:rsidR="00C40BF3" w:rsidRPr="00C40BF3">
        <w:rPr>
          <w:rFonts w:ascii="Arial" w:hAnsi="Arial" w:cs="Arial"/>
          <w:color w:val="000000" w:themeColor="text1"/>
          <w:sz w:val="18"/>
          <w:szCs w:val="18"/>
        </w:rPr>
        <w:t> </w:t>
      </w:r>
      <w:r w:rsidR="00C40BF3" w:rsidRPr="00C40BF3">
        <w:rPr>
          <w:rFonts w:ascii="Arial" w:hAnsi="Arial" w:cs="Arial"/>
          <w:i/>
          <w:iCs/>
          <w:color w:val="000000" w:themeColor="text1"/>
          <w:sz w:val="18"/>
          <w:szCs w:val="18"/>
        </w:rPr>
        <w:t>Tendencias en la mortalidad materna de 2000 a 2017: cálculos de la OMS, el UNICEF, el UNFPA, el Grupo del Banco Mundial y la División de Población de las Naciones Unidas (DPNU)</w:t>
      </w:r>
      <w:del w:id="767" w:author="MACARENA MUGIONE MENDEZ" w:date="2024-10-04T00:07:00Z" w16du:dateUtc="2024-10-04T06:07:00Z">
        <w:r w:rsidR="00C40BF3" w:rsidRPr="00C40BF3" w:rsidDel="00316C01">
          <w:rPr>
            <w:rFonts w:ascii="Arial" w:hAnsi="Arial" w:cs="Arial"/>
            <w:color w:val="000000" w:themeColor="text1"/>
            <w:sz w:val="18"/>
            <w:szCs w:val="18"/>
          </w:rPr>
          <w:delText>.</w:delText>
        </w:r>
      </w:del>
      <w:r w:rsidR="00C40BF3" w:rsidRPr="00C40BF3">
        <w:rPr>
          <w:rFonts w:ascii="Arial" w:hAnsi="Arial" w:cs="Arial"/>
          <w:color w:val="000000" w:themeColor="text1"/>
          <w:sz w:val="18"/>
          <w:szCs w:val="18"/>
        </w:rPr>
        <w:t xml:space="preserve"> </w:t>
      </w:r>
      <w:ins w:id="768" w:author="MACARENA MUGIONE MENDEZ" w:date="2024-10-04T00:07:00Z" w16du:dateUtc="2024-10-04T06:07:00Z">
        <w:r w:rsidR="00316C01">
          <w:rPr>
            <w:rFonts w:ascii="Arial" w:hAnsi="Arial" w:cs="Arial"/>
            <w:color w:val="000000" w:themeColor="text1"/>
            <w:sz w:val="18"/>
            <w:szCs w:val="18"/>
          </w:rPr>
          <w:t>(</w:t>
        </w:r>
      </w:ins>
      <w:r w:rsidR="00C40BF3" w:rsidRPr="00C40BF3">
        <w:rPr>
          <w:rFonts w:ascii="Arial" w:hAnsi="Arial" w:cs="Arial"/>
          <w:color w:val="000000" w:themeColor="text1"/>
          <w:sz w:val="18"/>
          <w:szCs w:val="18"/>
        </w:rPr>
        <w:t>Ginebra: Organización Mundial de la Salud, 2019</w:t>
      </w:r>
      <w:ins w:id="769" w:author="MACARENA MUGIONE MENDEZ" w:date="2024-10-04T00:07:00Z" w16du:dateUtc="2024-10-04T06:07:00Z">
        <w:r w:rsidR="00316C01">
          <w:rPr>
            <w:rFonts w:ascii="Arial" w:hAnsi="Arial" w:cs="Arial"/>
            <w:color w:val="000000" w:themeColor="text1"/>
            <w:sz w:val="18"/>
            <w:szCs w:val="18"/>
          </w:rPr>
          <w:t>),</w:t>
        </w:r>
      </w:ins>
      <w:ins w:id="770" w:author="MACARENA MUGIONE MENDEZ" w:date="2024-10-04T00:08:00Z" w16du:dateUtc="2024-10-04T06:08:00Z">
        <w:r w:rsidR="00316C01">
          <w:rPr>
            <w:rFonts w:ascii="Arial" w:hAnsi="Arial" w:cs="Arial"/>
            <w:color w:val="000000" w:themeColor="text1"/>
            <w:sz w:val="18"/>
            <w:szCs w:val="18"/>
          </w:rPr>
          <w:t xml:space="preserve"> 14.</w:t>
        </w:r>
      </w:ins>
      <w:ins w:id="771" w:author="MACARENA MUGIONE MENDEZ" w:date="2024-10-04T00:07:00Z" w16du:dateUtc="2024-10-04T06:07:00Z">
        <w:r w:rsidR="00316C01">
          <w:rPr>
            <w:rFonts w:ascii="Arial" w:hAnsi="Arial" w:cs="Arial"/>
            <w:color w:val="000000" w:themeColor="text1"/>
            <w:sz w:val="18"/>
            <w:szCs w:val="18"/>
          </w:rPr>
          <w:t xml:space="preserve"> </w:t>
        </w:r>
      </w:ins>
      <w:del w:id="772" w:author="MACARENA MUGIONE MENDEZ" w:date="2024-10-04T00:07:00Z" w16du:dateUtc="2024-10-04T06:07:00Z">
        <w:r w:rsidR="00C40BF3" w:rsidRPr="00C40BF3" w:rsidDel="00316C01">
          <w:rPr>
            <w:rFonts w:ascii="Arial" w:hAnsi="Arial" w:cs="Arial"/>
            <w:color w:val="000000" w:themeColor="text1"/>
            <w:sz w:val="18"/>
            <w:szCs w:val="18"/>
          </w:rPr>
          <w:delText>.</w:delText>
        </w:r>
      </w:del>
    </w:p>
    <w:p w14:paraId="73E1FCC0" w14:textId="22494617" w:rsidR="008F16A2" w:rsidRPr="008F16A2" w:rsidRDefault="008F16A2" w:rsidP="008F16A2">
      <w:pPr>
        <w:pStyle w:val="Textonotapie"/>
        <w:ind w:left="0"/>
      </w:pPr>
    </w:p>
  </w:footnote>
  <w:footnote w:id="18">
    <w:p w14:paraId="0CE51FA4" w14:textId="24802A69" w:rsidR="00126D77" w:rsidRPr="00126D77" w:rsidRDefault="00126D77">
      <w:pPr>
        <w:jc w:val="both"/>
        <w:rPr>
          <w:lang w:val="es-AR"/>
          <w:rPrChange w:id="784" w:author="MACARENA MUGIONE MENDEZ" w:date="2024-10-04T11:38:00Z" w16du:dateUtc="2024-10-04T17:38:00Z">
            <w:rPr/>
          </w:rPrChange>
        </w:rPr>
        <w:pPrChange w:id="785" w:author="MACARENA MUGIONE MENDEZ" w:date="2024-10-04T11:39:00Z" w16du:dateUtc="2024-10-04T17:39:00Z">
          <w:pPr>
            <w:pStyle w:val="Textonotapie"/>
            <w:ind w:left="0"/>
          </w:pPr>
        </w:pPrChange>
      </w:pPr>
      <w:ins w:id="786" w:author="MACARENA MUGIONE MENDEZ" w:date="2024-10-04T11:38:00Z" w16du:dateUtc="2024-10-04T17:38:00Z">
        <w:r w:rsidRPr="00126D77">
          <w:rPr>
            <w:rStyle w:val="Refdenotaalpie"/>
            <w:sz w:val="18"/>
            <w:szCs w:val="18"/>
            <w:rPrChange w:id="787" w:author="MACARENA MUGIONE MENDEZ" w:date="2024-10-04T11:39:00Z" w16du:dateUtc="2024-10-04T17:39:00Z">
              <w:rPr>
                <w:rStyle w:val="Refdenotaalpie"/>
              </w:rPr>
            </w:rPrChange>
          </w:rPr>
          <w:footnoteRef/>
        </w:r>
        <w:r w:rsidRPr="00126D77">
          <w:rPr>
            <w:sz w:val="18"/>
            <w:szCs w:val="18"/>
            <w:rPrChange w:id="788" w:author="MACARENA MUGIONE MENDEZ" w:date="2024-10-04T11:39:00Z" w16du:dateUtc="2024-10-04T17:39:00Z">
              <w:rPr/>
            </w:rPrChange>
          </w:rPr>
          <w:t xml:space="preserve"> </w:t>
        </w:r>
      </w:ins>
      <w:ins w:id="789" w:author="MACARENA MUGIONE MENDEZ" w:date="2024-10-04T11:39:00Z" w16du:dateUtc="2024-10-04T17:39:00Z">
        <w:r w:rsidRPr="00493EA6">
          <w:rPr>
            <w:rFonts w:ascii="Arial" w:hAnsi="Arial" w:cs="Arial"/>
            <w:color w:val="000000" w:themeColor="text1"/>
            <w:sz w:val="18"/>
            <w:szCs w:val="18"/>
          </w:rPr>
          <w:t xml:space="preserve">Eduardo Morales-Andrade et al, </w:t>
        </w:r>
        <w:r w:rsidRPr="00493EA6">
          <w:rPr>
            <w:rFonts w:ascii="Arial" w:hAnsi="Arial" w:cs="Arial"/>
            <w:color w:val="000000" w:themeColor="text1"/>
            <w:sz w:val="18"/>
            <w:szCs w:val="18"/>
            <w:shd w:val="clear" w:color="auto" w:fill="FFFFFF"/>
          </w:rPr>
          <w:t>«</w:t>
        </w:r>
        <w:r w:rsidRPr="00493EA6">
          <w:rPr>
            <w:rFonts w:ascii="Arial" w:hAnsi="Arial" w:cs="Arial"/>
            <w:color w:val="000000" w:themeColor="text1"/>
            <w:sz w:val="18"/>
            <w:szCs w:val="18"/>
          </w:rPr>
          <w:t>Epidemiología de la muerte materna en México y el cumplimiento del Objetivo 5 del Desarrollo del Milenio, hacia los objetivos de desarrollo sostenible</w:t>
        </w:r>
        <w:r w:rsidRPr="00493EA6">
          <w:rPr>
            <w:rFonts w:ascii="Arial" w:hAnsi="Arial" w:cs="Arial"/>
            <w:color w:val="000000" w:themeColor="text1"/>
            <w:sz w:val="18"/>
            <w:szCs w:val="18"/>
            <w:shd w:val="clear" w:color="auto" w:fill="FFFFFF"/>
          </w:rPr>
          <w:t>»,</w:t>
        </w:r>
        <w:r w:rsidRPr="00493EA6">
          <w:rPr>
            <w:rFonts w:ascii="Arial" w:hAnsi="Arial" w:cs="Arial"/>
            <w:color w:val="000000" w:themeColor="text1"/>
            <w:sz w:val="18"/>
            <w:szCs w:val="18"/>
          </w:rPr>
          <w:t> </w:t>
        </w:r>
        <w:r w:rsidRPr="00493EA6">
          <w:rPr>
            <w:rFonts w:ascii="Arial" w:hAnsi="Arial" w:cs="Arial"/>
            <w:i/>
            <w:iCs/>
            <w:color w:val="000000" w:themeColor="text1"/>
            <w:sz w:val="18"/>
            <w:szCs w:val="18"/>
          </w:rPr>
          <w:t>Revista de especialidades médico-quirúrgicas</w:t>
        </w:r>
        <w:r w:rsidRPr="00493EA6">
          <w:rPr>
            <w:rFonts w:ascii="Arial" w:hAnsi="Arial" w:cs="Arial"/>
            <w:color w:val="000000" w:themeColor="text1"/>
            <w:sz w:val="18"/>
            <w:szCs w:val="18"/>
          </w:rPr>
          <w:t>, vol.</w:t>
        </w:r>
        <w:r w:rsidRPr="00493EA6">
          <w:rPr>
            <w:rFonts w:ascii="Arial" w:hAnsi="Arial" w:cs="Arial"/>
            <w:i/>
            <w:iCs/>
            <w:color w:val="000000" w:themeColor="text1"/>
            <w:sz w:val="18"/>
            <w:szCs w:val="18"/>
          </w:rPr>
          <w:t>23</w:t>
        </w:r>
        <w:r w:rsidRPr="00493EA6">
          <w:rPr>
            <w:rFonts w:ascii="Arial" w:hAnsi="Arial" w:cs="Arial"/>
            <w:color w:val="000000" w:themeColor="text1"/>
            <w:sz w:val="18"/>
            <w:szCs w:val="18"/>
          </w:rPr>
          <w:t xml:space="preserve">, n°2 (2018): 61-86; </w:t>
        </w:r>
        <w:r w:rsidRPr="00493EA6">
          <w:rPr>
            <w:rFonts w:ascii="Arial" w:hAnsi="Arial" w:cs="Arial"/>
            <w:color w:val="000000" w:themeColor="text1"/>
            <w:sz w:val="18"/>
            <w:szCs w:val="18"/>
            <w:lang w:val="es-ES"/>
          </w:rPr>
          <w:t xml:space="preserve">Ofelia Uzcátegui y Judith Toro Merlo, </w:t>
        </w:r>
        <w:r w:rsidRPr="00493EA6">
          <w:rPr>
            <w:rFonts w:ascii="Arial" w:hAnsi="Arial" w:cs="Arial"/>
            <w:color w:val="000000" w:themeColor="text1"/>
            <w:sz w:val="18"/>
            <w:szCs w:val="18"/>
            <w:shd w:val="clear" w:color="auto" w:fill="FFFFFF"/>
          </w:rPr>
          <w:t>«</w:t>
        </w:r>
        <w:r w:rsidRPr="00493EA6">
          <w:rPr>
            <w:rFonts w:ascii="Arial" w:hAnsi="Arial" w:cs="Arial"/>
            <w:color w:val="000000" w:themeColor="text1"/>
            <w:sz w:val="18"/>
            <w:szCs w:val="18"/>
            <w:lang w:val="es-ES"/>
          </w:rPr>
          <w:t>Metas del milenio y salud materna. Revista de Obstetricia y Ginecología de Venezuela</w:t>
        </w:r>
        <w:r w:rsidRPr="00493EA6">
          <w:rPr>
            <w:rFonts w:ascii="Arial" w:hAnsi="Arial" w:cs="Arial"/>
            <w:color w:val="000000" w:themeColor="text1"/>
            <w:sz w:val="18"/>
            <w:szCs w:val="18"/>
            <w:shd w:val="clear" w:color="auto" w:fill="FFFFFF"/>
          </w:rPr>
          <w:t>»</w:t>
        </w:r>
        <w:r w:rsidRPr="00493EA6">
          <w:rPr>
            <w:rFonts w:ascii="Arial" w:hAnsi="Arial" w:cs="Arial"/>
            <w:color w:val="000000" w:themeColor="text1"/>
            <w:sz w:val="18"/>
            <w:szCs w:val="18"/>
            <w:lang w:val="es-ES"/>
          </w:rPr>
          <w:t xml:space="preserve">, </w:t>
        </w:r>
        <w:r w:rsidRPr="00493EA6">
          <w:rPr>
            <w:rFonts w:ascii="Arial" w:hAnsi="Arial" w:cs="Arial"/>
            <w:i/>
            <w:iCs/>
            <w:color w:val="000000" w:themeColor="text1"/>
            <w:sz w:val="18"/>
            <w:szCs w:val="18"/>
            <w:lang w:val="es-ES"/>
          </w:rPr>
          <w:t xml:space="preserve">Revista de Obstetricia y Ginecología de Venezuela, </w:t>
        </w:r>
        <w:r w:rsidRPr="00493EA6">
          <w:rPr>
            <w:rFonts w:ascii="Arial" w:hAnsi="Arial" w:cs="Arial"/>
            <w:color w:val="000000" w:themeColor="text1"/>
            <w:sz w:val="18"/>
            <w:szCs w:val="18"/>
            <w:lang w:val="es-ES"/>
          </w:rPr>
          <w:t>vol.69, n°1 (2009): 1-3.</w:t>
        </w:r>
      </w:ins>
    </w:p>
  </w:footnote>
  <w:footnote w:id="19">
    <w:p w14:paraId="192FDA12" w14:textId="164800CC" w:rsidR="007F790D" w:rsidRPr="00C83634" w:rsidDel="00126D77" w:rsidRDefault="007F790D" w:rsidP="00C83634">
      <w:pPr>
        <w:pStyle w:val="Textonotapie"/>
        <w:ind w:left="0"/>
        <w:jc w:val="both"/>
        <w:rPr>
          <w:del w:id="791" w:author="MACARENA MUGIONE MENDEZ" w:date="2024-10-04T11:38:00Z" w16du:dateUtc="2024-10-04T17:38:00Z"/>
          <w:rFonts w:ascii="Arial" w:hAnsi="Arial" w:cs="Arial"/>
          <w:color w:val="000000" w:themeColor="text1"/>
          <w:sz w:val="16"/>
          <w:szCs w:val="16"/>
        </w:rPr>
      </w:pPr>
      <w:del w:id="792" w:author="MACARENA MUGIONE MENDEZ" w:date="2024-10-04T11:38:00Z" w16du:dateUtc="2024-10-04T17:38:00Z">
        <w:r w:rsidRPr="00C83634" w:rsidDel="00126D77">
          <w:rPr>
            <w:rFonts w:ascii="Arial" w:hAnsi="Arial" w:cs="Arial"/>
            <w:color w:val="000000" w:themeColor="text1"/>
            <w:sz w:val="16"/>
            <w:szCs w:val="16"/>
          </w:rPr>
          <w:delText>Morales-Andrade, E., Ayala-Hernádez, M. I., Morales-Valerdi, H. F., Astorga-Castañeda, M., &amp; Castro-Herrera, G. A. (2018). Epidemiología de la muerte materna en México y el cumplimiento del Objetivo 5 del Desarrollo del Milenio, hacia los objetivos de desarrollo sostenible. </w:delText>
        </w:r>
        <w:r w:rsidRPr="00C83634" w:rsidDel="00126D77">
          <w:rPr>
            <w:rFonts w:ascii="Arial" w:hAnsi="Arial" w:cs="Arial"/>
            <w:i/>
            <w:iCs/>
            <w:color w:val="000000" w:themeColor="text1"/>
            <w:sz w:val="16"/>
            <w:szCs w:val="16"/>
          </w:rPr>
          <w:delText>Revista de especialidades médico-quirúrgicas</w:delText>
        </w:r>
        <w:r w:rsidRPr="00C83634" w:rsidDel="00126D77">
          <w:rPr>
            <w:rFonts w:ascii="Arial" w:hAnsi="Arial" w:cs="Arial"/>
            <w:color w:val="000000" w:themeColor="text1"/>
            <w:sz w:val="16"/>
            <w:szCs w:val="16"/>
          </w:rPr>
          <w:delText>, </w:delText>
        </w:r>
        <w:r w:rsidRPr="00C83634" w:rsidDel="00126D77">
          <w:rPr>
            <w:rFonts w:ascii="Arial" w:hAnsi="Arial" w:cs="Arial"/>
            <w:i/>
            <w:iCs/>
            <w:color w:val="000000" w:themeColor="text1"/>
            <w:sz w:val="16"/>
            <w:szCs w:val="16"/>
          </w:rPr>
          <w:delText>23</w:delText>
        </w:r>
        <w:r w:rsidRPr="00C83634" w:rsidDel="00126D77">
          <w:rPr>
            <w:rFonts w:ascii="Arial" w:hAnsi="Arial" w:cs="Arial"/>
            <w:color w:val="000000" w:themeColor="text1"/>
            <w:sz w:val="16"/>
            <w:szCs w:val="16"/>
          </w:rPr>
          <w:delText>(2), 61-86.</w:delText>
        </w:r>
      </w:del>
    </w:p>
  </w:footnote>
  <w:footnote w:id="20">
    <w:p w14:paraId="5BCD941E" w14:textId="77777777" w:rsidR="007F790D" w:rsidRPr="00C83634" w:rsidDel="00126D77" w:rsidRDefault="007F790D" w:rsidP="00C83634">
      <w:pPr>
        <w:pStyle w:val="Textonotapie"/>
        <w:ind w:left="0"/>
        <w:jc w:val="both"/>
        <w:rPr>
          <w:del w:id="795" w:author="MACARENA MUGIONE MENDEZ" w:date="2024-10-04T11:38:00Z" w16du:dateUtc="2024-10-04T17:38:00Z"/>
          <w:rFonts w:ascii="Arial" w:hAnsi="Arial" w:cs="Arial"/>
          <w:color w:val="000000" w:themeColor="text1"/>
          <w:sz w:val="16"/>
          <w:szCs w:val="16"/>
          <w:lang w:val="es-ES"/>
        </w:rPr>
      </w:pPr>
      <w:del w:id="796" w:author="MACARENA MUGIONE MENDEZ" w:date="2024-10-04T11:38:00Z" w16du:dateUtc="2024-10-04T17:38:00Z">
        <w:r w:rsidRPr="00C83634" w:rsidDel="00126D77">
          <w:rPr>
            <w:rStyle w:val="Refdenotaalpie"/>
            <w:rFonts w:ascii="Arial" w:hAnsi="Arial" w:cs="Arial"/>
            <w:color w:val="000000" w:themeColor="text1"/>
            <w:sz w:val="16"/>
            <w:szCs w:val="16"/>
          </w:rPr>
          <w:footnoteRef/>
        </w:r>
        <w:r w:rsidRPr="00C83634" w:rsidDel="00126D77">
          <w:rPr>
            <w:rFonts w:ascii="Arial" w:hAnsi="Arial" w:cs="Arial"/>
            <w:color w:val="000000" w:themeColor="text1"/>
            <w:sz w:val="16"/>
            <w:szCs w:val="16"/>
            <w:lang w:val="es-ES"/>
          </w:rPr>
          <w:delText>Uzcátegui, O., &amp; Toro Merlo, J. (2009). Metas del milenio y salud materna. Revista de Obstetricia y Ginecología de Venezuela, 69(1), 1-3.</w:delText>
        </w:r>
      </w:del>
    </w:p>
  </w:footnote>
  <w:footnote w:id="21">
    <w:p w14:paraId="4C2A59B3" w14:textId="72F9F816" w:rsidR="007F790D" w:rsidRPr="00477BFD" w:rsidRDefault="007F790D" w:rsidP="00477BFD">
      <w:pPr>
        <w:pStyle w:val="Textonotapie"/>
        <w:ind w:left="0"/>
        <w:jc w:val="both"/>
        <w:rPr>
          <w:rFonts w:ascii="Arial" w:hAnsi="Arial" w:cs="Arial"/>
          <w:color w:val="000000" w:themeColor="text1"/>
          <w:sz w:val="18"/>
          <w:szCs w:val="18"/>
          <w:rPrChange w:id="800" w:author="MACARENA MUGIONE MENDEZ" w:date="2024-10-04T13:13:00Z" w16du:dateUtc="2024-10-04T19:13:00Z">
            <w:rPr>
              <w:rFonts w:ascii="Arial" w:hAnsi="Arial" w:cs="Arial"/>
              <w:color w:val="000000" w:themeColor="text1"/>
              <w:sz w:val="16"/>
              <w:szCs w:val="16"/>
            </w:rPr>
          </w:rPrChange>
        </w:rPr>
      </w:pPr>
      <w:r w:rsidRPr="00477BFD">
        <w:rPr>
          <w:rStyle w:val="Refdenotaalpie"/>
          <w:rFonts w:ascii="Arial" w:hAnsi="Arial" w:cs="Arial"/>
          <w:color w:val="000000" w:themeColor="text1"/>
          <w:sz w:val="18"/>
          <w:szCs w:val="18"/>
          <w:rPrChange w:id="801" w:author="MACARENA MUGIONE MENDEZ" w:date="2024-10-04T13:13:00Z" w16du:dateUtc="2024-10-04T19:13:00Z">
            <w:rPr>
              <w:rStyle w:val="Refdenotaalpie"/>
              <w:rFonts w:ascii="Arial" w:hAnsi="Arial" w:cs="Arial"/>
              <w:color w:val="000000" w:themeColor="text1"/>
              <w:sz w:val="16"/>
              <w:szCs w:val="16"/>
            </w:rPr>
          </w:rPrChange>
        </w:rPr>
        <w:footnoteRef/>
      </w:r>
      <w:r w:rsidRPr="00477BFD">
        <w:rPr>
          <w:rFonts w:ascii="Arial" w:hAnsi="Arial" w:cs="Arial"/>
          <w:color w:val="000000" w:themeColor="text1"/>
          <w:sz w:val="18"/>
          <w:szCs w:val="18"/>
          <w:rPrChange w:id="802" w:author="MACARENA MUGIONE MENDEZ" w:date="2024-10-04T13:13:00Z" w16du:dateUtc="2024-10-04T19:13:00Z">
            <w:rPr>
              <w:rFonts w:ascii="Arial" w:hAnsi="Arial" w:cs="Arial"/>
              <w:color w:val="000000" w:themeColor="text1"/>
              <w:sz w:val="16"/>
              <w:szCs w:val="16"/>
            </w:rPr>
          </w:rPrChange>
        </w:rPr>
        <w:t xml:space="preserve"> En </w:t>
      </w:r>
      <w:del w:id="803" w:author="MACARENA MUGIONE MENDEZ" w:date="2024-10-04T13:10:00Z" w16du:dateUtc="2024-10-04T19:10:00Z">
        <w:r w:rsidRPr="00477BFD" w:rsidDel="000772A7">
          <w:rPr>
            <w:rFonts w:ascii="Arial" w:hAnsi="Arial" w:cs="Arial"/>
            <w:color w:val="000000" w:themeColor="text1"/>
            <w:sz w:val="18"/>
            <w:szCs w:val="18"/>
            <w:rPrChange w:id="804" w:author="MACARENA MUGIONE MENDEZ" w:date="2024-10-04T13:13:00Z" w16du:dateUtc="2024-10-04T19:13:00Z">
              <w:rPr>
                <w:rFonts w:ascii="Arial" w:hAnsi="Arial" w:cs="Arial"/>
                <w:color w:val="000000" w:themeColor="text1"/>
                <w:sz w:val="16"/>
                <w:szCs w:val="16"/>
              </w:rPr>
            </w:rPrChange>
          </w:rPr>
          <w:delText>Mexico</w:delText>
        </w:r>
      </w:del>
      <w:ins w:id="805" w:author="MACARENA MUGIONE MENDEZ" w:date="2024-10-04T13:10:00Z" w16du:dateUtc="2024-10-04T19:10:00Z">
        <w:r w:rsidR="000772A7" w:rsidRPr="00477BFD">
          <w:rPr>
            <w:rFonts w:ascii="Arial" w:hAnsi="Arial" w:cs="Arial"/>
            <w:color w:val="000000" w:themeColor="text1"/>
            <w:sz w:val="18"/>
            <w:szCs w:val="18"/>
            <w:rPrChange w:id="806" w:author="MACARENA MUGIONE MENDEZ" w:date="2024-10-04T13:13:00Z" w16du:dateUtc="2024-10-04T19:13:00Z">
              <w:rPr>
                <w:rFonts w:ascii="Arial" w:hAnsi="Arial" w:cs="Arial"/>
                <w:color w:val="000000" w:themeColor="text1"/>
                <w:sz w:val="16"/>
                <w:szCs w:val="16"/>
              </w:rPr>
            </w:rPrChange>
          </w:rPr>
          <w:t>México</w:t>
        </w:r>
      </w:ins>
      <w:r w:rsidRPr="00477BFD">
        <w:rPr>
          <w:rFonts w:ascii="Arial" w:hAnsi="Arial" w:cs="Arial"/>
          <w:color w:val="000000" w:themeColor="text1"/>
          <w:sz w:val="18"/>
          <w:szCs w:val="18"/>
          <w:rPrChange w:id="807" w:author="MACARENA MUGIONE MENDEZ" w:date="2024-10-04T13:13:00Z" w16du:dateUtc="2024-10-04T19:13:00Z">
            <w:rPr>
              <w:rFonts w:ascii="Arial" w:hAnsi="Arial" w:cs="Arial"/>
              <w:color w:val="000000" w:themeColor="text1"/>
              <w:sz w:val="16"/>
              <w:szCs w:val="16"/>
            </w:rPr>
          </w:rPrChange>
        </w:rPr>
        <w:t xml:space="preserve"> </w:t>
      </w:r>
      <w:del w:id="808" w:author="MACARENA MUGIONE MENDEZ" w:date="2024-10-04T13:11:00Z" w16du:dateUtc="2024-10-04T19:11:00Z">
        <w:r w:rsidRPr="00477BFD" w:rsidDel="000772A7">
          <w:rPr>
            <w:rFonts w:ascii="Arial" w:hAnsi="Arial" w:cs="Arial"/>
            <w:color w:val="000000" w:themeColor="text1"/>
            <w:sz w:val="18"/>
            <w:szCs w:val="18"/>
            <w:rPrChange w:id="809" w:author="MACARENA MUGIONE MENDEZ" w:date="2024-10-04T13:13:00Z" w16du:dateUtc="2024-10-04T19:13:00Z">
              <w:rPr>
                <w:rFonts w:ascii="Arial" w:hAnsi="Arial" w:cs="Arial"/>
                <w:color w:val="000000" w:themeColor="text1"/>
                <w:sz w:val="16"/>
                <w:szCs w:val="16"/>
              </w:rPr>
            </w:rPrChange>
          </w:rPr>
          <w:delText xml:space="preserve">desde </w:delText>
        </w:r>
      </w:del>
      <w:ins w:id="810" w:author="MACARENA MUGIONE MENDEZ" w:date="2024-10-04T13:11:00Z" w16du:dateUtc="2024-10-04T19:11:00Z">
        <w:r w:rsidR="000772A7" w:rsidRPr="00477BFD">
          <w:rPr>
            <w:rFonts w:ascii="Arial" w:hAnsi="Arial" w:cs="Arial"/>
            <w:color w:val="000000" w:themeColor="text1"/>
            <w:sz w:val="18"/>
            <w:szCs w:val="18"/>
            <w:rPrChange w:id="811" w:author="MACARENA MUGIONE MENDEZ" w:date="2024-10-04T13:13:00Z" w16du:dateUtc="2024-10-04T19:13:00Z">
              <w:rPr>
                <w:rFonts w:ascii="Arial" w:hAnsi="Arial" w:cs="Arial"/>
                <w:color w:val="000000" w:themeColor="text1"/>
                <w:sz w:val="16"/>
                <w:szCs w:val="16"/>
              </w:rPr>
            </w:rPrChange>
          </w:rPr>
          <w:t xml:space="preserve"> en </w:t>
        </w:r>
      </w:ins>
      <w:r w:rsidRPr="00477BFD">
        <w:rPr>
          <w:rFonts w:ascii="Arial" w:hAnsi="Arial" w:cs="Arial"/>
          <w:color w:val="000000" w:themeColor="text1"/>
          <w:sz w:val="18"/>
          <w:szCs w:val="18"/>
          <w:rPrChange w:id="812" w:author="MACARENA MUGIONE MENDEZ" w:date="2024-10-04T13:13:00Z" w16du:dateUtc="2024-10-04T19:13:00Z">
            <w:rPr>
              <w:rFonts w:ascii="Arial" w:hAnsi="Arial" w:cs="Arial"/>
              <w:color w:val="000000" w:themeColor="text1"/>
              <w:sz w:val="16"/>
              <w:szCs w:val="16"/>
            </w:rPr>
          </w:rPrChange>
        </w:rPr>
        <w:t xml:space="preserve">1972 se </w:t>
      </w:r>
      <w:del w:id="813" w:author="MACARENA MUGIONE MENDEZ" w:date="2024-10-04T13:10:00Z" w16du:dateUtc="2024-10-04T19:10:00Z">
        <w:r w:rsidRPr="00477BFD" w:rsidDel="000772A7">
          <w:rPr>
            <w:rFonts w:ascii="Arial" w:hAnsi="Arial" w:cs="Arial"/>
            <w:color w:val="000000" w:themeColor="text1"/>
            <w:sz w:val="18"/>
            <w:szCs w:val="18"/>
            <w:rPrChange w:id="814" w:author="MACARENA MUGIONE MENDEZ" w:date="2024-10-04T13:13:00Z" w16du:dateUtc="2024-10-04T19:13:00Z">
              <w:rPr>
                <w:rFonts w:ascii="Arial" w:hAnsi="Arial" w:cs="Arial"/>
                <w:color w:val="000000" w:themeColor="text1"/>
                <w:sz w:val="16"/>
                <w:szCs w:val="16"/>
              </w:rPr>
            </w:rPrChange>
          </w:rPr>
          <w:delText>publico</w:delText>
        </w:r>
      </w:del>
      <w:ins w:id="815" w:author="MACARENA MUGIONE MENDEZ" w:date="2024-10-04T13:10:00Z" w16du:dateUtc="2024-10-04T19:10:00Z">
        <w:r w:rsidR="000772A7" w:rsidRPr="00477BFD">
          <w:rPr>
            <w:rFonts w:ascii="Arial" w:hAnsi="Arial" w:cs="Arial"/>
            <w:color w:val="000000" w:themeColor="text1"/>
            <w:sz w:val="18"/>
            <w:szCs w:val="18"/>
            <w:rPrChange w:id="816" w:author="MACARENA MUGIONE MENDEZ" w:date="2024-10-04T13:13:00Z" w16du:dateUtc="2024-10-04T19:13:00Z">
              <w:rPr>
                <w:rFonts w:ascii="Arial" w:hAnsi="Arial" w:cs="Arial"/>
                <w:color w:val="000000" w:themeColor="text1"/>
                <w:sz w:val="16"/>
                <w:szCs w:val="16"/>
              </w:rPr>
            </w:rPrChange>
          </w:rPr>
          <w:t>publicó</w:t>
        </w:r>
      </w:ins>
      <w:ins w:id="817" w:author="MACARENA MUGIONE MENDEZ" w:date="2024-10-04T13:11:00Z" w16du:dateUtc="2024-10-04T19:11:00Z">
        <w:r w:rsidR="000772A7" w:rsidRPr="00477BFD">
          <w:rPr>
            <w:rFonts w:ascii="Arial" w:hAnsi="Arial" w:cs="Arial"/>
            <w:color w:val="000000" w:themeColor="text1"/>
            <w:sz w:val="18"/>
            <w:szCs w:val="18"/>
            <w:rPrChange w:id="818" w:author="MACARENA MUGIONE MENDEZ" w:date="2024-10-04T13:13:00Z" w16du:dateUtc="2024-10-04T19:13:00Z">
              <w:rPr>
                <w:rFonts w:ascii="Arial" w:hAnsi="Arial" w:cs="Arial"/>
                <w:color w:val="000000" w:themeColor="text1"/>
                <w:sz w:val="16"/>
                <w:szCs w:val="16"/>
              </w:rPr>
            </w:rPrChange>
          </w:rPr>
          <w:t>,</w:t>
        </w:r>
      </w:ins>
      <w:r w:rsidRPr="00477BFD">
        <w:rPr>
          <w:rFonts w:ascii="Arial" w:hAnsi="Arial" w:cs="Arial"/>
          <w:color w:val="000000" w:themeColor="text1"/>
          <w:sz w:val="18"/>
          <w:szCs w:val="18"/>
          <w:rPrChange w:id="819" w:author="MACARENA MUGIONE MENDEZ" w:date="2024-10-04T13:13:00Z" w16du:dateUtc="2024-10-04T19:13:00Z">
            <w:rPr>
              <w:rFonts w:ascii="Arial" w:hAnsi="Arial" w:cs="Arial"/>
              <w:color w:val="000000" w:themeColor="text1"/>
              <w:sz w:val="16"/>
              <w:szCs w:val="16"/>
            </w:rPr>
          </w:rPrChange>
        </w:rPr>
        <w:t xml:space="preserve"> en el Diario Oficial de la Federación</w:t>
      </w:r>
      <w:ins w:id="820" w:author="MACARENA MUGIONE MENDEZ" w:date="2024-10-04T13:11:00Z" w16du:dateUtc="2024-10-04T19:11:00Z">
        <w:r w:rsidR="000772A7" w:rsidRPr="00477BFD">
          <w:rPr>
            <w:rFonts w:ascii="Arial" w:hAnsi="Arial" w:cs="Arial"/>
            <w:color w:val="000000" w:themeColor="text1"/>
            <w:sz w:val="18"/>
            <w:szCs w:val="18"/>
            <w:rPrChange w:id="821" w:author="MACARENA MUGIONE MENDEZ" w:date="2024-10-04T13:13:00Z" w16du:dateUtc="2024-10-04T19:13:00Z">
              <w:rPr>
                <w:rFonts w:ascii="Arial" w:hAnsi="Arial" w:cs="Arial"/>
                <w:color w:val="000000" w:themeColor="text1"/>
                <w:sz w:val="16"/>
                <w:szCs w:val="16"/>
              </w:rPr>
            </w:rPrChange>
          </w:rPr>
          <w:t>,</w:t>
        </w:r>
      </w:ins>
      <w:r w:rsidRPr="00477BFD">
        <w:rPr>
          <w:rFonts w:ascii="Arial" w:hAnsi="Arial" w:cs="Arial"/>
          <w:color w:val="000000" w:themeColor="text1"/>
          <w:sz w:val="18"/>
          <w:szCs w:val="18"/>
          <w:rPrChange w:id="822" w:author="MACARENA MUGIONE MENDEZ" w:date="2024-10-04T13:13:00Z" w16du:dateUtc="2024-10-04T19:13:00Z">
            <w:rPr>
              <w:rFonts w:ascii="Arial" w:hAnsi="Arial" w:cs="Arial"/>
              <w:color w:val="000000" w:themeColor="text1"/>
              <w:sz w:val="16"/>
              <w:szCs w:val="16"/>
            </w:rPr>
          </w:rPrChange>
        </w:rPr>
        <w:t xml:space="preserve"> un acuerdo que </w:t>
      </w:r>
      <w:del w:id="823" w:author="MACARENA MUGIONE MENDEZ" w:date="2024-10-04T13:11:00Z" w16du:dateUtc="2024-10-04T19:11:00Z">
        <w:r w:rsidRPr="00477BFD" w:rsidDel="000772A7">
          <w:rPr>
            <w:rFonts w:ascii="Arial" w:hAnsi="Arial" w:cs="Arial"/>
            <w:color w:val="000000" w:themeColor="text1"/>
            <w:sz w:val="18"/>
            <w:szCs w:val="18"/>
            <w:rPrChange w:id="824" w:author="MACARENA MUGIONE MENDEZ" w:date="2024-10-04T13:13:00Z" w16du:dateUtc="2024-10-04T19:13:00Z">
              <w:rPr>
                <w:rFonts w:ascii="Arial" w:hAnsi="Arial" w:cs="Arial"/>
                <w:color w:val="000000" w:themeColor="text1"/>
                <w:sz w:val="16"/>
                <w:szCs w:val="16"/>
              </w:rPr>
            </w:rPrChange>
          </w:rPr>
          <w:delText>disponia</w:delText>
        </w:r>
      </w:del>
      <w:ins w:id="825" w:author="MACARENA MUGIONE MENDEZ" w:date="2024-10-04T13:11:00Z" w16du:dateUtc="2024-10-04T19:11:00Z">
        <w:r w:rsidR="000772A7" w:rsidRPr="00477BFD">
          <w:rPr>
            <w:rFonts w:ascii="Arial" w:hAnsi="Arial" w:cs="Arial"/>
            <w:color w:val="000000" w:themeColor="text1"/>
            <w:sz w:val="18"/>
            <w:szCs w:val="18"/>
            <w:rPrChange w:id="826" w:author="MACARENA MUGIONE MENDEZ" w:date="2024-10-04T13:13:00Z" w16du:dateUtc="2024-10-04T19:13:00Z">
              <w:rPr>
                <w:rFonts w:ascii="Arial" w:hAnsi="Arial" w:cs="Arial"/>
                <w:color w:val="000000" w:themeColor="text1"/>
                <w:sz w:val="16"/>
                <w:szCs w:val="16"/>
              </w:rPr>
            </w:rPrChange>
          </w:rPr>
          <w:t>disponía</w:t>
        </w:r>
      </w:ins>
      <w:r w:rsidRPr="00477BFD">
        <w:rPr>
          <w:rFonts w:ascii="Arial" w:hAnsi="Arial" w:cs="Arial"/>
          <w:color w:val="000000" w:themeColor="text1"/>
          <w:sz w:val="18"/>
          <w:szCs w:val="18"/>
          <w:rPrChange w:id="827" w:author="MACARENA MUGIONE MENDEZ" w:date="2024-10-04T13:13:00Z" w16du:dateUtc="2024-10-04T19:13:00Z">
            <w:rPr>
              <w:rFonts w:ascii="Arial" w:hAnsi="Arial" w:cs="Arial"/>
              <w:color w:val="000000" w:themeColor="text1"/>
              <w:sz w:val="16"/>
              <w:szCs w:val="16"/>
            </w:rPr>
          </w:rPrChange>
        </w:rPr>
        <w:t xml:space="preserve"> </w:t>
      </w:r>
      <w:del w:id="828" w:author="MACARENA MUGIONE MENDEZ" w:date="2024-10-04T13:12:00Z" w16du:dateUtc="2024-10-04T19:12:00Z">
        <w:r w:rsidRPr="00477BFD" w:rsidDel="00477BFD">
          <w:rPr>
            <w:rFonts w:ascii="Arial" w:hAnsi="Arial" w:cs="Arial"/>
            <w:color w:val="000000" w:themeColor="text1"/>
            <w:sz w:val="18"/>
            <w:szCs w:val="18"/>
            <w:rPrChange w:id="829" w:author="MACARENA MUGIONE MENDEZ" w:date="2024-10-04T13:13:00Z" w16du:dateUtc="2024-10-04T19:13:00Z">
              <w:rPr>
                <w:rFonts w:ascii="Arial" w:hAnsi="Arial" w:cs="Arial"/>
                <w:color w:val="000000" w:themeColor="text1"/>
                <w:sz w:val="16"/>
                <w:szCs w:val="16"/>
              </w:rPr>
            </w:rPrChange>
          </w:rPr>
          <w:delText>que</w:delText>
        </w:r>
      </w:del>
      <w:ins w:id="830" w:author="MACARENA MUGIONE MENDEZ" w:date="2024-10-04T13:12:00Z" w16du:dateUtc="2024-10-04T19:12:00Z">
        <w:r w:rsidR="00477BFD" w:rsidRPr="00477BFD">
          <w:rPr>
            <w:rFonts w:ascii="Arial" w:hAnsi="Arial" w:cs="Arial"/>
            <w:color w:val="000000" w:themeColor="text1"/>
            <w:sz w:val="18"/>
            <w:szCs w:val="18"/>
            <w:rPrChange w:id="831" w:author="MACARENA MUGIONE MENDEZ" w:date="2024-10-04T13:13:00Z" w16du:dateUtc="2024-10-04T19:13:00Z">
              <w:rPr>
                <w:rFonts w:ascii="Arial" w:hAnsi="Arial" w:cs="Arial"/>
                <w:color w:val="000000" w:themeColor="text1"/>
                <w:sz w:val="16"/>
                <w:szCs w:val="16"/>
              </w:rPr>
            </w:rPrChange>
          </w:rPr>
          <w:t>que,</w:t>
        </w:r>
      </w:ins>
      <w:r w:rsidRPr="00477BFD">
        <w:rPr>
          <w:rFonts w:ascii="Arial" w:hAnsi="Arial" w:cs="Arial"/>
          <w:color w:val="000000" w:themeColor="text1"/>
          <w:sz w:val="18"/>
          <w:szCs w:val="18"/>
          <w:rPrChange w:id="832" w:author="MACARENA MUGIONE MENDEZ" w:date="2024-10-04T13:13:00Z" w16du:dateUtc="2024-10-04T19:13:00Z">
            <w:rPr>
              <w:rFonts w:ascii="Arial" w:hAnsi="Arial" w:cs="Arial"/>
              <w:color w:val="000000" w:themeColor="text1"/>
              <w:sz w:val="16"/>
              <w:szCs w:val="16"/>
            </w:rPr>
          </w:rPrChange>
        </w:rPr>
        <w:t xml:space="preserve"> para los efectos de Estadísticas y Geografía Médicas, toda persona física o moral que prestara atención </w:t>
      </w:r>
      <w:del w:id="833" w:author="MACARENA MUGIONE MENDEZ" w:date="2024-10-04T13:13:00Z" w16du:dateUtc="2024-10-04T19:13:00Z">
        <w:r w:rsidRPr="00477BFD" w:rsidDel="00477BFD">
          <w:rPr>
            <w:rFonts w:ascii="Arial" w:hAnsi="Arial" w:cs="Arial"/>
            <w:color w:val="000000" w:themeColor="text1"/>
            <w:sz w:val="18"/>
            <w:szCs w:val="18"/>
            <w:rPrChange w:id="834" w:author="MACARENA MUGIONE MENDEZ" w:date="2024-10-04T13:13:00Z" w16du:dateUtc="2024-10-04T19:13:00Z">
              <w:rPr>
                <w:rFonts w:ascii="Arial" w:hAnsi="Arial" w:cs="Arial"/>
                <w:color w:val="000000" w:themeColor="text1"/>
                <w:sz w:val="16"/>
                <w:szCs w:val="16"/>
              </w:rPr>
            </w:rPrChange>
          </w:rPr>
          <w:delText>obstétrica,</w:delText>
        </w:r>
      </w:del>
      <w:ins w:id="835" w:author="MACARENA MUGIONE MENDEZ" w:date="2024-10-04T13:13:00Z" w16du:dateUtc="2024-10-04T19:13:00Z">
        <w:r w:rsidR="00477BFD" w:rsidRPr="00477BFD">
          <w:rPr>
            <w:rFonts w:ascii="Arial" w:hAnsi="Arial" w:cs="Arial"/>
            <w:color w:val="000000" w:themeColor="text1"/>
            <w:sz w:val="18"/>
            <w:szCs w:val="18"/>
          </w:rPr>
          <w:t>obstétrica</w:t>
        </w:r>
      </w:ins>
      <w:r w:rsidRPr="00477BFD">
        <w:rPr>
          <w:rFonts w:ascii="Arial" w:hAnsi="Arial" w:cs="Arial"/>
          <w:color w:val="000000" w:themeColor="text1"/>
          <w:sz w:val="18"/>
          <w:szCs w:val="18"/>
          <w:rPrChange w:id="836" w:author="MACARENA MUGIONE MENDEZ" w:date="2024-10-04T13:13:00Z" w16du:dateUtc="2024-10-04T19:13:00Z">
            <w:rPr>
              <w:rFonts w:ascii="Arial" w:hAnsi="Arial" w:cs="Arial"/>
              <w:color w:val="000000" w:themeColor="text1"/>
              <w:sz w:val="16"/>
              <w:szCs w:val="16"/>
            </w:rPr>
          </w:rPrChange>
        </w:rPr>
        <w:t xml:space="preserve"> deb</w:t>
      </w:r>
      <w:ins w:id="837" w:author="MACARENA MUGIONE MENDEZ" w:date="2024-10-04T13:11:00Z" w16du:dateUtc="2024-10-04T19:11:00Z">
        <w:r w:rsidR="000772A7" w:rsidRPr="00477BFD">
          <w:rPr>
            <w:rFonts w:ascii="Arial" w:hAnsi="Arial" w:cs="Arial"/>
            <w:color w:val="000000" w:themeColor="text1"/>
            <w:sz w:val="18"/>
            <w:szCs w:val="18"/>
            <w:rPrChange w:id="838" w:author="MACARENA MUGIONE MENDEZ" w:date="2024-10-04T13:13:00Z" w16du:dateUtc="2024-10-04T19:13:00Z">
              <w:rPr>
                <w:rFonts w:ascii="Arial" w:hAnsi="Arial" w:cs="Arial"/>
                <w:color w:val="000000" w:themeColor="text1"/>
                <w:sz w:val="16"/>
                <w:szCs w:val="16"/>
              </w:rPr>
            </w:rPrChange>
          </w:rPr>
          <w:t>ía</w:t>
        </w:r>
      </w:ins>
      <w:del w:id="839" w:author="MACARENA MUGIONE MENDEZ" w:date="2024-10-04T13:11:00Z" w16du:dateUtc="2024-10-04T19:11:00Z">
        <w:r w:rsidRPr="00477BFD" w:rsidDel="000772A7">
          <w:rPr>
            <w:rFonts w:ascii="Arial" w:hAnsi="Arial" w:cs="Arial"/>
            <w:color w:val="000000" w:themeColor="text1"/>
            <w:sz w:val="18"/>
            <w:szCs w:val="18"/>
            <w:rPrChange w:id="840" w:author="MACARENA MUGIONE MENDEZ" w:date="2024-10-04T13:13:00Z" w16du:dateUtc="2024-10-04T19:13:00Z">
              <w:rPr>
                <w:rFonts w:ascii="Arial" w:hAnsi="Arial" w:cs="Arial"/>
                <w:color w:val="000000" w:themeColor="text1"/>
                <w:sz w:val="16"/>
                <w:szCs w:val="16"/>
              </w:rPr>
            </w:rPrChange>
          </w:rPr>
          <w:delText>eria</w:delText>
        </w:r>
      </w:del>
      <w:r w:rsidRPr="00477BFD">
        <w:rPr>
          <w:rFonts w:ascii="Arial" w:hAnsi="Arial" w:cs="Arial"/>
          <w:color w:val="000000" w:themeColor="text1"/>
          <w:sz w:val="18"/>
          <w:szCs w:val="18"/>
          <w:rPrChange w:id="841" w:author="MACARENA MUGIONE MENDEZ" w:date="2024-10-04T13:13:00Z" w16du:dateUtc="2024-10-04T19:13:00Z">
            <w:rPr>
              <w:rFonts w:ascii="Arial" w:hAnsi="Arial" w:cs="Arial"/>
              <w:color w:val="000000" w:themeColor="text1"/>
              <w:sz w:val="16"/>
              <w:szCs w:val="16"/>
            </w:rPr>
          </w:rPrChange>
        </w:rPr>
        <w:t xml:space="preserve"> proporcionar a la Secretaría de Salubridad y Asistencia, los datos que éste solicite sobre defunciones originadas por esa atención</w:t>
      </w:r>
      <w:r w:rsidR="0063536B" w:rsidRPr="00477BFD">
        <w:rPr>
          <w:rFonts w:ascii="Arial" w:hAnsi="Arial" w:cs="Arial"/>
          <w:color w:val="000000" w:themeColor="text1"/>
          <w:sz w:val="18"/>
          <w:szCs w:val="18"/>
          <w:rPrChange w:id="842" w:author="MACARENA MUGIONE MENDEZ" w:date="2024-10-04T13:13:00Z" w16du:dateUtc="2024-10-04T19:13:00Z">
            <w:rPr>
              <w:rFonts w:ascii="Arial" w:hAnsi="Arial" w:cs="Arial"/>
              <w:color w:val="000000" w:themeColor="text1"/>
              <w:sz w:val="16"/>
              <w:szCs w:val="16"/>
            </w:rPr>
          </w:rPrChange>
        </w:rPr>
        <w:t xml:space="preserve"> </w:t>
      </w:r>
      <w:r w:rsidRPr="00477BFD">
        <w:rPr>
          <w:rFonts w:ascii="Arial" w:hAnsi="Arial" w:cs="Arial"/>
          <w:color w:val="000000" w:themeColor="text1"/>
          <w:sz w:val="18"/>
          <w:szCs w:val="18"/>
          <w:rPrChange w:id="843" w:author="MACARENA MUGIONE MENDEZ" w:date="2024-10-04T13:13:00Z" w16du:dateUtc="2024-10-04T19:13:00Z">
            <w:rPr>
              <w:rFonts w:ascii="Arial" w:hAnsi="Arial" w:cs="Arial"/>
              <w:color w:val="000000" w:themeColor="text1"/>
              <w:sz w:val="16"/>
              <w:szCs w:val="16"/>
            </w:rPr>
          </w:rPrChange>
        </w:rPr>
        <w:t xml:space="preserve">(Presidencia de la </w:t>
      </w:r>
      <w:del w:id="844" w:author="MACARENA MUGIONE MENDEZ" w:date="2024-10-04T13:11:00Z" w16du:dateUtc="2024-10-04T19:11:00Z">
        <w:r w:rsidRPr="00477BFD" w:rsidDel="000772A7">
          <w:rPr>
            <w:rFonts w:ascii="Arial" w:hAnsi="Arial" w:cs="Arial"/>
            <w:color w:val="000000" w:themeColor="text1"/>
            <w:sz w:val="18"/>
            <w:szCs w:val="18"/>
            <w:rPrChange w:id="845" w:author="MACARENA MUGIONE MENDEZ" w:date="2024-10-04T13:13:00Z" w16du:dateUtc="2024-10-04T19:13:00Z">
              <w:rPr>
                <w:rFonts w:ascii="Arial" w:hAnsi="Arial" w:cs="Arial"/>
                <w:color w:val="000000" w:themeColor="text1"/>
                <w:sz w:val="16"/>
                <w:szCs w:val="16"/>
              </w:rPr>
            </w:rPrChange>
          </w:rPr>
          <w:delText>Republica</w:delText>
        </w:r>
      </w:del>
      <w:ins w:id="846" w:author="MACARENA MUGIONE MENDEZ" w:date="2024-10-04T13:11:00Z" w16du:dateUtc="2024-10-04T19:11:00Z">
        <w:r w:rsidR="000772A7" w:rsidRPr="00477BFD">
          <w:rPr>
            <w:rFonts w:ascii="Arial" w:hAnsi="Arial" w:cs="Arial"/>
            <w:color w:val="000000" w:themeColor="text1"/>
            <w:sz w:val="18"/>
            <w:szCs w:val="18"/>
            <w:rPrChange w:id="847" w:author="MACARENA MUGIONE MENDEZ" w:date="2024-10-04T13:13:00Z" w16du:dateUtc="2024-10-04T19:13:00Z">
              <w:rPr>
                <w:rFonts w:ascii="Arial" w:hAnsi="Arial" w:cs="Arial"/>
                <w:color w:val="000000" w:themeColor="text1"/>
                <w:sz w:val="16"/>
                <w:szCs w:val="16"/>
              </w:rPr>
            </w:rPrChange>
          </w:rPr>
          <w:t>República,</w:t>
        </w:r>
      </w:ins>
      <w:del w:id="848" w:author="MACARENA MUGIONE MENDEZ" w:date="2024-10-04T13:11:00Z" w16du:dateUtc="2024-10-04T19:11:00Z">
        <w:r w:rsidRPr="00477BFD" w:rsidDel="000772A7">
          <w:rPr>
            <w:rFonts w:ascii="Arial" w:hAnsi="Arial" w:cs="Arial"/>
            <w:color w:val="000000" w:themeColor="text1"/>
            <w:sz w:val="18"/>
            <w:szCs w:val="18"/>
            <w:rPrChange w:id="849" w:author="MACARENA MUGIONE MENDEZ" w:date="2024-10-04T13:13:00Z" w16du:dateUtc="2024-10-04T19:13:00Z">
              <w:rPr>
                <w:rFonts w:ascii="Arial" w:hAnsi="Arial" w:cs="Arial"/>
                <w:color w:val="000000" w:themeColor="text1"/>
                <w:sz w:val="16"/>
                <w:szCs w:val="16"/>
              </w:rPr>
            </w:rPrChange>
          </w:rPr>
          <w:delText>.</w:delText>
        </w:r>
      </w:del>
      <w:r w:rsidRPr="00477BFD">
        <w:rPr>
          <w:rFonts w:ascii="Arial" w:hAnsi="Arial" w:cs="Arial"/>
          <w:color w:val="000000" w:themeColor="text1"/>
          <w:sz w:val="18"/>
          <w:szCs w:val="18"/>
          <w:rPrChange w:id="850" w:author="MACARENA MUGIONE MENDEZ" w:date="2024-10-04T13:13:00Z" w16du:dateUtc="2024-10-04T19:13:00Z">
            <w:rPr>
              <w:rFonts w:ascii="Arial" w:hAnsi="Arial" w:cs="Arial"/>
              <w:color w:val="000000" w:themeColor="text1"/>
              <w:sz w:val="16"/>
              <w:szCs w:val="16"/>
            </w:rPr>
          </w:rPrChange>
        </w:rPr>
        <w:t xml:space="preserve"> </w:t>
      </w:r>
      <w:r w:rsidRPr="00477BFD">
        <w:rPr>
          <w:rFonts w:ascii="Arial" w:hAnsi="Arial" w:cs="Arial"/>
          <w:i/>
          <w:iCs/>
          <w:color w:val="000000" w:themeColor="text1"/>
          <w:sz w:val="18"/>
          <w:szCs w:val="18"/>
          <w:rPrChange w:id="851" w:author="MACARENA MUGIONE MENDEZ" w:date="2024-10-04T13:13:00Z" w16du:dateUtc="2024-10-04T19:13:00Z">
            <w:rPr>
              <w:rFonts w:ascii="Arial" w:hAnsi="Arial" w:cs="Arial"/>
              <w:color w:val="000000" w:themeColor="text1"/>
              <w:sz w:val="16"/>
              <w:szCs w:val="16"/>
            </w:rPr>
          </w:rPrChange>
        </w:rPr>
        <w:t>Diario Oficial de la Federación</w:t>
      </w:r>
      <w:ins w:id="852" w:author="MACARENA MUGIONE MENDEZ" w:date="2024-10-04T13:12:00Z" w16du:dateUtc="2024-10-04T19:12:00Z">
        <w:r w:rsidR="000772A7" w:rsidRPr="00477BFD">
          <w:rPr>
            <w:rFonts w:ascii="Arial" w:hAnsi="Arial" w:cs="Arial"/>
            <w:color w:val="000000" w:themeColor="text1"/>
            <w:sz w:val="18"/>
            <w:szCs w:val="18"/>
            <w:rPrChange w:id="853" w:author="MACARENA MUGIONE MENDEZ" w:date="2024-10-04T13:13:00Z" w16du:dateUtc="2024-10-04T19:13:00Z">
              <w:rPr>
                <w:rFonts w:ascii="Arial" w:hAnsi="Arial" w:cs="Arial"/>
                <w:color w:val="000000" w:themeColor="text1"/>
                <w:sz w:val="16"/>
                <w:szCs w:val="16"/>
              </w:rPr>
            </w:rPrChange>
          </w:rPr>
          <w:t>,</w:t>
        </w:r>
      </w:ins>
      <w:del w:id="854" w:author="MACARENA MUGIONE MENDEZ" w:date="2024-10-04T13:12:00Z" w16du:dateUtc="2024-10-04T19:12:00Z">
        <w:r w:rsidRPr="00477BFD" w:rsidDel="000772A7">
          <w:rPr>
            <w:rFonts w:ascii="Arial" w:hAnsi="Arial" w:cs="Arial"/>
            <w:color w:val="000000" w:themeColor="text1"/>
            <w:sz w:val="18"/>
            <w:szCs w:val="18"/>
            <w:rPrChange w:id="855" w:author="MACARENA MUGIONE MENDEZ" w:date="2024-10-04T13:13:00Z" w16du:dateUtc="2024-10-04T19:13:00Z">
              <w:rPr>
                <w:rFonts w:ascii="Arial" w:hAnsi="Arial" w:cs="Arial"/>
                <w:color w:val="000000" w:themeColor="text1"/>
                <w:sz w:val="16"/>
                <w:szCs w:val="16"/>
              </w:rPr>
            </w:rPrChange>
          </w:rPr>
          <w:delText>.</w:delText>
        </w:r>
      </w:del>
      <w:r w:rsidRPr="00477BFD">
        <w:rPr>
          <w:rFonts w:ascii="Arial" w:hAnsi="Arial" w:cs="Arial"/>
          <w:color w:val="000000" w:themeColor="text1"/>
          <w:sz w:val="18"/>
          <w:szCs w:val="18"/>
          <w:rPrChange w:id="856" w:author="MACARENA MUGIONE MENDEZ" w:date="2024-10-04T13:13:00Z" w16du:dateUtc="2024-10-04T19:13:00Z">
            <w:rPr>
              <w:rFonts w:ascii="Arial" w:hAnsi="Arial" w:cs="Arial"/>
              <w:color w:val="000000" w:themeColor="text1"/>
              <w:sz w:val="16"/>
              <w:szCs w:val="16"/>
            </w:rPr>
          </w:rPrChange>
        </w:rPr>
        <w:t xml:space="preserve"> 10 de mayo 1972</w:t>
      </w:r>
      <w:ins w:id="857" w:author="MACARENA MUGIONE MENDEZ" w:date="2024-10-04T13:12:00Z" w16du:dateUtc="2024-10-04T19:12:00Z">
        <w:r w:rsidR="000772A7" w:rsidRPr="00477BFD">
          <w:rPr>
            <w:rFonts w:ascii="Arial" w:hAnsi="Arial" w:cs="Arial"/>
            <w:color w:val="000000" w:themeColor="text1"/>
            <w:sz w:val="18"/>
            <w:szCs w:val="18"/>
            <w:rPrChange w:id="858" w:author="MACARENA MUGIONE MENDEZ" w:date="2024-10-04T13:13:00Z" w16du:dateUtc="2024-10-04T19:13:00Z">
              <w:rPr>
                <w:rFonts w:ascii="Arial" w:hAnsi="Arial" w:cs="Arial"/>
                <w:color w:val="000000" w:themeColor="text1"/>
                <w:sz w:val="16"/>
                <w:szCs w:val="16"/>
              </w:rPr>
            </w:rPrChange>
          </w:rPr>
          <w:t xml:space="preserve">), </w:t>
        </w:r>
      </w:ins>
      <w:del w:id="859" w:author="MACARENA MUGIONE MENDEZ" w:date="2024-10-04T13:12:00Z" w16du:dateUtc="2024-10-04T19:12:00Z">
        <w:r w:rsidRPr="00477BFD" w:rsidDel="000772A7">
          <w:rPr>
            <w:rFonts w:ascii="Arial" w:hAnsi="Arial" w:cs="Arial"/>
            <w:color w:val="000000" w:themeColor="text1"/>
            <w:sz w:val="18"/>
            <w:szCs w:val="18"/>
            <w:rPrChange w:id="860" w:author="MACARENA MUGIONE MENDEZ" w:date="2024-10-04T13:13:00Z" w16du:dateUtc="2024-10-04T19:13:00Z">
              <w:rPr>
                <w:rFonts w:ascii="Arial" w:hAnsi="Arial" w:cs="Arial"/>
                <w:color w:val="000000" w:themeColor="text1"/>
                <w:sz w:val="16"/>
                <w:szCs w:val="16"/>
              </w:rPr>
            </w:rPrChange>
          </w:rPr>
          <w:delText>, pp</w:delText>
        </w:r>
      </w:del>
      <w:r w:rsidRPr="00477BFD">
        <w:rPr>
          <w:rFonts w:ascii="Arial" w:hAnsi="Arial" w:cs="Arial"/>
          <w:color w:val="000000" w:themeColor="text1"/>
          <w:sz w:val="18"/>
          <w:szCs w:val="18"/>
          <w:rPrChange w:id="861" w:author="MACARENA MUGIONE MENDEZ" w:date="2024-10-04T13:13:00Z" w16du:dateUtc="2024-10-04T19:13:00Z">
            <w:rPr>
              <w:rFonts w:ascii="Arial" w:hAnsi="Arial" w:cs="Arial"/>
              <w:color w:val="000000" w:themeColor="text1"/>
              <w:sz w:val="16"/>
              <w:szCs w:val="16"/>
            </w:rPr>
          </w:rPrChange>
        </w:rPr>
        <w:t>1-30</w:t>
      </w:r>
      <w:ins w:id="862" w:author="MACARENA MUGIONE MENDEZ" w:date="2024-10-04T13:12:00Z" w16du:dateUtc="2024-10-04T19:12:00Z">
        <w:r w:rsidR="000772A7" w:rsidRPr="00477BFD">
          <w:rPr>
            <w:rFonts w:ascii="Arial" w:hAnsi="Arial" w:cs="Arial"/>
            <w:color w:val="000000" w:themeColor="text1"/>
            <w:sz w:val="18"/>
            <w:szCs w:val="18"/>
            <w:rPrChange w:id="863" w:author="MACARENA MUGIONE MENDEZ" w:date="2024-10-04T13:13:00Z" w16du:dateUtc="2024-10-04T19:13:00Z">
              <w:rPr>
                <w:rFonts w:ascii="Arial" w:hAnsi="Arial" w:cs="Arial"/>
                <w:color w:val="000000" w:themeColor="text1"/>
                <w:sz w:val="16"/>
                <w:szCs w:val="16"/>
              </w:rPr>
            </w:rPrChange>
          </w:rPr>
          <w:t>.</w:t>
        </w:r>
      </w:ins>
      <w:del w:id="864" w:author="MACARENA MUGIONE MENDEZ" w:date="2024-10-04T13:12:00Z" w16du:dateUtc="2024-10-04T19:12:00Z">
        <w:r w:rsidRPr="00477BFD" w:rsidDel="000772A7">
          <w:rPr>
            <w:rFonts w:ascii="Arial" w:hAnsi="Arial" w:cs="Arial"/>
            <w:color w:val="000000" w:themeColor="text1"/>
            <w:sz w:val="18"/>
            <w:szCs w:val="18"/>
            <w:rPrChange w:id="865" w:author="MACARENA MUGIONE MENDEZ" w:date="2024-10-04T13:13:00Z" w16du:dateUtc="2024-10-04T19:13:00Z">
              <w:rPr>
                <w:rFonts w:ascii="Arial" w:hAnsi="Arial" w:cs="Arial"/>
                <w:color w:val="000000" w:themeColor="text1"/>
                <w:sz w:val="16"/>
                <w:szCs w:val="16"/>
              </w:rPr>
            </w:rPrChange>
          </w:rPr>
          <w:delText>)</w:delText>
        </w:r>
      </w:del>
    </w:p>
  </w:footnote>
  <w:footnote w:id="22">
    <w:p w14:paraId="2F7F3A10" w14:textId="7F96AC9A" w:rsidR="006A19AC" w:rsidRPr="006A19AC" w:rsidRDefault="006A19AC">
      <w:pPr>
        <w:pStyle w:val="Textonotapie"/>
        <w:ind w:left="0"/>
        <w:jc w:val="both"/>
        <w:rPr>
          <w:rFonts w:ascii="Arial" w:hAnsi="Arial" w:cs="Arial"/>
          <w:color w:val="000000" w:themeColor="text1"/>
          <w:sz w:val="16"/>
          <w:szCs w:val="16"/>
        </w:rPr>
        <w:pPrChange w:id="870" w:author="MACARENA MUGIONE MENDEZ" w:date="2024-10-04T13:13:00Z" w16du:dateUtc="2024-10-04T19:13:00Z">
          <w:pPr>
            <w:pStyle w:val="Textonotapie"/>
            <w:ind w:left="0"/>
          </w:pPr>
        </w:pPrChange>
      </w:pPr>
      <w:r w:rsidRPr="00477BFD">
        <w:rPr>
          <w:rStyle w:val="Refdenotaalpie"/>
          <w:rFonts w:ascii="Arial" w:hAnsi="Arial" w:cs="Arial"/>
          <w:color w:val="000000" w:themeColor="text1"/>
          <w:sz w:val="18"/>
          <w:szCs w:val="18"/>
          <w:rPrChange w:id="871" w:author="MACARENA MUGIONE MENDEZ" w:date="2024-10-04T13:13:00Z" w16du:dateUtc="2024-10-04T19:13:00Z">
            <w:rPr>
              <w:rStyle w:val="Refdenotaalpie"/>
              <w:rFonts w:ascii="Arial" w:hAnsi="Arial" w:cs="Arial"/>
              <w:color w:val="000000" w:themeColor="text1"/>
              <w:sz w:val="16"/>
              <w:szCs w:val="16"/>
            </w:rPr>
          </w:rPrChange>
        </w:rPr>
        <w:footnoteRef/>
      </w:r>
      <w:r w:rsidRPr="00477BFD">
        <w:rPr>
          <w:rFonts w:ascii="Arial" w:hAnsi="Arial" w:cs="Arial"/>
          <w:color w:val="000000" w:themeColor="text1"/>
          <w:sz w:val="18"/>
          <w:szCs w:val="18"/>
          <w:rPrChange w:id="872" w:author="MACARENA MUGIONE MENDEZ" w:date="2024-10-04T13:13:00Z" w16du:dateUtc="2024-10-04T19:13:00Z">
            <w:rPr>
              <w:rFonts w:ascii="Arial" w:hAnsi="Arial" w:cs="Arial"/>
              <w:color w:val="000000" w:themeColor="text1"/>
              <w:sz w:val="16"/>
              <w:szCs w:val="16"/>
            </w:rPr>
          </w:rPrChange>
        </w:rPr>
        <w:t xml:space="preserve"> La RMM es el número de muertes por causas relacionadas con el embarazo, parto y puerperio</w:t>
      </w:r>
      <w:del w:id="873" w:author="MACARENA MUGIONE MENDEZ" w:date="2024-10-04T13:12:00Z" w16du:dateUtc="2024-10-04T19:12:00Z">
        <w:r w:rsidRPr="00477BFD" w:rsidDel="00477BFD">
          <w:rPr>
            <w:rFonts w:ascii="Arial" w:hAnsi="Arial" w:cs="Arial"/>
            <w:color w:val="000000" w:themeColor="text1"/>
            <w:sz w:val="18"/>
            <w:szCs w:val="18"/>
            <w:rPrChange w:id="874" w:author="MACARENA MUGIONE MENDEZ" w:date="2024-10-04T13:13:00Z" w16du:dateUtc="2024-10-04T19:13:00Z">
              <w:rPr>
                <w:rFonts w:ascii="Arial" w:hAnsi="Arial" w:cs="Arial"/>
                <w:color w:val="000000" w:themeColor="text1"/>
                <w:sz w:val="16"/>
                <w:szCs w:val="16"/>
              </w:rPr>
            </w:rPrChange>
          </w:rPr>
          <w:delText xml:space="preserve"> </w:delText>
        </w:r>
      </w:del>
      <w:r w:rsidRPr="00477BFD">
        <w:rPr>
          <w:rFonts w:ascii="Arial" w:hAnsi="Arial" w:cs="Arial"/>
          <w:color w:val="000000" w:themeColor="text1"/>
          <w:sz w:val="18"/>
          <w:szCs w:val="18"/>
          <w:rPrChange w:id="875" w:author="MACARENA MUGIONE MENDEZ" w:date="2024-10-04T13:13:00Z" w16du:dateUtc="2024-10-04T19:13:00Z">
            <w:rPr>
              <w:rFonts w:ascii="Arial" w:hAnsi="Arial" w:cs="Arial"/>
              <w:color w:val="000000" w:themeColor="text1"/>
              <w:sz w:val="16"/>
              <w:szCs w:val="16"/>
            </w:rPr>
          </w:rPrChange>
        </w:rPr>
        <w:t xml:space="preserve"> X 10,</w:t>
      </w:r>
      <w:del w:id="876" w:author="MACARENA MUGIONE MENDEZ" w:date="2024-10-04T13:12:00Z" w16du:dateUtc="2024-10-04T19:12:00Z">
        <w:r w:rsidRPr="00477BFD" w:rsidDel="00477BFD">
          <w:rPr>
            <w:rFonts w:ascii="Arial" w:hAnsi="Arial" w:cs="Arial"/>
            <w:color w:val="000000" w:themeColor="text1"/>
            <w:sz w:val="18"/>
            <w:szCs w:val="18"/>
            <w:rPrChange w:id="877" w:author="MACARENA MUGIONE MENDEZ" w:date="2024-10-04T13:13:00Z" w16du:dateUtc="2024-10-04T19:13:00Z">
              <w:rPr>
                <w:rFonts w:ascii="Arial" w:hAnsi="Arial" w:cs="Arial"/>
                <w:color w:val="000000" w:themeColor="text1"/>
                <w:sz w:val="16"/>
                <w:szCs w:val="16"/>
              </w:rPr>
            </w:rPrChange>
          </w:rPr>
          <w:delText xml:space="preserve"> </w:delText>
        </w:r>
      </w:del>
      <w:r w:rsidRPr="00477BFD">
        <w:rPr>
          <w:rFonts w:ascii="Arial" w:hAnsi="Arial" w:cs="Arial"/>
          <w:color w:val="000000" w:themeColor="text1"/>
          <w:sz w:val="18"/>
          <w:szCs w:val="18"/>
          <w:rPrChange w:id="878" w:author="MACARENA MUGIONE MENDEZ" w:date="2024-10-04T13:13:00Z" w16du:dateUtc="2024-10-04T19:13:00Z">
            <w:rPr>
              <w:rFonts w:ascii="Arial" w:hAnsi="Arial" w:cs="Arial"/>
              <w:color w:val="000000" w:themeColor="text1"/>
              <w:sz w:val="16"/>
              <w:szCs w:val="16"/>
            </w:rPr>
          </w:rPrChange>
        </w:rPr>
        <w:t xml:space="preserve">000 entre el </w:t>
      </w:r>
      <w:del w:id="879" w:author="MACARENA MUGIONE MENDEZ" w:date="2024-10-04T13:12:00Z" w16du:dateUtc="2024-10-04T19:12:00Z">
        <w:r w:rsidRPr="00477BFD" w:rsidDel="00477BFD">
          <w:rPr>
            <w:rFonts w:ascii="Arial" w:hAnsi="Arial" w:cs="Arial"/>
            <w:color w:val="000000" w:themeColor="text1"/>
            <w:sz w:val="18"/>
            <w:szCs w:val="18"/>
            <w:rPrChange w:id="880" w:author="MACARENA MUGIONE MENDEZ" w:date="2024-10-04T13:13:00Z" w16du:dateUtc="2024-10-04T19:13:00Z">
              <w:rPr>
                <w:rFonts w:ascii="Arial" w:hAnsi="Arial" w:cs="Arial"/>
                <w:color w:val="000000" w:themeColor="text1"/>
                <w:sz w:val="16"/>
                <w:szCs w:val="16"/>
              </w:rPr>
            </w:rPrChange>
          </w:rPr>
          <w:delText>numero</w:delText>
        </w:r>
      </w:del>
      <w:ins w:id="881" w:author="MACARENA MUGIONE MENDEZ" w:date="2024-10-04T13:12:00Z" w16du:dateUtc="2024-10-04T19:12:00Z">
        <w:r w:rsidR="00477BFD" w:rsidRPr="00477BFD">
          <w:rPr>
            <w:rFonts w:ascii="Arial" w:hAnsi="Arial" w:cs="Arial"/>
            <w:color w:val="000000" w:themeColor="text1"/>
            <w:sz w:val="18"/>
            <w:szCs w:val="18"/>
            <w:rPrChange w:id="882" w:author="MACARENA MUGIONE MENDEZ" w:date="2024-10-04T13:13:00Z" w16du:dateUtc="2024-10-04T19:13:00Z">
              <w:rPr>
                <w:rFonts w:ascii="Arial" w:hAnsi="Arial" w:cs="Arial"/>
                <w:color w:val="000000" w:themeColor="text1"/>
                <w:sz w:val="16"/>
                <w:szCs w:val="16"/>
              </w:rPr>
            </w:rPrChange>
          </w:rPr>
          <w:t>número</w:t>
        </w:r>
      </w:ins>
      <w:r w:rsidRPr="00477BFD">
        <w:rPr>
          <w:rFonts w:ascii="Arial" w:hAnsi="Arial" w:cs="Arial"/>
          <w:color w:val="000000" w:themeColor="text1"/>
          <w:sz w:val="18"/>
          <w:szCs w:val="18"/>
          <w:rPrChange w:id="883" w:author="MACARENA MUGIONE MENDEZ" w:date="2024-10-04T13:13:00Z" w16du:dateUtc="2024-10-04T19:13:00Z">
            <w:rPr>
              <w:rFonts w:ascii="Arial" w:hAnsi="Arial" w:cs="Arial"/>
              <w:color w:val="000000" w:themeColor="text1"/>
              <w:sz w:val="16"/>
              <w:szCs w:val="16"/>
            </w:rPr>
          </w:rPrChange>
        </w:rPr>
        <w:t xml:space="preserve"> de Nacidos </w:t>
      </w:r>
      <w:ins w:id="884" w:author="MACARENA MUGIONE MENDEZ" w:date="2024-10-04T13:12:00Z" w16du:dateUtc="2024-10-04T19:12:00Z">
        <w:r w:rsidR="00477BFD" w:rsidRPr="00477BFD">
          <w:rPr>
            <w:rFonts w:ascii="Arial" w:hAnsi="Arial" w:cs="Arial"/>
            <w:color w:val="000000" w:themeColor="text1"/>
            <w:sz w:val="18"/>
            <w:szCs w:val="18"/>
            <w:rPrChange w:id="885" w:author="MACARENA MUGIONE MENDEZ" w:date="2024-10-04T13:13:00Z" w16du:dateUtc="2024-10-04T19:13:00Z">
              <w:rPr>
                <w:rFonts w:ascii="Arial" w:hAnsi="Arial" w:cs="Arial"/>
                <w:color w:val="000000" w:themeColor="text1"/>
                <w:sz w:val="16"/>
                <w:szCs w:val="16"/>
              </w:rPr>
            </w:rPrChange>
          </w:rPr>
          <w:t>V</w:t>
        </w:r>
      </w:ins>
      <w:del w:id="886" w:author="MACARENA MUGIONE MENDEZ" w:date="2024-10-04T13:12:00Z" w16du:dateUtc="2024-10-04T19:12:00Z">
        <w:r w:rsidRPr="00477BFD" w:rsidDel="00477BFD">
          <w:rPr>
            <w:rFonts w:ascii="Arial" w:hAnsi="Arial" w:cs="Arial"/>
            <w:color w:val="000000" w:themeColor="text1"/>
            <w:sz w:val="18"/>
            <w:szCs w:val="18"/>
            <w:rPrChange w:id="887" w:author="MACARENA MUGIONE MENDEZ" w:date="2024-10-04T13:13:00Z" w16du:dateUtc="2024-10-04T19:13:00Z">
              <w:rPr>
                <w:rFonts w:ascii="Arial" w:hAnsi="Arial" w:cs="Arial"/>
                <w:color w:val="000000" w:themeColor="text1"/>
                <w:sz w:val="16"/>
                <w:szCs w:val="16"/>
              </w:rPr>
            </w:rPrChange>
          </w:rPr>
          <w:delText>v</w:delText>
        </w:r>
      </w:del>
      <w:r w:rsidRPr="00477BFD">
        <w:rPr>
          <w:rFonts w:ascii="Arial" w:hAnsi="Arial" w:cs="Arial"/>
          <w:color w:val="000000" w:themeColor="text1"/>
          <w:sz w:val="18"/>
          <w:szCs w:val="18"/>
          <w:rPrChange w:id="888" w:author="MACARENA MUGIONE MENDEZ" w:date="2024-10-04T13:13:00Z" w16du:dateUtc="2024-10-04T19:13:00Z">
            <w:rPr>
              <w:rFonts w:ascii="Arial" w:hAnsi="Arial" w:cs="Arial"/>
              <w:color w:val="000000" w:themeColor="text1"/>
              <w:sz w:val="16"/>
              <w:szCs w:val="16"/>
            </w:rPr>
          </w:rPrChange>
        </w:rPr>
        <w:t xml:space="preserve">ivos </w:t>
      </w:r>
      <w:ins w:id="889" w:author="MACARENA MUGIONE MENDEZ" w:date="2024-10-04T13:12:00Z" w16du:dateUtc="2024-10-04T19:12:00Z">
        <w:r w:rsidR="00477BFD" w:rsidRPr="00477BFD">
          <w:rPr>
            <w:rFonts w:ascii="Arial" w:hAnsi="Arial" w:cs="Arial"/>
            <w:color w:val="000000" w:themeColor="text1"/>
            <w:sz w:val="18"/>
            <w:szCs w:val="18"/>
            <w:rPrChange w:id="890" w:author="MACARENA MUGIONE MENDEZ" w:date="2024-10-04T13:13:00Z" w16du:dateUtc="2024-10-04T19:13:00Z">
              <w:rPr>
                <w:rFonts w:ascii="Arial" w:hAnsi="Arial" w:cs="Arial"/>
                <w:color w:val="000000" w:themeColor="text1"/>
                <w:sz w:val="16"/>
                <w:szCs w:val="16"/>
              </w:rPr>
            </w:rPrChange>
          </w:rPr>
          <w:t>R</w:t>
        </w:r>
      </w:ins>
      <w:del w:id="891" w:author="MACARENA MUGIONE MENDEZ" w:date="2024-10-04T13:12:00Z" w16du:dateUtc="2024-10-04T19:12:00Z">
        <w:r w:rsidRPr="00477BFD" w:rsidDel="00477BFD">
          <w:rPr>
            <w:rFonts w:ascii="Arial" w:hAnsi="Arial" w:cs="Arial"/>
            <w:color w:val="000000" w:themeColor="text1"/>
            <w:sz w:val="18"/>
            <w:szCs w:val="18"/>
            <w:rPrChange w:id="892" w:author="MACARENA MUGIONE MENDEZ" w:date="2024-10-04T13:13:00Z" w16du:dateUtc="2024-10-04T19:13:00Z">
              <w:rPr>
                <w:rFonts w:ascii="Arial" w:hAnsi="Arial" w:cs="Arial"/>
                <w:color w:val="000000" w:themeColor="text1"/>
                <w:sz w:val="16"/>
                <w:szCs w:val="16"/>
              </w:rPr>
            </w:rPrChange>
          </w:rPr>
          <w:delText>r</w:delText>
        </w:r>
      </w:del>
      <w:r w:rsidRPr="00477BFD">
        <w:rPr>
          <w:rFonts w:ascii="Arial" w:hAnsi="Arial" w:cs="Arial"/>
          <w:color w:val="000000" w:themeColor="text1"/>
          <w:sz w:val="18"/>
          <w:szCs w:val="18"/>
          <w:rPrChange w:id="893" w:author="MACARENA MUGIONE MENDEZ" w:date="2024-10-04T13:13:00Z" w16du:dateUtc="2024-10-04T19:13:00Z">
            <w:rPr>
              <w:rFonts w:ascii="Arial" w:hAnsi="Arial" w:cs="Arial"/>
              <w:color w:val="000000" w:themeColor="text1"/>
              <w:sz w:val="16"/>
              <w:szCs w:val="16"/>
            </w:rPr>
          </w:rPrChange>
        </w:rPr>
        <w:t>egistrados (NVR)</w:t>
      </w:r>
      <w:ins w:id="894" w:author="MACARENA MUGIONE MENDEZ" w:date="2024-10-04T13:12:00Z" w16du:dateUtc="2024-10-04T19:12:00Z">
        <w:r w:rsidR="00477BFD" w:rsidRPr="00477BFD">
          <w:rPr>
            <w:rFonts w:ascii="Arial" w:hAnsi="Arial" w:cs="Arial"/>
            <w:color w:val="000000" w:themeColor="text1"/>
            <w:sz w:val="18"/>
            <w:szCs w:val="18"/>
            <w:rPrChange w:id="895" w:author="MACARENA MUGIONE MENDEZ" w:date="2024-10-04T13:13:00Z" w16du:dateUtc="2024-10-04T19:13:00Z">
              <w:rPr>
                <w:rFonts w:ascii="Arial" w:hAnsi="Arial" w:cs="Arial"/>
                <w:color w:val="000000" w:themeColor="text1"/>
                <w:sz w:val="16"/>
                <w:szCs w:val="16"/>
              </w:rPr>
            </w:rPrChange>
          </w:rPr>
          <w:t>.</w:t>
        </w:r>
      </w:ins>
    </w:p>
  </w:footnote>
  <w:footnote w:id="23">
    <w:p w14:paraId="0FC00936" w14:textId="55810FCD" w:rsidR="007F790D" w:rsidRPr="00764A73" w:rsidRDefault="007F790D" w:rsidP="007767C9">
      <w:pPr>
        <w:pStyle w:val="Textonotapie"/>
        <w:ind w:left="0"/>
        <w:jc w:val="both"/>
        <w:rPr>
          <w:rFonts w:ascii="Arial" w:hAnsi="Arial" w:cs="Arial"/>
          <w:color w:val="000000" w:themeColor="text1"/>
          <w:sz w:val="16"/>
          <w:szCs w:val="16"/>
          <w:lang w:val="en-US"/>
          <w:rPrChange w:id="896" w:author="Vladi Hernández" w:date="2024-11-05T20:39:00Z" w16du:dateUtc="2024-11-06T02:39:00Z">
            <w:rPr>
              <w:rFonts w:ascii="Arial" w:hAnsi="Arial" w:cs="Arial"/>
              <w:color w:val="000000" w:themeColor="text1"/>
              <w:sz w:val="16"/>
              <w:szCs w:val="16"/>
            </w:rPr>
          </w:rPrChange>
        </w:rPr>
      </w:pPr>
      <w:r w:rsidRPr="006A19AC">
        <w:rPr>
          <w:rStyle w:val="Refdenotaalpie"/>
          <w:rFonts w:ascii="Arial" w:hAnsi="Arial" w:cs="Arial"/>
          <w:color w:val="000000" w:themeColor="text1"/>
          <w:sz w:val="16"/>
          <w:szCs w:val="16"/>
        </w:rPr>
        <w:footnoteRef/>
      </w:r>
      <w:r w:rsidRPr="006A19AC">
        <w:rPr>
          <w:rFonts w:ascii="Arial" w:hAnsi="Arial" w:cs="Arial"/>
          <w:color w:val="000000" w:themeColor="text1"/>
          <w:sz w:val="16"/>
          <w:szCs w:val="16"/>
        </w:rPr>
        <w:t xml:space="preserve"> </w:t>
      </w:r>
      <w:ins w:id="897" w:author="MACARENA MUGIONE MENDEZ" w:date="2024-10-04T13:13:00Z" w16du:dateUtc="2024-10-04T19:13:00Z">
        <w:r w:rsidR="00477BFD">
          <w:rPr>
            <w:rFonts w:ascii="Arial" w:hAnsi="Arial" w:cs="Arial"/>
            <w:color w:val="000000" w:themeColor="text1"/>
            <w:sz w:val="16"/>
            <w:szCs w:val="16"/>
            <w:lang w:val="es-ES"/>
          </w:rPr>
          <w:t>S</w:t>
        </w:r>
      </w:ins>
      <w:ins w:id="898" w:author="MACARENA MUGIONE MENDEZ" w:date="2024-10-04T13:14:00Z" w16du:dateUtc="2024-10-04T19:14:00Z">
        <w:r w:rsidR="00477BFD">
          <w:rPr>
            <w:rFonts w:ascii="Arial" w:hAnsi="Arial" w:cs="Arial"/>
            <w:color w:val="000000" w:themeColor="text1"/>
            <w:sz w:val="16"/>
            <w:szCs w:val="16"/>
            <w:lang w:val="es-ES"/>
          </w:rPr>
          <w:t xml:space="preserve">e </w:t>
        </w:r>
      </w:ins>
      <w:del w:id="899" w:author="MACARENA MUGIONE MENDEZ" w:date="2024-10-04T13:13:00Z" w16du:dateUtc="2024-10-04T19:13:00Z">
        <w:r w:rsidRPr="006A19AC" w:rsidDel="00477BFD">
          <w:rPr>
            <w:rFonts w:ascii="Arial" w:hAnsi="Arial" w:cs="Arial"/>
            <w:color w:val="000000" w:themeColor="text1"/>
            <w:sz w:val="16"/>
            <w:szCs w:val="16"/>
            <w:lang w:val="es-ES"/>
          </w:rPr>
          <w:delText xml:space="preserve">JPSouza </w:delText>
        </w:r>
      </w:del>
      <w:r w:rsidRPr="006A19AC">
        <w:rPr>
          <w:rFonts w:ascii="Arial" w:hAnsi="Arial" w:cs="Arial"/>
          <w:color w:val="000000" w:themeColor="text1"/>
          <w:sz w:val="16"/>
          <w:szCs w:val="16"/>
          <w:lang w:val="es-ES"/>
        </w:rPr>
        <w:t xml:space="preserve">considera como </w:t>
      </w:r>
      <w:ins w:id="900" w:author="MACARENA MUGIONE MENDEZ" w:date="2024-10-04T13:14:00Z" w16du:dateUtc="2024-10-04T19:14:00Z">
        <w:r w:rsidR="00477BFD" w:rsidRPr="00493EA6">
          <w:rPr>
            <w:rFonts w:ascii="Arial" w:hAnsi="Arial" w:cs="Arial"/>
            <w:color w:val="000000" w:themeColor="text1"/>
            <w:sz w:val="18"/>
            <w:szCs w:val="18"/>
            <w:shd w:val="clear" w:color="auto" w:fill="FFFFFF"/>
          </w:rPr>
          <w:t>«</w:t>
        </w:r>
      </w:ins>
      <w:del w:id="901" w:author="MACARENA MUGIONE MENDEZ" w:date="2024-10-04T13:14:00Z" w16du:dateUtc="2024-10-04T19:14:00Z">
        <w:r w:rsidRPr="006A19AC" w:rsidDel="00477BFD">
          <w:rPr>
            <w:rFonts w:ascii="Arial" w:hAnsi="Arial" w:cs="Arial"/>
            <w:color w:val="000000" w:themeColor="text1"/>
            <w:sz w:val="16"/>
            <w:szCs w:val="16"/>
            <w:lang w:val="es-ES"/>
          </w:rPr>
          <w:delText>"</w:delText>
        </w:r>
      </w:del>
      <w:r w:rsidRPr="006A19AC">
        <w:rPr>
          <w:rFonts w:ascii="Arial" w:hAnsi="Arial" w:cs="Arial"/>
          <w:color w:val="000000" w:themeColor="text1"/>
          <w:sz w:val="16"/>
          <w:szCs w:val="16"/>
          <w:lang w:val="es-ES"/>
        </w:rPr>
        <w:t>Transición obstétrica</w:t>
      </w:r>
      <w:ins w:id="902" w:author="MACARENA MUGIONE MENDEZ" w:date="2024-10-04T13:14:00Z" w16du:dateUtc="2024-10-04T19:14:00Z">
        <w:r w:rsidR="00477BFD" w:rsidRPr="00493EA6">
          <w:rPr>
            <w:rFonts w:ascii="Arial" w:hAnsi="Arial" w:cs="Arial"/>
            <w:color w:val="000000" w:themeColor="text1"/>
            <w:sz w:val="18"/>
            <w:szCs w:val="18"/>
            <w:shd w:val="clear" w:color="auto" w:fill="FFFFFF"/>
          </w:rPr>
          <w:t>»</w:t>
        </w:r>
      </w:ins>
      <w:r w:rsidRPr="006A19AC">
        <w:rPr>
          <w:rFonts w:ascii="Arial" w:hAnsi="Arial" w:cs="Arial"/>
          <w:color w:val="000000" w:themeColor="text1"/>
          <w:sz w:val="16"/>
          <w:szCs w:val="16"/>
          <w:lang w:val="es-ES"/>
        </w:rPr>
        <w:t xml:space="preserve"> al proceso dinámico de la mortalidad materna por la que atraviesan los países y las regiones, que permite explicar o conocer las diferentes estrategias empleadas para intervenir en la muerte materna</w:t>
      </w:r>
      <w:ins w:id="903" w:author="MACARENA MUGIONE MENDEZ" w:date="2024-10-04T13:14:00Z" w16du:dateUtc="2024-10-04T19:14:00Z">
        <w:r w:rsidR="00477BFD">
          <w:rPr>
            <w:rFonts w:ascii="Arial" w:hAnsi="Arial" w:cs="Arial"/>
            <w:color w:val="000000" w:themeColor="text1"/>
            <w:sz w:val="16"/>
            <w:szCs w:val="16"/>
            <w:lang w:val="es-ES"/>
          </w:rPr>
          <w:t xml:space="preserve">. </w:t>
        </w:r>
      </w:ins>
      <w:ins w:id="904" w:author="MACARENA MUGIONE MENDEZ" w:date="2024-10-04T13:17:00Z" w16du:dateUtc="2024-10-04T19:17:00Z">
        <w:r w:rsidR="00477BFD" w:rsidRPr="00764A73">
          <w:rPr>
            <w:rFonts w:ascii="Arial" w:hAnsi="Arial" w:cs="Arial"/>
            <w:color w:val="000000" w:themeColor="text1"/>
            <w:sz w:val="16"/>
            <w:szCs w:val="16"/>
            <w:lang w:val="en-US"/>
            <w:rPrChange w:id="905" w:author="Vladi Hernández" w:date="2024-11-05T20:39:00Z" w16du:dateUtc="2024-11-06T02:39:00Z">
              <w:rPr>
                <w:rFonts w:ascii="Arial" w:hAnsi="Arial" w:cs="Arial"/>
                <w:color w:val="000000" w:themeColor="text1"/>
                <w:sz w:val="16"/>
                <w:szCs w:val="16"/>
                <w:lang w:val="es-ES"/>
              </w:rPr>
            </w:rPrChange>
          </w:rPr>
          <w:t xml:space="preserve">J. P. Souza et al, </w:t>
        </w:r>
      </w:ins>
      <w:ins w:id="906" w:author="MACARENA MUGIONE MENDEZ" w:date="2024-10-04T13:18:00Z" w16du:dateUtc="2024-10-04T19:18:00Z">
        <w:r w:rsidR="00477BFD" w:rsidRPr="00764A73">
          <w:rPr>
            <w:rFonts w:ascii="Arial" w:hAnsi="Arial" w:cs="Arial"/>
            <w:color w:val="000000" w:themeColor="text1"/>
            <w:sz w:val="18"/>
            <w:szCs w:val="18"/>
            <w:shd w:val="clear" w:color="auto" w:fill="FFFFFF"/>
            <w:lang w:val="en-US"/>
            <w:rPrChange w:id="907" w:author="Vladi Hernández" w:date="2024-11-05T20:39:00Z" w16du:dateUtc="2024-11-06T02:39:00Z">
              <w:rPr>
                <w:rFonts w:ascii="Arial" w:hAnsi="Arial" w:cs="Arial"/>
                <w:color w:val="000000" w:themeColor="text1"/>
                <w:sz w:val="18"/>
                <w:szCs w:val="18"/>
                <w:shd w:val="clear" w:color="auto" w:fill="FFFFFF"/>
              </w:rPr>
            </w:rPrChange>
          </w:rPr>
          <w:t>«</w:t>
        </w:r>
      </w:ins>
      <w:ins w:id="908" w:author="MACARENA MUGIONE MENDEZ" w:date="2024-10-04T13:17:00Z" w16du:dateUtc="2024-10-04T19:17:00Z">
        <w:r w:rsidR="00477BFD" w:rsidRPr="00764A73">
          <w:rPr>
            <w:rFonts w:ascii="Arial" w:hAnsi="Arial" w:cs="Arial"/>
            <w:color w:val="000000" w:themeColor="text1"/>
            <w:sz w:val="16"/>
            <w:szCs w:val="16"/>
            <w:lang w:val="en-US"/>
            <w:rPrChange w:id="909" w:author="Vladi Hernández" w:date="2024-11-05T20:39:00Z" w16du:dateUtc="2024-11-06T02:39:00Z">
              <w:rPr>
                <w:rFonts w:ascii="Arial" w:hAnsi="Arial" w:cs="Arial"/>
                <w:color w:val="000000" w:themeColor="text1"/>
                <w:sz w:val="16"/>
                <w:szCs w:val="16"/>
                <w:lang w:val="es-ES"/>
              </w:rPr>
            </w:rPrChange>
          </w:rPr>
          <w:t xml:space="preserve">Obstetric </w:t>
        </w:r>
      </w:ins>
      <w:ins w:id="910" w:author="MACARENA MUGIONE MENDEZ" w:date="2024-10-04T13:18:00Z" w16du:dateUtc="2024-10-04T19:18:00Z">
        <w:r w:rsidR="00477BFD" w:rsidRPr="00764A73">
          <w:rPr>
            <w:rFonts w:ascii="Arial" w:hAnsi="Arial" w:cs="Arial"/>
            <w:color w:val="000000" w:themeColor="text1"/>
            <w:sz w:val="16"/>
            <w:szCs w:val="16"/>
            <w:lang w:val="en-US"/>
            <w:rPrChange w:id="911" w:author="Vladi Hernández" w:date="2024-11-05T20:39:00Z" w16du:dateUtc="2024-11-06T02:39:00Z">
              <w:rPr>
                <w:rFonts w:ascii="Arial" w:hAnsi="Arial" w:cs="Arial"/>
                <w:color w:val="000000" w:themeColor="text1"/>
                <w:sz w:val="16"/>
                <w:szCs w:val="16"/>
                <w:lang w:val="es-ES"/>
              </w:rPr>
            </w:rPrChange>
          </w:rPr>
          <w:t>transition: the pathway towards ending preventable maternal deaths</w:t>
        </w:r>
        <w:r w:rsidR="00477BFD" w:rsidRPr="00764A73">
          <w:rPr>
            <w:rFonts w:ascii="Arial" w:hAnsi="Arial" w:cs="Arial"/>
            <w:color w:val="000000" w:themeColor="text1"/>
            <w:sz w:val="18"/>
            <w:szCs w:val="18"/>
            <w:shd w:val="clear" w:color="auto" w:fill="FFFFFF"/>
            <w:lang w:val="en-US"/>
            <w:rPrChange w:id="912" w:author="Vladi Hernández" w:date="2024-11-05T20:39:00Z" w16du:dateUtc="2024-11-06T02:39:00Z">
              <w:rPr>
                <w:rFonts w:ascii="Arial" w:hAnsi="Arial" w:cs="Arial"/>
                <w:color w:val="000000" w:themeColor="text1"/>
                <w:sz w:val="18"/>
                <w:szCs w:val="18"/>
                <w:shd w:val="clear" w:color="auto" w:fill="FFFFFF"/>
              </w:rPr>
            </w:rPrChange>
          </w:rPr>
          <w:t>»</w:t>
        </w:r>
        <w:r w:rsidR="00477BFD" w:rsidRPr="00764A73">
          <w:rPr>
            <w:rFonts w:ascii="Arial" w:hAnsi="Arial" w:cs="Arial"/>
            <w:color w:val="000000" w:themeColor="text1"/>
            <w:sz w:val="16"/>
            <w:szCs w:val="16"/>
            <w:lang w:val="en-US"/>
            <w:rPrChange w:id="913" w:author="Vladi Hernández" w:date="2024-11-05T20:39:00Z" w16du:dateUtc="2024-11-06T02:39:00Z">
              <w:rPr>
                <w:rFonts w:ascii="Arial" w:hAnsi="Arial" w:cs="Arial"/>
                <w:color w:val="000000" w:themeColor="text1"/>
                <w:sz w:val="16"/>
                <w:szCs w:val="16"/>
                <w:lang w:val="es-ES"/>
              </w:rPr>
            </w:rPrChange>
          </w:rPr>
          <w:t>,</w:t>
        </w:r>
      </w:ins>
      <w:del w:id="914" w:author="MACARENA MUGIONE MENDEZ" w:date="2024-10-04T13:14:00Z" w16du:dateUtc="2024-10-04T19:14:00Z">
        <w:r w:rsidRPr="00764A73" w:rsidDel="00477BFD">
          <w:rPr>
            <w:rFonts w:ascii="Arial" w:hAnsi="Arial" w:cs="Arial"/>
            <w:color w:val="000000" w:themeColor="text1"/>
            <w:sz w:val="16"/>
            <w:szCs w:val="16"/>
            <w:lang w:val="en-US"/>
            <w:rPrChange w:id="915" w:author="Vladi Hernández" w:date="2024-11-05T20:39:00Z" w16du:dateUtc="2024-11-06T02:39:00Z">
              <w:rPr>
                <w:rFonts w:ascii="Arial" w:hAnsi="Arial" w:cs="Arial"/>
                <w:color w:val="000000" w:themeColor="text1"/>
                <w:sz w:val="16"/>
                <w:szCs w:val="16"/>
                <w:lang w:val="es-ES"/>
              </w:rPr>
            </w:rPrChange>
          </w:rPr>
          <w:delText>.</w:delText>
        </w:r>
      </w:del>
      <w:del w:id="916" w:author="MACARENA MUGIONE MENDEZ" w:date="2024-10-04T13:18:00Z" w16du:dateUtc="2024-10-04T19:18:00Z">
        <w:r w:rsidRPr="00764A73" w:rsidDel="00477BFD">
          <w:rPr>
            <w:rFonts w:ascii="Arial" w:hAnsi="Arial" w:cs="Arial"/>
            <w:color w:val="000000" w:themeColor="text1"/>
            <w:sz w:val="16"/>
            <w:szCs w:val="16"/>
            <w:lang w:val="en-US"/>
            <w:rPrChange w:id="917" w:author="Vladi Hernández" w:date="2024-11-05T20:39:00Z" w16du:dateUtc="2024-11-06T02:39:00Z">
              <w:rPr>
                <w:rFonts w:ascii="Arial" w:hAnsi="Arial" w:cs="Arial"/>
                <w:color w:val="000000" w:themeColor="text1"/>
                <w:sz w:val="16"/>
                <w:szCs w:val="16"/>
                <w:lang w:val="es-ES"/>
              </w:rPr>
            </w:rPrChange>
          </w:rPr>
          <w:delText>(</w:delText>
        </w:r>
        <w:r w:rsidRPr="00764A73" w:rsidDel="00477BFD">
          <w:rPr>
            <w:rFonts w:ascii="Arial" w:hAnsi="Arial" w:cs="Arial"/>
            <w:color w:val="000000" w:themeColor="text1"/>
            <w:sz w:val="16"/>
            <w:szCs w:val="16"/>
            <w:lang w:val="en-US"/>
            <w:rPrChange w:id="918" w:author="Vladi Hernández" w:date="2024-11-05T20:39:00Z" w16du:dateUtc="2024-11-06T02:39:00Z">
              <w:rPr>
                <w:rFonts w:ascii="Arial" w:hAnsi="Arial" w:cs="Arial"/>
                <w:color w:val="000000" w:themeColor="text1"/>
                <w:sz w:val="16"/>
                <w:szCs w:val="16"/>
              </w:rPr>
            </w:rPrChange>
          </w:rPr>
          <w:delText xml:space="preserve">Souza, J. P., Tunçalp, Ö., Vogel, J. P., Bohren, M., Widmer, M., Oladapo, O. T., ... </w:delText>
        </w:r>
        <w:r w:rsidRPr="006A19AC" w:rsidDel="00477BFD">
          <w:rPr>
            <w:rFonts w:ascii="Arial" w:hAnsi="Arial" w:cs="Arial"/>
            <w:color w:val="000000" w:themeColor="text1"/>
            <w:sz w:val="16"/>
            <w:szCs w:val="16"/>
            <w:lang w:val="en-US"/>
          </w:rPr>
          <w:delText>&amp; Temmerman, M. (2014). Obstetric transition: the pathway towards ending preventable maternal deaths.</w:delText>
        </w:r>
      </w:del>
      <w:r w:rsidRPr="006A19AC">
        <w:rPr>
          <w:rFonts w:ascii="Arial" w:hAnsi="Arial" w:cs="Arial"/>
          <w:color w:val="000000" w:themeColor="text1"/>
          <w:sz w:val="16"/>
          <w:szCs w:val="16"/>
          <w:lang w:val="en-US"/>
        </w:rPr>
        <w:t> </w:t>
      </w:r>
      <w:r w:rsidRPr="00764A73">
        <w:rPr>
          <w:rFonts w:ascii="Arial" w:hAnsi="Arial" w:cs="Arial"/>
          <w:i/>
          <w:iCs/>
          <w:color w:val="000000" w:themeColor="text1"/>
          <w:sz w:val="16"/>
          <w:szCs w:val="16"/>
          <w:lang w:val="en-US"/>
          <w:rPrChange w:id="919" w:author="Vladi Hernández" w:date="2024-11-05T20:39:00Z" w16du:dateUtc="2024-11-06T02:39:00Z">
            <w:rPr>
              <w:rFonts w:ascii="Arial" w:hAnsi="Arial" w:cs="Arial"/>
              <w:i/>
              <w:iCs/>
              <w:color w:val="000000" w:themeColor="text1"/>
              <w:sz w:val="16"/>
              <w:szCs w:val="16"/>
            </w:rPr>
          </w:rPrChange>
        </w:rPr>
        <w:t xml:space="preserve">BJOG: An International Journal of Obstetrics &amp; </w:t>
      </w:r>
      <w:proofErr w:type="spellStart"/>
      <w:r w:rsidRPr="00764A73">
        <w:rPr>
          <w:rFonts w:ascii="Arial" w:hAnsi="Arial" w:cs="Arial"/>
          <w:i/>
          <w:iCs/>
          <w:color w:val="000000" w:themeColor="text1"/>
          <w:sz w:val="16"/>
          <w:szCs w:val="16"/>
          <w:lang w:val="en-US"/>
          <w:rPrChange w:id="920" w:author="Vladi Hernández" w:date="2024-11-05T20:39:00Z" w16du:dateUtc="2024-11-06T02:39:00Z">
            <w:rPr>
              <w:rFonts w:ascii="Arial" w:hAnsi="Arial" w:cs="Arial"/>
              <w:i/>
              <w:iCs/>
              <w:color w:val="000000" w:themeColor="text1"/>
              <w:sz w:val="16"/>
              <w:szCs w:val="16"/>
            </w:rPr>
          </w:rPrChange>
        </w:rPr>
        <w:t>Gynaecology</w:t>
      </w:r>
      <w:proofErr w:type="spellEnd"/>
      <w:r w:rsidRPr="00764A73">
        <w:rPr>
          <w:rFonts w:ascii="Arial" w:hAnsi="Arial" w:cs="Arial"/>
          <w:color w:val="000000" w:themeColor="text1"/>
          <w:sz w:val="16"/>
          <w:szCs w:val="16"/>
          <w:lang w:val="en-US"/>
          <w:rPrChange w:id="921" w:author="Vladi Hernández" w:date="2024-11-05T20:39:00Z" w16du:dateUtc="2024-11-06T02:39:00Z">
            <w:rPr>
              <w:rFonts w:ascii="Arial" w:hAnsi="Arial" w:cs="Arial"/>
              <w:color w:val="000000" w:themeColor="text1"/>
              <w:sz w:val="16"/>
              <w:szCs w:val="16"/>
            </w:rPr>
          </w:rPrChange>
        </w:rPr>
        <w:t>, </w:t>
      </w:r>
      <w:ins w:id="922" w:author="MACARENA MUGIONE MENDEZ" w:date="2024-10-04T13:19:00Z" w16du:dateUtc="2024-10-04T19:19:00Z">
        <w:r w:rsidR="00477BFD" w:rsidRPr="00764A73">
          <w:rPr>
            <w:rFonts w:ascii="Arial" w:hAnsi="Arial" w:cs="Arial"/>
            <w:color w:val="000000" w:themeColor="text1"/>
            <w:sz w:val="16"/>
            <w:szCs w:val="16"/>
            <w:lang w:val="en-US"/>
            <w:rPrChange w:id="923" w:author="Vladi Hernández" w:date="2024-11-05T20:39:00Z" w16du:dateUtc="2024-11-06T02:39:00Z">
              <w:rPr>
                <w:rFonts w:ascii="Arial" w:hAnsi="Arial" w:cs="Arial"/>
                <w:color w:val="000000" w:themeColor="text1"/>
                <w:sz w:val="16"/>
                <w:szCs w:val="16"/>
              </w:rPr>
            </w:rPrChange>
          </w:rPr>
          <w:t>vol.</w:t>
        </w:r>
      </w:ins>
      <w:r w:rsidRPr="00764A73">
        <w:rPr>
          <w:rFonts w:ascii="Arial" w:hAnsi="Arial" w:cs="Arial"/>
          <w:color w:val="000000" w:themeColor="text1"/>
          <w:sz w:val="16"/>
          <w:szCs w:val="16"/>
          <w:lang w:val="en-US"/>
          <w:rPrChange w:id="924" w:author="Vladi Hernández" w:date="2024-11-05T20:39:00Z" w16du:dateUtc="2024-11-06T02:39:00Z">
            <w:rPr>
              <w:rFonts w:ascii="Arial" w:hAnsi="Arial" w:cs="Arial"/>
              <w:i/>
              <w:iCs/>
              <w:color w:val="000000" w:themeColor="text1"/>
              <w:sz w:val="16"/>
              <w:szCs w:val="16"/>
            </w:rPr>
          </w:rPrChange>
        </w:rPr>
        <w:t>121</w:t>
      </w:r>
      <w:ins w:id="925" w:author="MACARENA MUGIONE MENDEZ" w:date="2024-10-04T13:19:00Z" w16du:dateUtc="2024-10-04T19:19:00Z">
        <w:r w:rsidR="00477BFD" w:rsidRPr="00764A73">
          <w:rPr>
            <w:rFonts w:ascii="Arial" w:hAnsi="Arial" w:cs="Arial"/>
            <w:color w:val="000000" w:themeColor="text1"/>
            <w:sz w:val="16"/>
            <w:szCs w:val="16"/>
            <w:lang w:val="en-US"/>
            <w:rPrChange w:id="926" w:author="Vladi Hernández" w:date="2024-11-05T20:39:00Z" w16du:dateUtc="2024-11-06T02:39:00Z">
              <w:rPr>
                <w:rFonts w:ascii="Arial" w:hAnsi="Arial" w:cs="Arial"/>
                <w:color w:val="000000" w:themeColor="text1"/>
                <w:sz w:val="16"/>
                <w:szCs w:val="16"/>
              </w:rPr>
            </w:rPrChange>
          </w:rPr>
          <w:t xml:space="preserve"> (2014): </w:t>
        </w:r>
      </w:ins>
      <w:del w:id="927" w:author="MACARENA MUGIONE MENDEZ" w:date="2024-10-04T13:19:00Z" w16du:dateUtc="2024-10-04T19:19:00Z">
        <w:r w:rsidRPr="00764A73" w:rsidDel="00477BFD">
          <w:rPr>
            <w:rFonts w:ascii="Arial" w:hAnsi="Arial" w:cs="Arial"/>
            <w:color w:val="000000" w:themeColor="text1"/>
            <w:sz w:val="16"/>
            <w:szCs w:val="16"/>
            <w:lang w:val="en-US"/>
            <w:rPrChange w:id="928" w:author="Vladi Hernández" w:date="2024-11-05T20:39:00Z" w16du:dateUtc="2024-11-06T02:39:00Z">
              <w:rPr>
                <w:rFonts w:ascii="Arial" w:hAnsi="Arial" w:cs="Arial"/>
                <w:color w:val="000000" w:themeColor="text1"/>
                <w:sz w:val="16"/>
                <w:szCs w:val="16"/>
              </w:rPr>
            </w:rPrChange>
          </w:rPr>
          <w:delText xml:space="preserve">, </w:delText>
        </w:r>
      </w:del>
      <w:r w:rsidRPr="00764A73">
        <w:rPr>
          <w:rFonts w:ascii="Arial" w:hAnsi="Arial" w:cs="Arial"/>
          <w:color w:val="000000" w:themeColor="text1"/>
          <w:sz w:val="16"/>
          <w:szCs w:val="16"/>
          <w:lang w:val="en-US"/>
          <w:rPrChange w:id="929" w:author="Vladi Hernández" w:date="2024-11-05T20:39:00Z" w16du:dateUtc="2024-11-06T02:39:00Z">
            <w:rPr>
              <w:rFonts w:ascii="Arial" w:hAnsi="Arial" w:cs="Arial"/>
              <w:color w:val="000000" w:themeColor="text1"/>
              <w:sz w:val="16"/>
              <w:szCs w:val="16"/>
            </w:rPr>
          </w:rPrChange>
        </w:rPr>
        <w:t>1-4.</w:t>
      </w:r>
    </w:p>
    <w:p w14:paraId="552E26A5" w14:textId="77777777" w:rsidR="007F790D" w:rsidRPr="00764A73" w:rsidRDefault="007F790D" w:rsidP="007767C9">
      <w:pPr>
        <w:pStyle w:val="Textonotapie"/>
        <w:ind w:left="0"/>
        <w:jc w:val="both"/>
        <w:rPr>
          <w:rFonts w:cstheme="minorHAnsi"/>
          <w:color w:val="000000" w:themeColor="text1"/>
          <w:lang w:val="en-US"/>
          <w:rPrChange w:id="930" w:author="Vladi Hernández" w:date="2024-11-05T20:39:00Z" w16du:dateUtc="2024-11-06T02:39:00Z">
            <w:rPr>
              <w:rFonts w:cstheme="minorHAnsi"/>
              <w:color w:val="000000" w:themeColor="text1"/>
            </w:rPr>
          </w:rPrChange>
        </w:rPr>
      </w:pPr>
    </w:p>
  </w:footnote>
  <w:footnote w:id="24">
    <w:p w14:paraId="7FB3B6A2" w14:textId="40D870D3" w:rsidR="0081170D" w:rsidRPr="005850AE" w:rsidDel="009344D5" w:rsidRDefault="0081170D">
      <w:pPr>
        <w:spacing w:before="100" w:beforeAutospacing="1" w:after="100" w:afterAutospacing="1"/>
        <w:rPr>
          <w:del w:id="948" w:author="MACARENA MUGIONE MENDEZ" w:date="2024-10-04T13:24:00Z" w16du:dateUtc="2024-10-04T19:24:00Z"/>
        </w:rPr>
        <w:pPrChange w:id="949" w:author="MACARENA MUGIONE MENDEZ" w:date="2024-10-04T13:24:00Z" w16du:dateUtc="2024-10-04T19:24:00Z">
          <w:pPr>
            <w:spacing w:before="100" w:beforeAutospacing="1" w:after="100" w:afterAutospacing="1"/>
            <w:ind w:firstLine="567"/>
          </w:pPr>
        </w:pPrChange>
      </w:pPr>
    </w:p>
    <w:p w14:paraId="3CCC4E20" w14:textId="0321AB85" w:rsidR="0081170D" w:rsidRPr="005850AE" w:rsidDel="009344D5" w:rsidRDefault="0081170D">
      <w:pPr>
        <w:spacing w:before="100" w:beforeAutospacing="1" w:after="100" w:afterAutospacing="1"/>
        <w:rPr>
          <w:del w:id="950" w:author="MACARENA MUGIONE MENDEZ" w:date="2024-10-04T13:24:00Z" w16du:dateUtc="2024-10-04T19:24:00Z"/>
        </w:rPr>
        <w:pPrChange w:id="951" w:author="MACARENA MUGIONE MENDEZ" w:date="2024-10-04T13:24:00Z" w16du:dateUtc="2024-10-04T19:24:00Z">
          <w:pPr>
            <w:spacing w:before="100" w:beforeAutospacing="1" w:after="100" w:afterAutospacing="1"/>
            <w:ind w:firstLine="567"/>
          </w:pPr>
        </w:pPrChange>
      </w:pPr>
    </w:p>
    <w:p w14:paraId="4153C4A0" w14:textId="318DDF78" w:rsidR="0081170D" w:rsidRPr="009344D5" w:rsidRDefault="0081170D">
      <w:pPr>
        <w:spacing w:before="100" w:beforeAutospacing="1" w:after="100" w:afterAutospacing="1"/>
        <w:jc w:val="both"/>
        <w:rPr>
          <w:rFonts w:ascii="Arial" w:hAnsi="Arial" w:cs="Arial"/>
          <w:sz w:val="18"/>
          <w:szCs w:val="18"/>
          <w:rPrChange w:id="952" w:author="MACARENA MUGIONE MENDEZ" w:date="2024-10-04T13:24:00Z" w16du:dateUtc="2024-10-04T19:24:00Z">
            <w:rPr>
              <w:rFonts w:ascii="Arial" w:hAnsi="Arial" w:cs="Arial"/>
              <w:sz w:val="16"/>
              <w:szCs w:val="16"/>
            </w:rPr>
          </w:rPrChange>
        </w:rPr>
        <w:pPrChange w:id="953" w:author="MACARENA MUGIONE MENDEZ" w:date="2024-10-04T13:24:00Z" w16du:dateUtc="2024-10-04T19:24:00Z">
          <w:pPr>
            <w:spacing w:before="100" w:beforeAutospacing="1" w:after="100" w:afterAutospacing="1"/>
          </w:pPr>
        </w:pPrChange>
      </w:pPr>
      <w:r w:rsidRPr="009344D5">
        <w:rPr>
          <w:rStyle w:val="Refdenotaalpie"/>
          <w:rFonts w:ascii="Arial" w:hAnsi="Arial" w:cs="Arial"/>
          <w:sz w:val="18"/>
          <w:szCs w:val="18"/>
          <w:rPrChange w:id="954" w:author="MACARENA MUGIONE MENDEZ" w:date="2024-10-04T13:24:00Z" w16du:dateUtc="2024-10-04T19:24:00Z">
            <w:rPr>
              <w:rStyle w:val="Refdenotaalpie"/>
              <w:rFonts w:ascii="Arial" w:hAnsi="Arial" w:cs="Arial"/>
              <w:sz w:val="16"/>
              <w:szCs w:val="16"/>
            </w:rPr>
          </w:rPrChange>
        </w:rPr>
        <w:footnoteRef/>
      </w:r>
      <w:r w:rsidRPr="009344D5">
        <w:rPr>
          <w:rFonts w:ascii="Arial" w:hAnsi="Arial" w:cs="Arial"/>
          <w:sz w:val="18"/>
          <w:szCs w:val="18"/>
          <w:rPrChange w:id="955" w:author="MACARENA MUGIONE MENDEZ" w:date="2024-10-04T13:24:00Z" w16du:dateUtc="2024-10-04T19:24:00Z">
            <w:rPr>
              <w:rFonts w:ascii="Arial" w:hAnsi="Arial" w:cs="Arial"/>
              <w:sz w:val="16"/>
              <w:szCs w:val="16"/>
            </w:rPr>
          </w:rPrChange>
        </w:rPr>
        <w:t xml:space="preserve"> E</w:t>
      </w:r>
      <w:ins w:id="956" w:author="MACARENA MUGIONE MENDEZ" w:date="2024-10-04T13:24:00Z" w16du:dateUtc="2024-10-04T19:24:00Z">
        <w:r w:rsidR="009344D5">
          <w:rPr>
            <w:rFonts w:ascii="Arial" w:hAnsi="Arial" w:cs="Arial"/>
            <w:sz w:val="18"/>
            <w:szCs w:val="18"/>
          </w:rPr>
          <w:t>n e</w:t>
        </w:r>
      </w:ins>
      <w:del w:id="957" w:author="MACARENA MUGIONE MENDEZ" w:date="2024-10-04T13:24:00Z" w16du:dateUtc="2024-10-04T19:24:00Z">
        <w:r w:rsidRPr="009344D5" w:rsidDel="009344D5">
          <w:rPr>
            <w:rFonts w:ascii="Arial" w:hAnsi="Arial" w:cs="Arial"/>
            <w:sz w:val="18"/>
            <w:szCs w:val="18"/>
            <w:rPrChange w:id="958" w:author="MACARENA MUGIONE MENDEZ" w:date="2024-10-04T13:24:00Z" w16du:dateUtc="2024-10-04T19:24:00Z">
              <w:rPr>
                <w:rFonts w:ascii="Arial" w:hAnsi="Arial" w:cs="Arial"/>
                <w:sz w:val="16"/>
                <w:szCs w:val="16"/>
              </w:rPr>
            </w:rPrChange>
          </w:rPr>
          <w:delText>l</w:delText>
        </w:r>
      </w:del>
      <w:ins w:id="959" w:author="MACARENA MUGIONE MENDEZ" w:date="2024-10-04T13:24:00Z" w16du:dateUtc="2024-10-04T19:24:00Z">
        <w:r w:rsidR="009344D5">
          <w:rPr>
            <w:rFonts w:ascii="Arial" w:hAnsi="Arial" w:cs="Arial"/>
            <w:sz w:val="18"/>
            <w:szCs w:val="18"/>
          </w:rPr>
          <w:t>l</w:t>
        </w:r>
      </w:ins>
      <w:r w:rsidRPr="009344D5">
        <w:rPr>
          <w:rFonts w:ascii="Arial" w:hAnsi="Arial" w:cs="Arial"/>
          <w:sz w:val="18"/>
          <w:szCs w:val="18"/>
          <w:rPrChange w:id="960" w:author="MACARENA MUGIONE MENDEZ" w:date="2024-10-04T13:24:00Z" w16du:dateUtc="2024-10-04T19:24:00Z">
            <w:rPr>
              <w:rFonts w:ascii="Arial" w:hAnsi="Arial" w:cs="Arial"/>
              <w:sz w:val="16"/>
              <w:szCs w:val="16"/>
            </w:rPr>
          </w:rPrChange>
        </w:rPr>
        <w:t xml:space="preserve"> directorio de profesiones de Pachuca estaban inscritos 87 profesiones de los cuales</w:t>
      </w:r>
      <w:r w:rsidR="00F041E4" w:rsidRPr="009344D5">
        <w:rPr>
          <w:rFonts w:ascii="Arial" w:hAnsi="Arial" w:cs="Arial"/>
          <w:sz w:val="18"/>
          <w:szCs w:val="18"/>
          <w:rPrChange w:id="961" w:author="MACARENA MUGIONE MENDEZ" w:date="2024-10-04T13:24:00Z" w16du:dateUtc="2024-10-04T19:24:00Z">
            <w:rPr>
              <w:rFonts w:ascii="Arial" w:hAnsi="Arial" w:cs="Arial"/>
              <w:sz w:val="16"/>
              <w:szCs w:val="16"/>
            </w:rPr>
          </w:rPrChange>
        </w:rPr>
        <w:t>,</w:t>
      </w:r>
      <w:r w:rsidRPr="009344D5">
        <w:rPr>
          <w:rFonts w:ascii="Arial" w:hAnsi="Arial" w:cs="Arial"/>
          <w:sz w:val="18"/>
          <w:szCs w:val="18"/>
          <w:rPrChange w:id="962" w:author="MACARENA MUGIONE MENDEZ" w:date="2024-10-04T13:24:00Z" w16du:dateUtc="2024-10-04T19:24:00Z">
            <w:rPr>
              <w:rFonts w:ascii="Arial" w:hAnsi="Arial" w:cs="Arial"/>
              <w:sz w:val="16"/>
              <w:szCs w:val="16"/>
            </w:rPr>
          </w:rPrChange>
        </w:rPr>
        <w:t xml:space="preserve">37 eran abogados, 16 </w:t>
      </w:r>
      <w:del w:id="963" w:author="MACARENA MUGIONE MENDEZ" w:date="2024-10-04T13:24:00Z" w16du:dateUtc="2024-10-04T19:24:00Z">
        <w:r w:rsidRPr="009344D5" w:rsidDel="009344D5">
          <w:rPr>
            <w:rFonts w:ascii="Arial" w:hAnsi="Arial" w:cs="Arial"/>
            <w:sz w:val="18"/>
            <w:szCs w:val="18"/>
            <w:rPrChange w:id="964" w:author="MACARENA MUGIONE MENDEZ" w:date="2024-10-04T13:24:00Z" w16du:dateUtc="2024-10-04T19:24:00Z">
              <w:rPr>
                <w:rFonts w:ascii="Arial" w:hAnsi="Arial" w:cs="Arial"/>
                <w:sz w:val="16"/>
                <w:szCs w:val="16"/>
              </w:rPr>
            </w:rPrChange>
          </w:rPr>
          <w:delText>médicos ,</w:delText>
        </w:r>
      </w:del>
      <w:ins w:id="965" w:author="MACARENA MUGIONE MENDEZ" w:date="2024-10-04T13:24:00Z" w16du:dateUtc="2024-10-04T19:24:00Z">
        <w:r w:rsidR="009344D5" w:rsidRPr="009344D5">
          <w:rPr>
            <w:rFonts w:ascii="Arial" w:hAnsi="Arial" w:cs="Arial"/>
            <w:sz w:val="18"/>
            <w:szCs w:val="18"/>
            <w:rPrChange w:id="966" w:author="MACARENA MUGIONE MENDEZ" w:date="2024-10-04T13:24:00Z" w16du:dateUtc="2024-10-04T19:24:00Z">
              <w:rPr>
                <w:rFonts w:ascii="Arial" w:hAnsi="Arial" w:cs="Arial"/>
                <w:sz w:val="16"/>
                <w:szCs w:val="16"/>
              </w:rPr>
            </w:rPrChange>
          </w:rPr>
          <w:t>médicos,</w:t>
        </w:r>
      </w:ins>
      <w:r w:rsidRPr="009344D5">
        <w:rPr>
          <w:rFonts w:ascii="Arial" w:hAnsi="Arial" w:cs="Arial"/>
          <w:sz w:val="18"/>
          <w:szCs w:val="18"/>
          <w:rPrChange w:id="967" w:author="MACARENA MUGIONE MENDEZ" w:date="2024-10-04T13:24:00Z" w16du:dateUtc="2024-10-04T19:24:00Z">
            <w:rPr>
              <w:rFonts w:ascii="Arial" w:hAnsi="Arial" w:cs="Arial"/>
              <w:sz w:val="16"/>
              <w:szCs w:val="16"/>
            </w:rPr>
          </w:rPrChange>
        </w:rPr>
        <w:t xml:space="preserve"> 21 ingenieros (principalmente </w:t>
      </w:r>
      <w:proofErr w:type="spellStart"/>
      <w:r w:rsidRPr="009344D5">
        <w:rPr>
          <w:rFonts w:ascii="Arial" w:hAnsi="Arial" w:cs="Arial"/>
          <w:sz w:val="18"/>
          <w:szCs w:val="18"/>
          <w:rPrChange w:id="968" w:author="MACARENA MUGIONE MENDEZ" w:date="2024-10-04T13:24:00Z" w16du:dateUtc="2024-10-04T19:24:00Z">
            <w:rPr>
              <w:rFonts w:ascii="Arial" w:hAnsi="Arial" w:cs="Arial"/>
              <w:sz w:val="16"/>
              <w:szCs w:val="16"/>
            </w:rPr>
          </w:rPrChange>
        </w:rPr>
        <w:t>metalurgicos</w:t>
      </w:r>
      <w:proofErr w:type="spellEnd"/>
      <w:r w:rsidRPr="009344D5">
        <w:rPr>
          <w:rFonts w:ascii="Arial" w:hAnsi="Arial" w:cs="Arial"/>
          <w:sz w:val="18"/>
          <w:szCs w:val="18"/>
          <w:rPrChange w:id="969" w:author="MACARENA MUGIONE MENDEZ" w:date="2024-10-04T13:24:00Z" w16du:dateUtc="2024-10-04T19:24:00Z">
            <w:rPr>
              <w:rFonts w:ascii="Arial" w:hAnsi="Arial" w:cs="Arial"/>
              <w:sz w:val="16"/>
              <w:szCs w:val="16"/>
            </w:rPr>
          </w:rPrChange>
        </w:rPr>
        <w:t>), 7 tenedores de libros y 2 notarios.</w:t>
      </w:r>
    </w:p>
    <w:p w14:paraId="322525A9" w14:textId="45AB03B1" w:rsidR="0081170D" w:rsidRPr="0081170D" w:rsidRDefault="0081170D" w:rsidP="0081170D">
      <w:pPr>
        <w:pStyle w:val="Textonotapie"/>
        <w:ind w:left="0"/>
      </w:pPr>
    </w:p>
  </w:footnote>
  <w:footnote w:id="25">
    <w:p w14:paraId="4128991A" w14:textId="6CBCCEF0" w:rsidR="007F790D" w:rsidRPr="00D268DD" w:rsidRDefault="007F790D" w:rsidP="007F790D">
      <w:pPr>
        <w:jc w:val="both"/>
        <w:rPr>
          <w:rFonts w:ascii="Arial" w:hAnsi="Arial" w:cs="Arial"/>
          <w:color w:val="000000" w:themeColor="text1"/>
          <w:sz w:val="18"/>
          <w:szCs w:val="18"/>
          <w:lang w:val="es-ES"/>
          <w:rPrChange w:id="1038" w:author="MACARENA MUGIONE MENDEZ" w:date="2024-10-04T13:34:00Z" w16du:dateUtc="2024-10-04T19:34:00Z">
            <w:rPr>
              <w:rFonts w:ascii="Arial" w:hAnsi="Arial" w:cs="Arial"/>
              <w:color w:val="000000" w:themeColor="text1"/>
              <w:sz w:val="16"/>
              <w:szCs w:val="16"/>
              <w:lang w:val="es-ES"/>
            </w:rPr>
          </w:rPrChange>
        </w:rPr>
      </w:pPr>
      <w:r w:rsidRPr="00D268DD">
        <w:rPr>
          <w:rStyle w:val="Refdenotaalpie"/>
          <w:rFonts w:ascii="Arial" w:hAnsi="Arial" w:cs="Arial"/>
          <w:color w:val="000000" w:themeColor="text1"/>
          <w:sz w:val="18"/>
          <w:szCs w:val="18"/>
          <w:rPrChange w:id="1039" w:author="MACARENA MUGIONE MENDEZ" w:date="2024-10-04T13:34:00Z" w16du:dateUtc="2024-10-04T19:34:00Z">
            <w:rPr>
              <w:rStyle w:val="Refdenotaalpie"/>
              <w:rFonts w:ascii="Arial" w:hAnsi="Arial" w:cs="Arial"/>
              <w:color w:val="000000" w:themeColor="text1"/>
              <w:sz w:val="16"/>
              <w:szCs w:val="16"/>
            </w:rPr>
          </w:rPrChange>
        </w:rPr>
        <w:footnoteRef/>
      </w:r>
      <w:r w:rsidRPr="00D268DD">
        <w:rPr>
          <w:rFonts w:ascii="Arial" w:hAnsi="Arial" w:cs="Arial"/>
          <w:color w:val="000000" w:themeColor="text1"/>
          <w:sz w:val="18"/>
          <w:szCs w:val="18"/>
          <w:lang w:val="es-ES"/>
          <w:rPrChange w:id="1040" w:author="MACARENA MUGIONE MENDEZ" w:date="2024-10-04T13:34:00Z" w16du:dateUtc="2024-10-04T19:34:00Z">
            <w:rPr>
              <w:rFonts w:ascii="Arial" w:hAnsi="Arial" w:cs="Arial"/>
              <w:color w:val="000000" w:themeColor="text1"/>
              <w:sz w:val="16"/>
              <w:szCs w:val="16"/>
              <w:lang w:val="es-ES"/>
            </w:rPr>
          </w:rPrChange>
        </w:rPr>
        <w:t>La sala de las parturientas estaba ubicada muy cerca de la dirección</w:t>
      </w:r>
      <w:del w:id="1041" w:author="MACARENA MUGIONE MENDEZ" w:date="2024-10-04T13:33:00Z" w16du:dateUtc="2024-10-04T19:33:00Z">
        <w:r w:rsidRPr="00D268DD" w:rsidDel="00D268DD">
          <w:rPr>
            <w:rFonts w:ascii="Arial" w:hAnsi="Arial" w:cs="Arial"/>
            <w:color w:val="000000" w:themeColor="text1"/>
            <w:sz w:val="18"/>
            <w:szCs w:val="18"/>
            <w:lang w:val="es-ES"/>
            <w:rPrChange w:id="1042" w:author="MACARENA MUGIONE MENDEZ" w:date="2024-10-04T13:34:00Z" w16du:dateUtc="2024-10-04T19:34:00Z">
              <w:rPr>
                <w:rFonts w:ascii="Arial" w:hAnsi="Arial" w:cs="Arial"/>
                <w:color w:val="000000" w:themeColor="text1"/>
                <w:sz w:val="16"/>
                <w:szCs w:val="16"/>
                <w:lang w:val="es-ES"/>
              </w:rPr>
            </w:rPrChange>
          </w:rPr>
          <w:delText>,</w:delText>
        </w:r>
      </w:del>
      <w:r w:rsidRPr="00D268DD">
        <w:rPr>
          <w:rFonts w:ascii="Arial" w:hAnsi="Arial" w:cs="Arial"/>
          <w:color w:val="000000" w:themeColor="text1"/>
          <w:sz w:val="18"/>
          <w:szCs w:val="18"/>
          <w:lang w:val="es-ES"/>
          <w:rPrChange w:id="1043" w:author="MACARENA MUGIONE MENDEZ" w:date="2024-10-04T13:34:00Z" w16du:dateUtc="2024-10-04T19:34:00Z">
            <w:rPr>
              <w:rFonts w:ascii="Arial" w:hAnsi="Arial" w:cs="Arial"/>
              <w:color w:val="000000" w:themeColor="text1"/>
              <w:sz w:val="16"/>
              <w:szCs w:val="16"/>
              <w:lang w:val="es-ES"/>
            </w:rPr>
          </w:rPrChange>
        </w:rPr>
        <w:t xml:space="preserve"> del nosocomio</w:t>
      </w:r>
      <w:ins w:id="1044" w:author="MACARENA MUGIONE MENDEZ" w:date="2024-10-04T13:33:00Z" w16du:dateUtc="2024-10-04T19:33:00Z">
        <w:r w:rsidR="00D268DD" w:rsidRPr="00D268DD">
          <w:rPr>
            <w:rFonts w:ascii="Arial" w:hAnsi="Arial" w:cs="Arial"/>
            <w:color w:val="000000" w:themeColor="text1"/>
            <w:sz w:val="18"/>
            <w:szCs w:val="18"/>
            <w:lang w:val="es-ES"/>
            <w:rPrChange w:id="1045" w:author="MACARENA MUGIONE MENDEZ" w:date="2024-10-04T13:34:00Z" w16du:dateUtc="2024-10-04T19:34:00Z">
              <w:rPr>
                <w:rFonts w:ascii="Arial" w:hAnsi="Arial" w:cs="Arial"/>
                <w:color w:val="000000" w:themeColor="text1"/>
                <w:sz w:val="16"/>
                <w:szCs w:val="16"/>
                <w:lang w:val="es-ES"/>
              </w:rPr>
            </w:rPrChange>
          </w:rPr>
          <w:t>,</w:t>
        </w:r>
      </w:ins>
      <w:r w:rsidRPr="00D268DD">
        <w:rPr>
          <w:rFonts w:ascii="Arial" w:hAnsi="Arial" w:cs="Arial"/>
          <w:color w:val="000000" w:themeColor="text1"/>
          <w:sz w:val="18"/>
          <w:szCs w:val="18"/>
          <w:lang w:val="es-ES"/>
          <w:rPrChange w:id="1046" w:author="MACARENA MUGIONE MENDEZ" w:date="2024-10-04T13:34:00Z" w16du:dateUtc="2024-10-04T19:34:00Z">
            <w:rPr>
              <w:rFonts w:ascii="Arial" w:hAnsi="Arial" w:cs="Arial"/>
              <w:color w:val="000000" w:themeColor="text1"/>
              <w:sz w:val="16"/>
              <w:szCs w:val="16"/>
              <w:lang w:val="es-ES"/>
            </w:rPr>
          </w:rPrChange>
        </w:rPr>
        <w:t xml:space="preserve"> con piso de madera, piso de raso y cielo raso de lienzo, con una ventana vidriada al oriente y una puerta que da a un espacio que se utiliza de bodega.</w:t>
      </w:r>
    </w:p>
  </w:footnote>
  <w:footnote w:id="26">
    <w:p w14:paraId="355F2610" w14:textId="77777777" w:rsidR="007F790D" w:rsidRPr="00493D15" w:rsidRDefault="007F790D" w:rsidP="007F790D">
      <w:pPr>
        <w:pStyle w:val="Textonotapie"/>
        <w:ind w:left="0"/>
        <w:jc w:val="both"/>
        <w:rPr>
          <w:rFonts w:ascii="Arial" w:hAnsi="Arial" w:cs="Arial"/>
          <w:color w:val="000000" w:themeColor="text1"/>
          <w:sz w:val="16"/>
          <w:szCs w:val="16"/>
        </w:rPr>
      </w:pPr>
      <w:r w:rsidRPr="00D268DD">
        <w:rPr>
          <w:rStyle w:val="Refdenotaalpie"/>
          <w:rFonts w:ascii="Arial" w:hAnsi="Arial" w:cs="Arial"/>
          <w:color w:val="000000" w:themeColor="text1"/>
          <w:sz w:val="18"/>
          <w:szCs w:val="18"/>
          <w:rPrChange w:id="1049" w:author="MACARENA MUGIONE MENDEZ" w:date="2024-10-04T13:34:00Z" w16du:dateUtc="2024-10-04T19:34:00Z">
            <w:rPr>
              <w:rStyle w:val="Refdenotaalpie"/>
              <w:rFonts w:ascii="Arial" w:hAnsi="Arial" w:cs="Arial"/>
              <w:color w:val="000000" w:themeColor="text1"/>
              <w:sz w:val="16"/>
              <w:szCs w:val="16"/>
            </w:rPr>
          </w:rPrChange>
        </w:rPr>
        <w:footnoteRef/>
      </w:r>
      <w:r w:rsidRPr="00D268DD">
        <w:rPr>
          <w:rFonts w:ascii="Arial" w:hAnsi="Arial" w:cs="Arial"/>
          <w:color w:val="000000" w:themeColor="text1"/>
          <w:sz w:val="18"/>
          <w:szCs w:val="18"/>
          <w:rPrChange w:id="1050" w:author="MACARENA MUGIONE MENDEZ" w:date="2024-10-04T13:34:00Z" w16du:dateUtc="2024-10-04T19:34:00Z">
            <w:rPr>
              <w:rFonts w:ascii="Arial" w:hAnsi="Arial" w:cs="Arial"/>
              <w:color w:val="000000" w:themeColor="text1"/>
              <w:sz w:val="16"/>
              <w:szCs w:val="16"/>
            </w:rPr>
          </w:rPrChange>
        </w:rPr>
        <w:t xml:space="preserve"> Alexander Gordon en 1795 recomendaba lavarse las manos y fumigar los instrumentos después de atender a pacientes con fiebre puerperal. Joseph Lister inició trabajos sobre </w:t>
      </w:r>
      <w:proofErr w:type="spellStart"/>
      <w:r w:rsidRPr="00D268DD">
        <w:rPr>
          <w:rFonts w:ascii="Arial" w:hAnsi="Arial" w:cs="Arial"/>
          <w:color w:val="000000" w:themeColor="text1"/>
          <w:sz w:val="18"/>
          <w:szCs w:val="18"/>
          <w:rPrChange w:id="1051" w:author="MACARENA MUGIONE MENDEZ" w:date="2024-10-04T13:34:00Z" w16du:dateUtc="2024-10-04T19:34:00Z">
            <w:rPr>
              <w:rFonts w:ascii="Arial" w:hAnsi="Arial" w:cs="Arial"/>
              <w:color w:val="000000" w:themeColor="text1"/>
              <w:sz w:val="16"/>
              <w:szCs w:val="16"/>
            </w:rPr>
          </w:rPrChange>
        </w:rPr>
        <w:t>antisépsia</w:t>
      </w:r>
      <w:proofErr w:type="spellEnd"/>
      <w:r w:rsidRPr="00D268DD">
        <w:rPr>
          <w:rFonts w:ascii="Arial" w:hAnsi="Arial" w:cs="Arial"/>
          <w:color w:val="000000" w:themeColor="text1"/>
          <w:sz w:val="18"/>
          <w:szCs w:val="18"/>
          <w:rPrChange w:id="1052" w:author="MACARENA MUGIONE MENDEZ" w:date="2024-10-04T13:34:00Z" w16du:dateUtc="2024-10-04T19:34:00Z">
            <w:rPr>
              <w:rFonts w:ascii="Arial" w:hAnsi="Arial" w:cs="Arial"/>
              <w:color w:val="000000" w:themeColor="text1"/>
              <w:sz w:val="16"/>
              <w:szCs w:val="16"/>
            </w:rPr>
          </w:rPrChange>
        </w:rPr>
        <w:t xml:space="preserve"> en la práctica quirúrgica en 1865 y sus ideas no fueron aceptadas. En 1900 cuando se adoptó el uso de guantes de goma, propuestos por Halsted, para prevenir contaminación de las manos en el quirófano.</w:t>
      </w:r>
    </w:p>
  </w:footnote>
  <w:footnote w:id="27">
    <w:p w14:paraId="1E440915" w14:textId="6D5F16CA" w:rsidR="007F790D" w:rsidRPr="009A47BF" w:rsidRDefault="007F790D" w:rsidP="007F790D">
      <w:pPr>
        <w:pStyle w:val="Textonotapie"/>
        <w:ind w:left="0"/>
        <w:jc w:val="both"/>
        <w:rPr>
          <w:rFonts w:ascii="Arial" w:hAnsi="Arial" w:cs="Arial"/>
          <w:color w:val="000000" w:themeColor="text1"/>
          <w:sz w:val="18"/>
          <w:szCs w:val="18"/>
          <w:lang w:val="es-ES"/>
          <w:rPrChange w:id="1054" w:author="MACARENA MUGIONE MENDEZ" w:date="2024-10-04T13:39:00Z" w16du:dateUtc="2024-10-04T19:39:00Z">
            <w:rPr>
              <w:rFonts w:ascii="Arial" w:hAnsi="Arial" w:cs="Arial"/>
              <w:color w:val="000000" w:themeColor="text1"/>
              <w:sz w:val="16"/>
              <w:szCs w:val="16"/>
              <w:lang w:val="es-ES"/>
            </w:rPr>
          </w:rPrChange>
        </w:rPr>
      </w:pPr>
      <w:r w:rsidRPr="009A47BF">
        <w:rPr>
          <w:rStyle w:val="Refdenotaalpie"/>
          <w:rFonts w:ascii="Arial" w:hAnsi="Arial" w:cs="Arial"/>
          <w:color w:val="000000" w:themeColor="text1"/>
          <w:sz w:val="18"/>
          <w:szCs w:val="18"/>
          <w:rPrChange w:id="1055" w:author="MACARENA MUGIONE MENDEZ" w:date="2024-10-04T13:39:00Z" w16du:dateUtc="2024-10-04T19:39:00Z">
            <w:rPr>
              <w:rStyle w:val="Refdenotaalpie"/>
              <w:rFonts w:ascii="Arial" w:hAnsi="Arial" w:cs="Arial"/>
              <w:color w:val="000000" w:themeColor="text1"/>
              <w:sz w:val="16"/>
              <w:szCs w:val="16"/>
            </w:rPr>
          </w:rPrChange>
        </w:rPr>
        <w:footnoteRef/>
      </w:r>
      <w:r w:rsidRPr="009A47BF">
        <w:rPr>
          <w:rFonts w:ascii="Arial" w:hAnsi="Arial" w:cs="Arial"/>
          <w:color w:val="000000" w:themeColor="text1"/>
          <w:sz w:val="18"/>
          <w:szCs w:val="18"/>
          <w:rPrChange w:id="1056" w:author="MACARENA MUGIONE MENDEZ" w:date="2024-10-04T13:39:00Z" w16du:dateUtc="2024-10-04T19:39:00Z">
            <w:rPr>
              <w:rFonts w:ascii="Arial" w:hAnsi="Arial" w:cs="Arial"/>
              <w:color w:val="000000" w:themeColor="text1"/>
              <w:sz w:val="16"/>
              <w:szCs w:val="16"/>
            </w:rPr>
          </w:rPrChange>
        </w:rPr>
        <w:t xml:space="preserve"> </w:t>
      </w:r>
      <w:ins w:id="1057" w:author="MACARENA MUGIONE MENDEZ" w:date="2024-10-04T13:40:00Z" w16du:dateUtc="2024-10-04T19:40:00Z">
        <w:r w:rsidR="009A47BF">
          <w:rPr>
            <w:rFonts w:ascii="Arial" w:hAnsi="Arial" w:cs="Arial"/>
            <w:color w:val="000000" w:themeColor="text1"/>
            <w:sz w:val="18"/>
            <w:szCs w:val="18"/>
          </w:rPr>
          <w:t xml:space="preserve">María </w:t>
        </w:r>
      </w:ins>
      <w:del w:id="1058" w:author="MACARENA MUGIONE MENDEZ" w:date="2024-10-04T13:40:00Z" w16du:dateUtc="2024-10-04T19:40:00Z">
        <w:r w:rsidRPr="009A47BF" w:rsidDel="009A47BF">
          <w:rPr>
            <w:rFonts w:ascii="Arial" w:hAnsi="Arial" w:cs="Arial"/>
            <w:color w:val="000000" w:themeColor="text1"/>
            <w:sz w:val="18"/>
            <w:szCs w:val="18"/>
            <w:rPrChange w:id="1059" w:author="MACARENA MUGIONE MENDEZ" w:date="2024-10-04T13:39:00Z" w16du:dateUtc="2024-10-04T19:39:00Z">
              <w:rPr>
                <w:rFonts w:ascii="Arial" w:hAnsi="Arial" w:cs="Arial"/>
                <w:color w:val="000000" w:themeColor="text1"/>
                <w:sz w:val="16"/>
                <w:szCs w:val="16"/>
              </w:rPr>
            </w:rPrChange>
          </w:rPr>
          <w:delText xml:space="preserve">de </w:delText>
        </w:r>
      </w:del>
      <w:r w:rsidRPr="009A47BF">
        <w:rPr>
          <w:rFonts w:ascii="Arial" w:hAnsi="Arial" w:cs="Arial"/>
          <w:color w:val="000000" w:themeColor="text1"/>
          <w:sz w:val="18"/>
          <w:szCs w:val="18"/>
          <w:rPrChange w:id="1060" w:author="MACARENA MUGIONE MENDEZ" w:date="2024-10-04T13:39:00Z" w16du:dateUtc="2024-10-04T19:39:00Z">
            <w:rPr>
              <w:rFonts w:ascii="Arial" w:hAnsi="Arial" w:cs="Arial"/>
              <w:color w:val="000000" w:themeColor="text1"/>
              <w:sz w:val="16"/>
              <w:szCs w:val="16"/>
            </w:rPr>
          </w:rPrChange>
        </w:rPr>
        <w:t>Lourdes Alemán-Escobar,</w:t>
      </w:r>
      <w:del w:id="1061" w:author="MACARENA MUGIONE MENDEZ" w:date="2024-10-04T13:40:00Z" w16du:dateUtc="2024-10-04T19:40:00Z">
        <w:r w:rsidRPr="009A47BF" w:rsidDel="009A47BF">
          <w:rPr>
            <w:rFonts w:ascii="Arial" w:hAnsi="Arial" w:cs="Arial"/>
            <w:color w:val="000000" w:themeColor="text1"/>
            <w:sz w:val="18"/>
            <w:szCs w:val="18"/>
            <w:rPrChange w:id="1062" w:author="MACARENA MUGIONE MENDEZ" w:date="2024-10-04T13:39:00Z" w16du:dateUtc="2024-10-04T19:39:00Z">
              <w:rPr>
                <w:rFonts w:ascii="Arial" w:hAnsi="Arial" w:cs="Arial"/>
                <w:color w:val="000000" w:themeColor="text1"/>
                <w:sz w:val="16"/>
                <w:szCs w:val="16"/>
              </w:rPr>
            </w:rPrChange>
          </w:rPr>
          <w:delText xml:space="preserve"> M.,</w:delText>
        </w:r>
      </w:del>
      <w:r w:rsidRPr="009A47BF">
        <w:rPr>
          <w:rFonts w:ascii="Arial" w:hAnsi="Arial" w:cs="Arial"/>
          <w:color w:val="000000" w:themeColor="text1"/>
          <w:sz w:val="18"/>
          <w:szCs w:val="18"/>
          <w:rPrChange w:id="1063" w:author="MACARENA MUGIONE MENDEZ" w:date="2024-10-04T13:39:00Z" w16du:dateUtc="2024-10-04T19:39:00Z">
            <w:rPr>
              <w:rFonts w:ascii="Arial" w:hAnsi="Arial" w:cs="Arial"/>
              <w:color w:val="000000" w:themeColor="text1"/>
              <w:sz w:val="16"/>
              <w:szCs w:val="16"/>
            </w:rPr>
          </w:rPrChange>
        </w:rPr>
        <w:t xml:space="preserve"> </w:t>
      </w:r>
      <w:ins w:id="1064" w:author="MACARENA MUGIONE MENDEZ" w:date="2024-10-04T13:40:00Z" w16du:dateUtc="2024-10-04T19:40:00Z">
        <w:r w:rsidR="009A47BF">
          <w:rPr>
            <w:rFonts w:ascii="Arial" w:hAnsi="Arial" w:cs="Arial"/>
            <w:color w:val="000000" w:themeColor="text1"/>
            <w:sz w:val="18"/>
            <w:szCs w:val="18"/>
          </w:rPr>
          <w:t xml:space="preserve">Rey Arturo </w:t>
        </w:r>
      </w:ins>
      <w:r w:rsidRPr="009A47BF">
        <w:rPr>
          <w:rFonts w:ascii="Arial" w:hAnsi="Arial" w:cs="Arial"/>
          <w:color w:val="000000" w:themeColor="text1"/>
          <w:sz w:val="18"/>
          <w:szCs w:val="18"/>
          <w:rPrChange w:id="1065" w:author="MACARENA MUGIONE MENDEZ" w:date="2024-10-04T13:39:00Z" w16du:dateUtc="2024-10-04T19:39:00Z">
            <w:rPr>
              <w:rFonts w:ascii="Arial" w:hAnsi="Arial" w:cs="Arial"/>
              <w:color w:val="000000" w:themeColor="text1"/>
              <w:sz w:val="16"/>
              <w:szCs w:val="16"/>
            </w:rPr>
          </w:rPrChange>
        </w:rPr>
        <w:t>Salcedo-Álvarez</w:t>
      </w:r>
      <w:del w:id="1066" w:author="MACARENA MUGIONE MENDEZ" w:date="2024-10-04T13:40:00Z" w16du:dateUtc="2024-10-04T19:40:00Z">
        <w:r w:rsidRPr="009A47BF" w:rsidDel="009A47BF">
          <w:rPr>
            <w:rFonts w:ascii="Arial" w:hAnsi="Arial" w:cs="Arial"/>
            <w:color w:val="000000" w:themeColor="text1"/>
            <w:sz w:val="18"/>
            <w:szCs w:val="18"/>
            <w:rPrChange w:id="1067" w:author="MACARENA MUGIONE MENDEZ" w:date="2024-10-04T13:39:00Z" w16du:dateUtc="2024-10-04T19:39:00Z">
              <w:rPr>
                <w:rFonts w:ascii="Arial" w:hAnsi="Arial" w:cs="Arial"/>
                <w:color w:val="000000" w:themeColor="text1"/>
                <w:sz w:val="16"/>
                <w:szCs w:val="16"/>
              </w:rPr>
            </w:rPrChange>
          </w:rPr>
          <w:delText xml:space="preserve">, R. A., &amp; </w:delText>
        </w:r>
      </w:del>
      <w:ins w:id="1068" w:author="MACARENA MUGIONE MENDEZ" w:date="2024-10-04T13:40:00Z" w16du:dateUtc="2024-10-04T19:40:00Z">
        <w:r w:rsidR="009A47BF">
          <w:rPr>
            <w:rFonts w:ascii="Arial" w:hAnsi="Arial" w:cs="Arial"/>
            <w:color w:val="000000" w:themeColor="text1"/>
            <w:sz w:val="18"/>
            <w:szCs w:val="18"/>
          </w:rPr>
          <w:t xml:space="preserve"> y Doris Verónica </w:t>
        </w:r>
      </w:ins>
      <w:r w:rsidRPr="009A47BF">
        <w:rPr>
          <w:rFonts w:ascii="Arial" w:hAnsi="Arial" w:cs="Arial"/>
          <w:color w:val="000000" w:themeColor="text1"/>
          <w:sz w:val="18"/>
          <w:szCs w:val="18"/>
          <w:rPrChange w:id="1069" w:author="MACARENA MUGIONE MENDEZ" w:date="2024-10-04T13:39:00Z" w16du:dateUtc="2024-10-04T19:39:00Z">
            <w:rPr>
              <w:rFonts w:ascii="Arial" w:hAnsi="Arial" w:cs="Arial"/>
              <w:color w:val="000000" w:themeColor="text1"/>
              <w:sz w:val="16"/>
              <w:szCs w:val="16"/>
            </w:rPr>
          </w:rPrChange>
        </w:rPr>
        <w:t xml:space="preserve">Ortega-Altamirano, </w:t>
      </w:r>
      <w:del w:id="1070" w:author="MACARENA MUGIONE MENDEZ" w:date="2024-10-04T13:41:00Z" w16du:dateUtc="2024-10-04T19:41:00Z">
        <w:r w:rsidRPr="009A47BF" w:rsidDel="009A47BF">
          <w:rPr>
            <w:rFonts w:ascii="Arial" w:hAnsi="Arial" w:cs="Arial"/>
            <w:color w:val="000000" w:themeColor="text1"/>
            <w:sz w:val="18"/>
            <w:szCs w:val="18"/>
            <w:rPrChange w:id="1071" w:author="MACARENA MUGIONE MENDEZ" w:date="2024-10-04T13:39:00Z" w16du:dateUtc="2024-10-04T19:39:00Z">
              <w:rPr>
                <w:rFonts w:ascii="Arial" w:hAnsi="Arial" w:cs="Arial"/>
                <w:color w:val="000000" w:themeColor="text1"/>
                <w:sz w:val="16"/>
                <w:szCs w:val="16"/>
              </w:rPr>
            </w:rPrChange>
          </w:rPr>
          <w:delText>D. V. (</w:delText>
        </w:r>
      </w:del>
      <w:del w:id="1072" w:author="MACARENA MUGIONE MENDEZ" w:date="2024-10-04T13:40:00Z" w16du:dateUtc="2024-10-04T19:40:00Z">
        <w:r w:rsidRPr="009A47BF" w:rsidDel="009A47BF">
          <w:rPr>
            <w:rFonts w:ascii="Arial" w:hAnsi="Arial" w:cs="Arial"/>
            <w:color w:val="000000" w:themeColor="text1"/>
            <w:sz w:val="18"/>
            <w:szCs w:val="18"/>
            <w:rPrChange w:id="1073" w:author="MACARENA MUGIONE MENDEZ" w:date="2024-10-04T13:39:00Z" w16du:dateUtc="2024-10-04T19:39:00Z">
              <w:rPr>
                <w:rFonts w:ascii="Arial" w:hAnsi="Arial" w:cs="Arial"/>
                <w:color w:val="000000" w:themeColor="text1"/>
                <w:sz w:val="16"/>
                <w:szCs w:val="16"/>
              </w:rPr>
            </w:rPrChange>
          </w:rPr>
          <w:delText xml:space="preserve">2011). </w:delText>
        </w:r>
      </w:del>
      <w:ins w:id="1074" w:author="MACARENA MUGIONE MENDEZ" w:date="2024-10-04T13:44:00Z" w16du:dateUtc="2024-10-04T19:44:00Z">
        <w:r w:rsidR="00BC1EA3" w:rsidRPr="00493EA6">
          <w:rPr>
            <w:rFonts w:ascii="Arial" w:hAnsi="Arial" w:cs="Arial"/>
            <w:color w:val="000000" w:themeColor="text1"/>
            <w:sz w:val="18"/>
            <w:szCs w:val="18"/>
            <w:shd w:val="clear" w:color="auto" w:fill="FFFFFF"/>
          </w:rPr>
          <w:t>«</w:t>
        </w:r>
      </w:ins>
      <w:r w:rsidRPr="009A47BF">
        <w:rPr>
          <w:rFonts w:ascii="Arial" w:hAnsi="Arial" w:cs="Arial"/>
          <w:color w:val="000000" w:themeColor="text1"/>
          <w:sz w:val="18"/>
          <w:szCs w:val="18"/>
          <w:rPrChange w:id="1075" w:author="MACARENA MUGIONE MENDEZ" w:date="2024-10-04T13:39:00Z" w16du:dateUtc="2024-10-04T19:39:00Z">
            <w:rPr>
              <w:rFonts w:ascii="Arial" w:hAnsi="Arial" w:cs="Arial"/>
              <w:color w:val="000000" w:themeColor="text1"/>
              <w:sz w:val="16"/>
              <w:szCs w:val="16"/>
            </w:rPr>
          </w:rPrChange>
        </w:rPr>
        <w:t>La formación de enfermeras en la Escuela de Salud Pública de México, 1922-2009. Evolución histórica y desarrollo académico de la enfermería en salud pública en México</w:t>
      </w:r>
      <w:ins w:id="1076" w:author="MACARENA MUGIONE MENDEZ" w:date="2024-10-04T13:42:00Z" w16du:dateUtc="2024-10-04T19:42:00Z">
        <w:r w:rsidR="009A47BF" w:rsidRPr="00493EA6">
          <w:rPr>
            <w:rFonts w:ascii="Arial" w:hAnsi="Arial" w:cs="Arial"/>
            <w:color w:val="000000" w:themeColor="text1"/>
            <w:sz w:val="18"/>
            <w:szCs w:val="18"/>
            <w:shd w:val="clear" w:color="auto" w:fill="FFFFFF"/>
          </w:rPr>
          <w:t>»</w:t>
        </w:r>
      </w:ins>
      <w:del w:id="1077" w:author="MACARENA MUGIONE MENDEZ" w:date="2024-10-04T13:42:00Z" w16du:dateUtc="2024-10-04T19:42:00Z">
        <w:r w:rsidRPr="009A47BF" w:rsidDel="009A47BF">
          <w:rPr>
            <w:rFonts w:ascii="Arial" w:hAnsi="Arial" w:cs="Arial"/>
            <w:color w:val="000000" w:themeColor="text1"/>
            <w:sz w:val="18"/>
            <w:szCs w:val="18"/>
            <w:rPrChange w:id="1078" w:author="MACARENA MUGIONE MENDEZ" w:date="2024-10-04T13:39:00Z" w16du:dateUtc="2024-10-04T19:39:00Z">
              <w:rPr>
                <w:rFonts w:ascii="Arial" w:hAnsi="Arial" w:cs="Arial"/>
                <w:color w:val="000000" w:themeColor="text1"/>
                <w:sz w:val="16"/>
                <w:szCs w:val="16"/>
              </w:rPr>
            </w:rPrChange>
          </w:rPr>
          <w:delText>.</w:delText>
        </w:r>
      </w:del>
      <w:ins w:id="1079" w:author="MACARENA MUGIONE MENDEZ" w:date="2024-10-04T13:42:00Z" w16du:dateUtc="2024-10-04T19:42:00Z">
        <w:r w:rsidR="009A47BF">
          <w:rPr>
            <w:rFonts w:ascii="Arial" w:hAnsi="Arial" w:cs="Arial"/>
            <w:color w:val="000000" w:themeColor="text1"/>
            <w:sz w:val="18"/>
            <w:szCs w:val="18"/>
          </w:rPr>
          <w:t>,</w:t>
        </w:r>
      </w:ins>
      <w:r w:rsidRPr="009A47BF">
        <w:rPr>
          <w:rFonts w:ascii="Arial" w:hAnsi="Arial" w:cs="Arial"/>
          <w:color w:val="000000" w:themeColor="text1"/>
          <w:sz w:val="18"/>
          <w:szCs w:val="18"/>
          <w:rPrChange w:id="1080" w:author="MACARENA MUGIONE MENDEZ" w:date="2024-10-04T13:39:00Z" w16du:dateUtc="2024-10-04T19:39:00Z">
            <w:rPr>
              <w:rFonts w:ascii="Arial" w:hAnsi="Arial" w:cs="Arial"/>
              <w:color w:val="000000" w:themeColor="text1"/>
              <w:sz w:val="16"/>
              <w:szCs w:val="16"/>
            </w:rPr>
          </w:rPrChange>
        </w:rPr>
        <w:t xml:space="preserve"> </w:t>
      </w:r>
      <w:r w:rsidRPr="009A47BF">
        <w:rPr>
          <w:rFonts w:ascii="Arial" w:hAnsi="Arial" w:cs="Arial"/>
          <w:i/>
          <w:iCs/>
          <w:color w:val="000000" w:themeColor="text1"/>
          <w:sz w:val="18"/>
          <w:szCs w:val="18"/>
          <w:rPrChange w:id="1081" w:author="MACARENA MUGIONE MENDEZ" w:date="2024-10-04T13:42:00Z" w16du:dateUtc="2024-10-04T19:42:00Z">
            <w:rPr>
              <w:rFonts w:ascii="Arial" w:hAnsi="Arial" w:cs="Arial"/>
              <w:color w:val="000000" w:themeColor="text1"/>
              <w:sz w:val="16"/>
              <w:szCs w:val="16"/>
            </w:rPr>
          </w:rPrChange>
        </w:rPr>
        <w:t>Perfiles educativos</w:t>
      </w:r>
      <w:r w:rsidRPr="009A47BF">
        <w:rPr>
          <w:rFonts w:ascii="Arial" w:hAnsi="Arial" w:cs="Arial"/>
          <w:color w:val="000000" w:themeColor="text1"/>
          <w:sz w:val="18"/>
          <w:szCs w:val="18"/>
          <w:rPrChange w:id="1082" w:author="MACARENA MUGIONE MENDEZ" w:date="2024-10-04T13:39:00Z" w16du:dateUtc="2024-10-04T19:39:00Z">
            <w:rPr>
              <w:rFonts w:ascii="Arial" w:hAnsi="Arial" w:cs="Arial"/>
              <w:color w:val="000000" w:themeColor="text1"/>
              <w:sz w:val="16"/>
              <w:szCs w:val="16"/>
            </w:rPr>
          </w:rPrChange>
        </w:rPr>
        <w:t xml:space="preserve">, </w:t>
      </w:r>
      <w:ins w:id="1083" w:author="MACARENA MUGIONE MENDEZ" w:date="2024-10-04T13:42:00Z" w16du:dateUtc="2024-10-04T19:42:00Z">
        <w:r w:rsidR="009A47BF">
          <w:rPr>
            <w:rFonts w:ascii="Arial" w:hAnsi="Arial" w:cs="Arial"/>
            <w:color w:val="000000" w:themeColor="text1"/>
            <w:sz w:val="18"/>
            <w:szCs w:val="18"/>
          </w:rPr>
          <w:t>vol.</w:t>
        </w:r>
      </w:ins>
      <w:r w:rsidRPr="009A47BF">
        <w:rPr>
          <w:rFonts w:ascii="Arial" w:hAnsi="Arial" w:cs="Arial"/>
          <w:color w:val="000000" w:themeColor="text1"/>
          <w:sz w:val="18"/>
          <w:szCs w:val="18"/>
          <w:rPrChange w:id="1084" w:author="MACARENA MUGIONE MENDEZ" w:date="2024-10-04T13:39:00Z" w16du:dateUtc="2024-10-04T19:39:00Z">
            <w:rPr>
              <w:rFonts w:ascii="Arial" w:hAnsi="Arial" w:cs="Arial"/>
              <w:color w:val="000000" w:themeColor="text1"/>
              <w:sz w:val="16"/>
              <w:szCs w:val="16"/>
            </w:rPr>
          </w:rPrChange>
        </w:rPr>
        <w:t>33</w:t>
      </w:r>
      <w:ins w:id="1085" w:author="MACARENA MUGIONE MENDEZ" w:date="2024-10-04T13:42:00Z" w16du:dateUtc="2024-10-04T19:42:00Z">
        <w:r w:rsidR="009A47BF">
          <w:rPr>
            <w:rFonts w:ascii="Arial" w:hAnsi="Arial" w:cs="Arial"/>
            <w:color w:val="000000" w:themeColor="text1"/>
            <w:sz w:val="18"/>
            <w:szCs w:val="18"/>
          </w:rPr>
          <w:t>, n°</w:t>
        </w:r>
      </w:ins>
      <w:del w:id="1086" w:author="MACARENA MUGIONE MENDEZ" w:date="2024-10-04T13:42:00Z" w16du:dateUtc="2024-10-04T19:42:00Z">
        <w:r w:rsidRPr="009A47BF" w:rsidDel="009A47BF">
          <w:rPr>
            <w:rFonts w:ascii="Arial" w:hAnsi="Arial" w:cs="Arial"/>
            <w:color w:val="000000" w:themeColor="text1"/>
            <w:sz w:val="18"/>
            <w:szCs w:val="18"/>
            <w:rPrChange w:id="1087" w:author="MACARENA MUGIONE MENDEZ" w:date="2024-10-04T13:39:00Z" w16du:dateUtc="2024-10-04T19:39:00Z">
              <w:rPr>
                <w:rFonts w:ascii="Arial" w:hAnsi="Arial" w:cs="Arial"/>
                <w:color w:val="000000" w:themeColor="text1"/>
                <w:sz w:val="16"/>
                <w:szCs w:val="16"/>
              </w:rPr>
            </w:rPrChange>
          </w:rPr>
          <w:delText>(</w:delText>
        </w:r>
      </w:del>
      <w:r w:rsidRPr="009A47BF">
        <w:rPr>
          <w:rFonts w:ascii="Arial" w:hAnsi="Arial" w:cs="Arial"/>
          <w:color w:val="000000" w:themeColor="text1"/>
          <w:sz w:val="18"/>
          <w:szCs w:val="18"/>
          <w:rPrChange w:id="1088" w:author="MACARENA MUGIONE MENDEZ" w:date="2024-10-04T13:39:00Z" w16du:dateUtc="2024-10-04T19:39:00Z">
            <w:rPr>
              <w:rFonts w:ascii="Arial" w:hAnsi="Arial" w:cs="Arial"/>
              <w:color w:val="000000" w:themeColor="text1"/>
              <w:sz w:val="16"/>
              <w:szCs w:val="16"/>
            </w:rPr>
          </w:rPrChange>
        </w:rPr>
        <w:t>133</w:t>
      </w:r>
      <w:ins w:id="1089" w:author="MACARENA MUGIONE MENDEZ" w:date="2024-10-04T13:42:00Z" w16du:dateUtc="2024-10-04T19:42:00Z">
        <w:r w:rsidR="009A47BF">
          <w:rPr>
            <w:rFonts w:ascii="Arial" w:hAnsi="Arial" w:cs="Arial"/>
            <w:color w:val="000000" w:themeColor="text1"/>
            <w:sz w:val="18"/>
            <w:szCs w:val="18"/>
          </w:rPr>
          <w:t xml:space="preserve"> (2011):</w:t>
        </w:r>
      </w:ins>
      <w:del w:id="1090" w:author="MACARENA MUGIONE MENDEZ" w:date="2024-10-04T13:42:00Z" w16du:dateUtc="2024-10-04T19:42:00Z">
        <w:r w:rsidRPr="009A47BF" w:rsidDel="009A47BF">
          <w:rPr>
            <w:rFonts w:ascii="Arial" w:hAnsi="Arial" w:cs="Arial"/>
            <w:color w:val="000000" w:themeColor="text1"/>
            <w:sz w:val="18"/>
            <w:szCs w:val="18"/>
            <w:rPrChange w:id="1091" w:author="MACARENA MUGIONE MENDEZ" w:date="2024-10-04T13:39:00Z" w16du:dateUtc="2024-10-04T19:39:00Z">
              <w:rPr>
                <w:rFonts w:ascii="Arial" w:hAnsi="Arial" w:cs="Arial"/>
                <w:color w:val="000000" w:themeColor="text1"/>
                <w:sz w:val="16"/>
                <w:szCs w:val="16"/>
              </w:rPr>
            </w:rPrChange>
          </w:rPr>
          <w:delText>),</w:delText>
        </w:r>
      </w:del>
      <w:r w:rsidRPr="009A47BF">
        <w:rPr>
          <w:rFonts w:ascii="Arial" w:hAnsi="Arial" w:cs="Arial"/>
          <w:color w:val="000000" w:themeColor="text1"/>
          <w:sz w:val="18"/>
          <w:szCs w:val="18"/>
          <w:rPrChange w:id="1092" w:author="MACARENA MUGIONE MENDEZ" w:date="2024-10-04T13:39:00Z" w16du:dateUtc="2024-10-04T19:39:00Z">
            <w:rPr>
              <w:rFonts w:ascii="Arial" w:hAnsi="Arial" w:cs="Arial"/>
              <w:color w:val="000000" w:themeColor="text1"/>
              <w:sz w:val="16"/>
              <w:szCs w:val="16"/>
            </w:rPr>
          </w:rPrChange>
        </w:rPr>
        <w:t xml:space="preserve"> 174-196.</w:t>
      </w:r>
    </w:p>
  </w:footnote>
  <w:footnote w:id="28">
    <w:p w14:paraId="648FDCC6" w14:textId="79859AAB" w:rsidR="0048490E" w:rsidRPr="00BC1EA3" w:rsidRDefault="0048490E" w:rsidP="0048490E">
      <w:pPr>
        <w:jc w:val="both"/>
        <w:rPr>
          <w:rFonts w:ascii="Arial" w:eastAsiaTheme="minorHAnsi" w:hAnsi="Arial" w:cs="Arial"/>
          <w:color w:val="000000" w:themeColor="text1"/>
          <w:sz w:val="18"/>
          <w:szCs w:val="18"/>
          <w:lang w:eastAsia="en-US"/>
          <w:rPrChange w:id="1102" w:author="MACARENA MUGIONE MENDEZ" w:date="2024-10-04T13:43:00Z" w16du:dateUtc="2024-10-04T19:43:00Z">
            <w:rPr>
              <w:rFonts w:ascii="Arial" w:eastAsiaTheme="minorHAnsi" w:hAnsi="Arial" w:cs="Arial"/>
              <w:color w:val="000000" w:themeColor="text1"/>
              <w:sz w:val="16"/>
              <w:szCs w:val="16"/>
              <w:lang w:eastAsia="en-US"/>
            </w:rPr>
          </w:rPrChange>
        </w:rPr>
      </w:pPr>
      <w:r w:rsidRPr="009A47BF">
        <w:rPr>
          <w:rStyle w:val="Refdenotaalpie"/>
          <w:rFonts w:ascii="Arial" w:hAnsi="Arial" w:cs="Arial"/>
          <w:color w:val="000000" w:themeColor="text1"/>
          <w:sz w:val="18"/>
          <w:szCs w:val="18"/>
          <w:rPrChange w:id="1103" w:author="MACARENA MUGIONE MENDEZ" w:date="2024-10-04T13:39:00Z" w16du:dateUtc="2024-10-04T19:39:00Z">
            <w:rPr>
              <w:rStyle w:val="Refdenotaalpie"/>
              <w:rFonts w:ascii="Arial" w:hAnsi="Arial" w:cs="Arial"/>
              <w:color w:val="000000" w:themeColor="text1"/>
              <w:sz w:val="16"/>
              <w:szCs w:val="16"/>
            </w:rPr>
          </w:rPrChange>
        </w:rPr>
        <w:footnoteRef/>
      </w:r>
      <w:del w:id="1104" w:author="MACARENA MUGIONE MENDEZ" w:date="2024-10-04T13:43:00Z" w16du:dateUtc="2024-10-04T19:43:00Z">
        <w:r w:rsidRPr="00764A73" w:rsidDel="00BC1EA3">
          <w:rPr>
            <w:rFonts w:ascii="Arial" w:eastAsiaTheme="minorHAnsi" w:hAnsi="Arial" w:cs="Arial"/>
            <w:color w:val="000000" w:themeColor="text1"/>
            <w:sz w:val="18"/>
            <w:szCs w:val="18"/>
            <w:lang w:eastAsia="en-US"/>
            <w:rPrChange w:id="1105" w:author="Vladi Hernández" w:date="2024-11-05T20:39:00Z" w16du:dateUtc="2024-11-06T02:39:00Z">
              <w:rPr>
                <w:rFonts w:ascii="Arial" w:eastAsiaTheme="minorHAnsi" w:hAnsi="Arial" w:cs="Arial"/>
                <w:color w:val="000000" w:themeColor="text1"/>
                <w:sz w:val="16"/>
                <w:szCs w:val="16"/>
                <w:lang w:val="en-US" w:eastAsia="en-US"/>
              </w:rPr>
            </w:rPrChange>
          </w:rPr>
          <w:delText>.</w:delText>
        </w:r>
        <w:r w:rsidRPr="00764A73" w:rsidDel="00BC1EA3">
          <w:rPr>
            <w:rFonts w:ascii="Arial" w:hAnsi="Arial" w:cs="Arial"/>
            <w:color w:val="000000" w:themeColor="text1"/>
            <w:sz w:val="22"/>
            <w:szCs w:val="22"/>
            <w:shd w:val="clear" w:color="auto" w:fill="FFFFFF"/>
            <w:rPrChange w:id="1106" w:author="Vladi Hernández" w:date="2024-11-05T20:39:00Z" w16du:dateUtc="2024-11-06T02:39:00Z">
              <w:rPr>
                <w:rFonts w:ascii="Arial" w:hAnsi="Arial" w:cs="Arial"/>
                <w:color w:val="000000" w:themeColor="text1"/>
                <w:sz w:val="20"/>
                <w:szCs w:val="20"/>
                <w:shd w:val="clear" w:color="auto" w:fill="FFFFFF"/>
                <w:lang w:val="en-US"/>
              </w:rPr>
            </w:rPrChange>
          </w:rPr>
          <w:delText xml:space="preserve"> </w:delText>
        </w:r>
        <w:r w:rsidRPr="009A47BF" w:rsidDel="00BC1EA3">
          <w:rPr>
            <w:rFonts w:ascii="Arial" w:eastAsiaTheme="minorHAnsi" w:hAnsi="Arial" w:cs="Arial"/>
            <w:color w:val="000000" w:themeColor="text1"/>
            <w:sz w:val="18"/>
            <w:szCs w:val="18"/>
            <w:lang w:eastAsia="en-US"/>
            <w:rPrChange w:id="1107" w:author="MACARENA MUGIONE MENDEZ" w:date="2024-10-04T13:39:00Z" w16du:dateUtc="2024-10-04T19:39:00Z">
              <w:rPr>
                <w:rFonts w:ascii="Arial" w:eastAsiaTheme="minorHAnsi" w:hAnsi="Arial" w:cs="Arial"/>
                <w:color w:val="000000" w:themeColor="text1"/>
                <w:sz w:val="16"/>
                <w:szCs w:val="16"/>
                <w:lang w:eastAsia="en-US"/>
              </w:rPr>
            </w:rPrChange>
          </w:rPr>
          <w:delText>I</w:delText>
        </w:r>
      </w:del>
      <w:proofErr w:type="spellStart"/>
      <w:r w:rsidRPr="009A47BF">
        <w:rPr>
          <w:rFonts w:ascii="Arial" w:eastAsiaTheme="minorHAnsi" w:hAnsi="Arial" w:cs="Arial"/>
          <w:color w:val="000000" w:themeColor="text1"/>
          <w:sz w:val="18"/>
          <w:szCs w:val="18"/>
          <w:lang w:eastAsia="en-US"/>
          <w:rPrChange w:id="1108" w:author="MACARENA MUGIONE MENDEZ" w:date="2024-10-04T13:39:00Z" w16du:dateUtc="2024-10-04T19:39:00Z">
            <w:rPr>
              <w:rFonts w:ascii="Arial" w:eastAsiaTheme="minorHAnsi" w:hAnsi="Arial" w:cs="Arial"/>
              <w:color w:val="000000" w:themeColor="text1"/>
              <w:sz w:val="16"/>
              <w:szCs w:val="16"/>
              <w:lang w:eastAsia="en-US"/>
            </w:rPr>
          </w:rPrChange>
        </w:rPr>
        <w:t>sidro</w:t>
      </w:r>
      <w:proofErr w:type="spellEnd"/>
      <w:r w:rsidRPr="009A47BF">
        <w:rPr>
          <w:rFonts w:ascii="Arial" w:eastAsiaTheme="minorHAnsi" w:hAnsi="Arial" w:cs="Arial"/>
          <w:color w:val="000000" w:themeColor="text1"/>
          <w:sz w:val="18"/>
          <w:szCs w:val="18"/>
          <w:lang w:eastAsia="en-US"/>
          <w:rPrChange w:id="1109" w:author="MACARENA MUGIONE MENDEZ" w:date="2024-10-04T13:39:00Z" w16du:dateUtc="2024-10-04T19:39:00Z">
            <w:rPr>
              <w:rFonts w:ascii="Arial" w:eastAsiaTheme="minorHAnsi" w:hAnsi="Arial" w:cs="Arial"/>
              <w:color w:val="000000" w:themeColor="text1"/>
              <w:sz w:val="16"/>
              <w:szCs w:val="16"/>
              <w:lang w:eastAsia="en-US"/>
            </w:rPr>
          </w:rPrChange>
        </w:rPr>
        <w:t xml:space="preserve"> Espinosa </w:t>
      </w:r>
      <w:del w:id="1110" w:author="MACARENA MUGIONE MENDEZ" w:date="2024-10-04T13:43:00Z" w16du:dateUtc="2024-10-04T19:43:00Z">
        <w:r w:rsidRPr="009A47BF" w:rsidDel="00BC1EA3">
          <w:rPr>
            <w:rFonts w:ascii="Arial" w:eastAsiaTheme="minorHAnsi" w:hAnsi="Arial" w:cs="Arial"/>
            <w:color w:val="000000" w:themeColor="text1"/>
            <w:sz w:val="18"/>
            <w:szCs w:val="18"/>
            <w:lang w:eastAsia="en-US"/>
            <w:rPrChange w:id="1111" w:author="MACARENA MUGIONE MENDEZ" w:date="2024-10-04T13:39:00Z" w16du:dateUtc="2024-10-04T19:39:00Z">
              <w:rPr>
                <w:rFonts w:ascii="Arial" w:eastAsiaTheme="minorHAnsi" w:hAnsi="Arial" w:cs="Arial"/>
                <w:color w:val="000000" w:themeColor="text1"/>
                <w:sz w:val="16"/>
                <w:szCs w:val="16"/>
                <w:lang w:eastAsia="en-US"/>
              </w:rPr>
            </w:rPrChange>
          </w:rPr>
          <w:delText xml:space="preserve">y </w:delText>
        </w:r>
      </w:del>
      <w:r w:rsidRPr="009A47BF">
        <w:rPr>
          <w:rFonts w:ascii="Arial" w:eastAsiaTheme="minorHAnsi" w:hAnsi="Arial" w:cs="Arial"/>
          <w:color w:val="000000" w:themeColor="text1"/>
          <w:sz w:val="18"/>
          <w:szCs w:val="18"/>
          <w:lang w:eastAsia="en-US"/>
          <w:rPrChange w:id="1112" w:author="MACARENA MUGIONE MENDEZ" w:date="2024-10-04T13:39:00Z" w16du:dateUtc="2024-10-04T19:39:00Z">
            <w:rPr>
              <w:rFonts w:ascii="Arial" w:eastAsiaTheme="minorHAnsi" w:hAnsi="Arial" w:cs="Arial"/>
              <w:color w:val="000000" w:themeColor="text1"/>
              <w:sz w:val="16"/>
              <w:szCs w:val="16"/>
              <w:lang w:eastAsia="en-US"/>
            </w:rPr>
          </w:rPrChange>
        </w:rPr>
        <w:t xml:space="preserve">de Los </w:t>
      </w:r>
      <w:del w:id="1113" w:author="MACARENA MUGIONE MENDEZ" w:date="2024-10-04T13:43:00Z" w16du:dateUtc="2024-10-04T19:43:00Z">
        <w:r w:rsidRPr="009A47BF" w:rsidDel="00BC1EA3">
          <w:rPr>
            <w:rFonts w:ascii="Arial" w:eastAsiaTheme="minorHAnsi" w:hAnsi="Arial" w:cs="Arial"/>
            <w:color w:val="000000" w:themeColor="text1"/>
            <w:sz w:val="18"/>
            <w:szCs w:val="18"/>
            <w:lang w:eastAsia="en-US"/>
            <w:rPrChange w:id="1114" w:author="MACARENA MUGIONE MENDEZ" w:date="2024-10-04T13:39:00Z" w16du:dateUtc="2024-10-04T19:39:00Z">
              <w:rPr>
                <w:rFonts w:ascii="Arial" w:eastAsiaTheme="minorHAnsi" w:hAnsi="Arial" w:cs="Arial"/>
                <w:color w:val="000000" w:themeColor="text1"/>
                <w:sz w:val="16"/>
                <w:szCs w:val="16"/>
                <w:lang w:eastAsia="en-US"/>
              </w:rPr>
            </w:rPrChange>
          </w:rPr>
          <w:delText xml:space="preserve"> </w:delText>
        </w:r>
      </w:del>
      <w:r w:rsidRPr="009A47BF">
        <w:rPr>
          <w:rFonts w:ascii="Arial" w:eastAsiaTheme="minorHAnsi" w:hAnsi="Arial" w:cs="Arial"/>
          <w:color w:val="000000" w:themeColor="text1"/>
          <w:sz w:val="18"/>
          <w:szCs w:val="18"/>
          <w:lang w:eastAsia="en-US"/>
          <w:rPrChange w:id="1115" w:author="MACARENA MUGIONE MENDEZ" w:date="2024-10-04T13:39:00Z" w16du:dateUtc="2024-10-04T19:39:00Z">
            <w:rPr>
              <w:rFonts w:ascii="Arial" w:eastAsiaTheme="minorHAnsi" w:hAnsi="Arial" w:cs="Arial"/>
              <w:color w:val="000000" w:themeColor="text1"/>
              <w:sz w:val="16"/>
              <w:szCs w:val="16"/>
              <w:lang w:eastAsia="en-US"/>
            </w:rPr>
          </w:rPrChange>
        </w:rPr>
        <w:t>Reyes,</w:t>
      </w:r>
      <w:del w:id="1116" w:author="MACARENA MUGIONE MENDEZ" w:date="2024-10-04T13:43:00Z" w16du:dateUtc="2024-10-04T19:43:00Z">
        <w:r w:rsidRPr="009A47BF" w:rsidDel="00BC1EA3">
          <w:rPr>
            <w:rFonts w:ascii="Arial" w:eastAsiaTheme="minorHAnsi" w:hAnsi="Arial" w:cs="Arial"/>
            <w:color w:val="000000" w:themeColor="text1"/>
            <w:sz w:val="18"/>
            <w:szCs w:val="18"/>
            <w:lang w:eastAsia="en-US"/>
            <w:rPrChange w:id="1117" w:author="MACARENA MUGIONE MENDEZ" w:date="2024-10-04T13:39:00Z" w16du:dateUtc="2024-10-04T19:39:00Z">
              <w:rPr>
                <w:rFonts w:ascii="Arial" w:eastAsiaTheme="minorHAnsi" w:hAnsi="Arial" w:cs="Arial"/>
                <w:color w:val="000000" w:themeColor="text1"/>
                <w:sz w:val="16"/>
                <w:szCs w:val="16"/>
                <w:lang w:eastAsia="en-US"/>
              </w:rPr>
            </w:rPrChange>
          </w:rPr>
          <w:delText>.</w:delText>
        </w:r>
      </w:del>
      <w:r w:rsidRPr="009A47BF">
        <w:rPr>
          <w:rFonts w:ascii="Arial" w:eastAsiaTheme="minorHAnsi" w:hAnsi="Arial" w:cs="Arial"/>
          <w:color w:val="000000" w:themeColor="text1"/>
          <w:sz w:val="18"/>
          <w:szCs w:val="18"/>
          <w:lang w:eastAsia="en-US"/>
          <w:rPrChange w:id="1118" w:author="MACARENA MUGIONE MENDEZ" w:date="2024-10-04T13:39:00Z" w16du:dateUtc="2024-10-04T19:39:00Z">
            <w:rPr>
              <w:rFonts w:ascii="Arial" w:eastAsiaTheme="minorHAnsi" w:hAnsi="Arial" w:cs="Arial"/>
              <w:color w:val="000000" w:themeColor="text1"/>
              <w:sz w:val="16"/>
              <w:szCs w:val="16"/>
              <w:lang w:eastAsia="en-US"/>
            </w:rPr>
          </w:rPrChange>
        </w:rPr>
        <w:t xml:space="preserve"> </w:t>
      </w:r>
      <w:ins w:id="1119" w:author="MACARENA MUGIONE MENDEZ" w:date="2024-10-04T13:44:00Z" w16du:dateUtc="2024-10-04T19:44:00Z">
        <w:r w:rsidR="00BC1EA3" w:rsidRPr="00493EA6">
          <w:rPr>
            <w:rFonts w:ascii="Arial" w:hAnsi="Arial" w:cs="Arial"/>
            <w:color w:val="000000" w:themeColor="text1"/>
            <w:sz w:val="18"/>
            <w:szCs w:val="18"/>
            <w:shd w:val="clear" w:color="auto" w:fill="FFFFFF"/>
          </w:rPr>
          <w:t>«</w:t>
        </w:r>
      </w:ins>
      <w:proofErr w:type="spellStart"/>
      <w:r w:rsidRPr="00764A73">
        <w:rPr>
          <w:rFonts w:ascii="Arial" w:eastAsiaTheme="minorHAnsi" w:hAnsi="Arial" w:cs="Arial"/>
          <w:color w:val="000000" w:themeColor="text1"/>
          <w:sz w:val="18"/>
          <w:szCs w:val="18"/>
          <w:lang w:eastAsia="en-US"/>
          <w:rPrChange w:id="1120" w:author="Vladi Hernández" w:date="2024-11-05T20:39:00Z" w16du:dateUtc="2024-11-06T02:39:00Z">
            <w:rPr>
              <w:rFonts w:ascii="Arial" w:eastAsiaTheme="minorHAnsi" w:hAnsi="Arial" w:cs="Arial"/>
              <w:color w:val="000000" w:themeColor="text1"/>
              <w:sz w:val="16"/>
              <w:szCs w:val="16"/>
              <w:lang w:val="en-US" w:eastAsia="en-US"/>
            </w:rPr>
          </w:rPrChange>
        </w:rPr>
        <w:t>Advances</w:t>
      </w:r>
      <w:proofErr w:type="spellEnd"/>
      <w:r w:rsidRPr="00764A73">
        <w:rPr>
          <w:rFonts w:ascii="Arial" w:eastAsiaTheme="minorHAnsi" w:hAnsi="Arial" w:cs="Arial"/>
          <w:color w:val="000000" w:themeColor="text1"/>
          <w:sz w:val="18"/>
          <w:szCs w:val="18"/>
          <w:lang w:eastAsia="en-US"/>
          <w:rPrChange w:id="1121" w:author="Vladi Hernández" w:date="2024-11-05T20:39:00Z" w16du:dateUtc="2024-11-06T02:39:00Z">
            <w:rPr>
              <w:rFonts w:ascii="Arial" w:eastAsiaTheme="minorHAnsi" w:hAnsi="Arial" w:cs="Arial"/>
              <w:color w:val="000000" w:themeColor="text1"/>
              <w:sz w:val="16"/>
              <w:szCs w:val="16"/>
              <w:lang w:val="en-US" w:eastAsia="en-US"/>
            </w:rPr>
          </w:rPrChange>
        </w:rPr>
        <w:t xml:space="preserve"> </w:t>
      </w:r>
      <w:proofErr w:type="spellStart"/>
      <w:r w:rsidRPr="00764A73">
        <w:rPr>
          <w:rFonts w:ascii="Arial" w:eastAsiaTheme="minorHAnsi" w:hAnsi="Arial" w:cs="Arial"/>
          <w:color w:val="000000" w:themeColor="text1"/>
          <w:sz w:val="18"/>
          <w:szCs w:val="18"/>
          <w:lang w:eastAsia="en-US"/>
          <w:rPrChange w:id="1122" w:author="Vladi Hernández" w:date="2024-11-05T20:39:00Z" w16du:dateUtc="2024-11-06T02:39:00Z">
            <w:rPr>
              <w:rFonts w:ascii="Arial" w:eastAsiaTheme="minorHAnsi" w:hAnsi="Arial" w:cs="Arial"/>
              <w:color w:val="000000" w:themeColor="text1"/>
              <w:sz w:val="16"/>
              <w:szCs w:val="16"/>
              <w:lang w:val="en-US" w:eastAsia="en-US"/>
            </w:rPr>
          </w:rPrChange>
        </w:rPr>
        <w:t>of</w:t>
      </w:r>
      <w:proofErr w:type="spellEnd"/>
      <w:r w:rsidRPr="00764A73">
        <w:rPr>
          <w:rFonts w:ascii="Arial" w:eastAsiaTheme="minorHAnsi" w:hAnsi="Arial" w:cs="Arial"/>
          <w:color w:val="000000" w:themeColor="text1"/>
          <w:sz w:val="18"/>
          <w:szCs w:val="18"/>
          <w:lang w:eastAsia="en-US"/>
          <w:rPrChange w:id="1123" w:author="Vladi Hernández" w:date="2024-11-05T20:39:00Z" w16du:dateUtc="2024-11-06T02:39:00Z">
            <w:rPr>
              <w:rFonts w:ascii="Arial" w:eastAsiaTheme="minorHAnsi" w:hAnsi="Arial" w:cs="Arial"/>
              <w:color w:val="000000" w:themeColor="text1"/>
              <w:sz w:val="16"/>
              <w:szCs w:val="16"/>
              <w:lang w:val="en-US" w:eastAsia="en-US"/>
            </w:rPr>
          </w:rPrChange>
        </w:rPr>
        <w:t xml:space="preserve"> </w:t>
      </w:r>
      <w:proofErr w:type="spellStart"/>
      <w:r w:rsidRPr="00764A73">
        <w:rPr>
          <w:rFonts w:ascii="Arial" w:eastAsiaTheme="minorHAnsi" w:hAnsi="Arial" w:cs="Arial"/>
          <w:color w:val="000000" w:themeColor="text1"/>
          <w:sz w:val="18"/>
          <w:szCs w:val="18"/>
          <w:lang w:eastAsia="en-US"/>
          <w:rPrChange w:id="1124" w:author="Vladi Hernández" w:date="2024-11-05T20:39:00Z" w16du:dateUtc="2024-11-06T02:39:00Z">
            <w:rPr>
              <w:rFonts w:ascii="Arial" w:eastAsiaTheme="minorHAnsi" w:hAnsi="Arial" w:cs="Arial"/>
              <w:color w:val="000000" w:themeColor="text1"/>
              <w:sz w:val="16"/>
              <w:szCs w:val="16"/>
              <w:lang w:val="en-US" w:eastAsia="en-US"/>
            </w:rPr>
          </w:rPrChange>
        </w:rPr>
        <w:t>obstetrics</w:t>
      </w:r>
      <w:proofErr w:type="spellEnd"/>
      <w:r w:rsidRPr="00764A73">
        <w:rPr>
          <w:rFonts w:ascii="Arial" w:eastAsiaTheme="minorHAnsi" w:hAnsi="Arial" w:cs="Arial"/>
          <w:color w:val="000000" w:themeColor="text1"/>
          <w:sz w:val="18"/>
          <w:szCs w:val="18"/>
          <w:lang w:eastAsia="en-US"/>
          <w:rPrChange w:id="1125" w:author="Vladi Hernández" w:date="2024-11-05T20:39:00Z" w16du:dateUtc="2024-11-06T02:39:00Z">
            <w:rPr>
              <w:rFonts w:ascii="Arial" w:eastAsiaTheme="minorHAnsi" w:hAnsi="Arial" w:cs="Arial"/>
              <w:color w:val="000000" w:themeColor="text1"/>
              <w:sz w:val="16"/>
              <w:szCs w:val="16"/>
              <w:lang w:val="en-US" w:eastAsia="en-US"/>
            </w:rPr>
          </w:rPrChange>
        </w:rPr>
        <w:t xml:space="preserve"> in </w:t>
      </w:r>
      <w:proofErr w:type="spellStart"/>
      <w:r w:rsidRPr="00764A73">
        <w:rPr>
          <w:rFonts w:ascii="Arial" w:eastAsiaTheme="minorHAnsi" w:hAnsi="Arial" w:cs="Arial"/>
          <w:color w:val="000000" w:themeColor="text1"/>
          <w:sz w:val="18"/>
          <w:szCs w:val="18"/>
          <w:lang w:eastAsia="en-US"/>
          <w:rPrChange w:id="1126" w:author="Vladi Hernández" w:date="2024-11-05T20:39:00Z" w16du:dateUtc="2024-11-06T02:39:00Z">
            <w:rPr>
              <w:rFonts w:ascii="Arial" w:eastAsiaTheme="minorHAnsi" w:hAnsi="Arial" w:cs="Arial"/>
              <w:color w:val="000000" w:themeColor="text1"/>
              <w:sz w:val="16"/>
              <w:szCs w:val="16"/>
              <w:lang w:val="en-US" w:eastAsia="en-US"/>
            </w:rPr>
          </w:rPrChange>
        </w:rPr>
        <w:t>Mexico</w:t>
      </w:r>
      <w:proofErr w:type="spellEnd"/>
      <w:r w:rsidRPr="00764A73">
        <w:rPr>
          <w:rFonts w:ascii="Arial" w:eastAsiaTheme="minorHAnsi" w:hAnsi="Arial" w:cs="Arial"/>
          <w:color w:val="000000" w:themeColor="text1"/>
          <w:sz w:val="18"/>
          <w:szCs w:val="18"/>
          <w:lang w:eastAsia="en-US"/>
          <w:rPrChange w:id="1127" w:author="Vladi Hernández" w:date="2024-11-05T20:39:00Z" w16du:dateUtc="2024-11-06T02:39:00Z">
            <w:rPr>
              <w:rFonts w:ascii="Arial" w:eastAsiaTheme="minorHAnsi" w:hAnsi="Arial" w:cs="Arial"/>
              <w:color w:val="000000" w:themeColor="text1"/>
              <w:sz w:val="16"/>
              <w:szCs w:val="16"/>
              <w:lang w:val="en-US" w:eastAsia="en-US"/>
            </w:rPr>
          </w:rPrChange>
        </w:rPr>
        <w:t xml:space="preserve"> in </w:t>
      </w:r>
      <w:proofErr w:type="spellStart"/>
      <w:r w:rsidRPr="00764A73">
        <w:rPr>
          <w:rFonts w:ascii="Arial" w:eastAsiaTheme="minorHAnsi" w:hAnsi="Arial" w:cs="Arial"/>
          <w:color w:val="000000" w:themeColor="text1"/>
          <w:sz w:val="18"/>
          <w:szCs w:val="18"/>
          <w:lang w:eastAsia="en-US"/>
          <w:rPrChange w:id="1128" w:author="Vladi Hernández" w:date="2024-11-05T20:39:00Z" w16du:dateUtc="2024-11-06T02:39:00Z">
            <w:rPr>
              <w:rFonts w:ascii="Arial" w:eastAsiaTheme="minorHAnsi" w:hAnsi="Arial" w:cs="Arial"/>
              <w:color w:val="000000" w:themeColor="text1"/>
              <w:sz w:val="16"/>
              <w:szCs w:val="16"/>
              <w:lang w:val="en-US" w:eastAsia="en-US"/>
            </w:rPr>
          </w:rPrChange>
        </w:rPr>
        <w:t>the</w:t>
      </w:r>
      <w:proofErr w:type="spellEnd"/>
      <w:r w:rsidRPr="00764A73">
        <w:rPr>
          <w:rFonts w:ascii="Arial" w:eastAsiaTheme="minorHAnsi" w:hAnsi="Arial" w:cs="Arial"/>
          <w:color w:val="000000" w:themeColor="text1"/>
          <w:sz w:val="18"/>
          <w:szCs w:val="18"/>
          <w:lang w:eastAsia="en-US"/>
          <w:rPrChange w:id="1129" w:author="Vladi Hernández" w:date="2024-11-05T20:39:00Z" w16du:dateUtc="2024-11-06T02:39:00Z">
            <w:rPr>
              <w:rFonts w:ascii="Arial" w:eastAsiaTheme="minorHAnsi" w:hAnsi="Arial" w:cs="Arial"/>
              <w:color w:val="000000" w:themeColor="text1"/>
              <w:sz w:val="16"/>
              <w:szCs w:val="16"/>
              <w:lang w:val="en-US" w:eastAsia="en-US"/>
            </w:rPr>
          </w:rPrChange>
        </w:rPr>
        <w:t xml:space="preserve"> </w:t>
      </w:r>
      <w:proofErr w:type="spellStart"/>
      <w:r w:rsidRPr="00764A73">
        <w:rPr>
          <w:rFonts w:ascii="Arial" w:eastAsiaTheme="minorHAnsi" w:hAnsi="Arial" w:cs="Arial"/>
          <w:color w:val="000000" w:themeColor="text1"/>
          <w:sz w:val="18"/>
          <w:szCs w:val="18"/>
          <w:lang w:eastAsia="en-US"/>
          <w:rPrChange w:id="1130" w:author="Vladi Hernández" w:date="2024-11-05T20:39:00Z" w16du:dateUtc="2024-11-06T02:39:00Z">
            <w:rPr>
              <w:rFonts w:ascii="Arial" w:eastAsiaTheme="minorHAnsi" w:hAnsi="Arial" w:cs="Arial"/>
              <w:color w:val="000000" w:themeColor="text1"/>
              <w:sz w:val="16"/>
              <w:szCs w:val="16"/>
              <w:lang w:val="en-US" w:eastAsia="en-US"/>
            </w:rPr>
          </w:rPrChange>
        </w:rPr>
        <w:t>last</w:t>
      </w:r>
      <w:proofErr w:type="spellEnd"/>
      <w:r w:rsidRPr="00764A73">
        <w:rPr>
          <w:rFonts w:ascii="Arial" w:eastAsiaTheme="minorHAnsi" w:hAnsi="Arial" w:cs="Arial"/>
          <w:color w:val="000000" w:themeColor="text1"/>
          <w:sz w:val="18"/>
          <w:szCs w:val="18"/>
          <w:lang w:eastAsia="en-US"/>
          <w:rPrChange w:id="1131" w:author="Vladi Hernández" w:date="2024-11-05T20:39:00Z" w16du:dateUtc="2024-11-06T02:39:00Z">
            <w:rPr>
              <w:rFonts w:ascii="Arial" w:eastAsiaTheme="minorHAnsi" w:hAnsi="Arial" w:cs="Arial"/>
              <w:color w:val="000000" w:themeColor="text1"/>
              <w:sz w:val="16"/>
              <w:szCs w:val="16"/>
              <w:lang w:val="en-US" w:eastAsia="en-US"/>
            </w:rPr>
          </w:rPrChange>
        </w:rPr>
        <w:t xml:space="preserve"> 50 </w:t>
      </w:r>
      <w:proofErr w:type="spellStart"/>
      <w:r w:rsidRPr="00764A73">
        <w:rPr>
          <w:rFonts w:ascii="Arial" w:eastAsiaTheme="minorHAnsi" w:hAnsi="Arial" w:cs="Arial"/>
          <w:color w:val="000000" w:themeColor="text1"/>
          <w:sz w:val="18"/>
          <w:szCs w:val="18"/>
          <w:lang w:eastAsia="en-US"/>
          <w:rPrChange w:id="1132" w:author="Vladi Hernández" w:date="2024-11-05T20:39:00Z" w16du:dateUtc="2024-11-06T02:39:00Z">
            <w:rPr>
              <w:rFonts w:ascii="Arial" w:eastAsiaTheme="minorHAnsi" w:hAnsi="Arial" w:cs="Arial"/>
              <w:color w:val="000000" w:themeColor="text1"/>
              <w:sz w:val="16"/>
              <w:szCs w:val="16"/>
              <w:lang w:val="en-US" w:eastAsia="en-US"/>
            </w:rPr>
          </w:rPrChange>
        </w:rPr>
        <w:t>years</w:t>
      </w:r>
      <w:proofErr w:type="spellEnd"/>
      <w:ins w:id="1133" w:author="MACARENA MUGIONE MENDEZ" w:date="2024-10-04T13:43:00Z" w16du:dateUtc="2024-10-04T19:43:00Z">
        <w:r w:rsidR="00BC1EA3" w:rsidRPr="00493EA6">
          <w:rPr>
            <w:rFonts w:ascii="Arial" w:hAnsi="Arial" w:cs="Arial"/>
            <w:color w:val="000000" w:themeColor="text1"/>
            <w:sz w:val="18"/>
            <w:szCs w:val="18"/>
            <w:shd w:val="clear" w:color="auto" w:fill="FFFFFF"/>
          </w:rPr>
          <w:t>»</w:t>
        </w:r>
      </w:ins>
      <w:ins w:id="1134" w:author="MACARENA MUGIONE MENDEZ" w:date="2024-10-04T13:44:00Z" w16du:dateUtc="2024-10-04T19:44:00Z">
        <w:r w:rsidR="00BC1EA3" w:rsidRPr="00764A73">
          <w:rPr>
            <w:rFonts w:ascii="Arial" w:eastAsiaTheme="minorHAnsi" w:hAnsi="Arial" w:cs="Arial"/>
            <w:color w:val="000000" w:themeColor="text1"/>
            <w:sz w:val="18"/>
            <w:szCs w:val="18"/>
            <w:lang w:eastAsia="en-US"/>
            <w:rPrChange w:id="1135" w:author="Vladi Hernández" w:date="2024-11-05T20:39:00Z" w16du:dateUtc="2024-11-06T02:39:00Z">
              <w:rPr>
                <w:rFonts w:ascii="Arial" w:eastAsiaTheme="minorHAnsi" w:hAnsi="Arial" w:cs="Arial"/>
                <w:color w:val="000000" w:themeColor="text1"/>
                <w:sz w:val="18"/>
                <w:szCs w:val="18"/>
                <w:lang w:val="en-US" w:eastAsia="en-US"/>
              </w:rPr>
            </w:rPrChange>
          </w:rPr>
          <w:t>,</w:t>
        </w:r>
      </w:ins>
      <w:del w:id="1136" w:author="MACARENA MUGIONE MENDEZ" w:date="2024-10-04T13:44:00Z" w16du:dateUtc="2024-10-04T19:44:00Z">
        <w:r w:rsidRPr="00764A73" w:rsidDel="00BC1EA3">
          <w:rPr>
            <w:rFonts w:ascii="Arial" w:eastAsiaTheme="minorHAnsi" w:hAnsi="Arial" w:cs="Arial"/>
            <w:color w:val="000000" w:themeColor="text1"/>
            <w:sz w:val="18"/>
            <w:szCs w:val="18"/>
            <w:lang w:eastAsia="en-US"/>
            <w:rPrChange w:id="1137" w:author="Vladi Hernández" w:date="2024-11-05T20:39:00Z" w16du:dateUtc="2024-11-06T02:39:00Z">
              <w:rPr>
                <w:rFonts w:ascii="Arial" w:eastAsiaTheme="minorHAnsi" w:hAnsi="Arial" w:cs="Arial"/>
                <w:color w:val="000000" w:themeColor="text1"/>
                <w:sz w:val="16"/>
                <w:szCs w:val="16"/>
                <w:lang w:val="en-US" w:eastAsia="en-US"/>
              </w:rPr>
            </w:rPrChange>
          </w:rPr>
          <w:delText>.</w:delText>
        </w:r>
      </w:del>
      <w:r w:rsidRPr="00764A73">
        <w:rPr>
          <w:rFonts w:ascii="Arial" w:eastAsiaTheme="minorHAnsi" w:hAnsi="Arial" w:cs="Arial"/>
          <w:color w:val="000000" w:themeColor="text1"/>
          <w:sz w:val="18"/>
          <w:szCs w:val="18"/>
          <w:lang w:eastAsia="en-US"/>
          <w:rPrChange w:id="1138" w:author="Vladi Hernández" w:date="2024-11-05T20:39:00Z" w16du:dateUtc="2024-11-06T02:39:00Z">
            <w:rPr>
              <w:rFonts w:ascii="Arial" w:eastAsiaTheme="minorHAnsi" w:hAnsi="Arial" w:cs="Arial"/>
              <w:color w:val="000000" w:themeColor="text1"/>
              <w:sz w:val="16"/>
              <w:szCs w:val="16"/>
              <w:lang w:val="en-US" w:eastAsia="en-US"/>
            </w:rPr>
          </w:rPrChange>
        </w:rPr>
        <w:t> </w:t>
      </w:r>
      <w:r w:rsidRPr="009A47BF">
        <w:rPr>
          <w:rFonts w:ascii="Arial" w:eastAsiaTheme="minorHAnsi" w:hAnsi="Arial" w:cs="Arial"/>
          <w:i/>
          <w:iCs/>
          <w:color w:val="000000" w:themeColor="text1"/>
          <w:sz w:val="18"/>
          <w:szCs w:val="18"/>
          <w:lang w:eastAsia="en-US"/>
          <w:rPrChange w:id="1139" w:author="MACARENA MUGIONE MENDEZ" w:date="2024-10-04T13:39:00Z" w16du:dateUtc="2024-10-04T19:39:00Z">
            <w:rPr>
              <w:rFonts w:ascii="Arial" w:eastAsiaTheme="minorHAnsi" w:hAnsi="Arial" w:cs="Arial"/>
              <w:i/>
              <w:iCs/>
              <w:color w:val="000000" w:themeColor="text1"/>
              <w:sz w:val="16"/>
              <w:szCs w:val="16"/>
              <w:lang w:eastAsia="en-US"/>
            </w:rPr>
          </w:rPrChange>
        </w:rPr>
        <w:t>Ginecología y Obstetricia de México</w:t>
      </w:r>
      <w:r w:rsidRPr="009A47BF">
        <w:rPr>
          <w:rFonts w:ascii="Arial" w:eastAsiaTheme="minorHAnsi" w:hAnsi="Arial" w:cs="Arial"/>
          <w:color w:val="000000" w:themeColor="text1"/>
          <w:sz w:val="18"/>
          <w:szCs w:val="18"/>
          <w:lang w:eastAsia="en-US"/>
          <w:rPrChange w:id="1140" w:author="MACARENA MUGIONE MENDEZ" w:date="2024-10-04T13:39:00Z" w16du:dateUtc="2024-10-04T19:39:00Z">
            <w:rPr>
              <w:rFonts w:ascii="Arial" w:eastAsiaTheme="minorHAnsi" w:hAnsi="Arial" w:cs="Arial"/>
              <w:color w:val="000000" w:themeColor="text1"/>
              <w:sz w:val="16"/>
              <w:szCs w:val="16"/>
              <w:lang w:eastAsia="en-US"/>
            </w:rPr>
          </w:rPrChange>
        </w:rPr>
        <w:t xml:space="preserve">, </w:t>
      </w:r>
      <w:del w:id="1141" w:author="MACARENA MUGIONE MENDEZ" w:date="2024-10-04T13:44:00Z" w16du:dateUtc="2024-10-04T19:44:00Z">
        <w:r w:rsidRPr="009A47BF" w:rsidDel="00BC1EA3">
          <w:rPr>
            <w:rFonts w:ascii="Arial" w:eastAsiaTheme="minorHAnsi" w:hAnsi="Arial" w:cs="Arial"/>
            <w:color w:val="000000" w:themeColor="text1"/>
            <w:sz w:val="18"/>
            <w:szCs w:val="18"/>
            <w:lang w:eastAsia="en-US"/>
            <w:rPrChange w:id="1142" w:author="MACARENA MUGIONE MENDEZ" w:date="2024-10-04T13:39:00Z" w16du:dateUtc="2024-10-04T19:39:00Z">
              <w:rPr>
                <w:rFonts w:ascii="Arial" w:eastAsiaTheme="minorHAnsi" w:hAnsi="Arial" w:cs="Arial"/>
                <w:color w:val="000000" w:themeColor="text1"/>
                <w:sz w:val="16"/>
                <w:szCs w:val="16"/>
                <w:lang w:eastAsia="en-US"/>
              </w:rPr>
            </w:rPrChange>
          </w:rPr>
          <w:delText xml:space="preserve">2006, </w:delText>
        </w:r>
      </w:del>
      <w:r w:rsidRPr="009A47BF">
        <w:rPr>
          <w:rFonts w:ascii="Arial" w:eastAsiaTheme="minorHAnsi" w:hAnsi="Arial" w:cs="Arial"/>
          <w:color w:val="000000" w:themeColor="text1"/>
          <w:sz w:val="18"/>
          <w:szCs w:val="18"/>
          <w:lang w:eastAsia="en-US"/>
          <w:rPrChange w:id="1143" w:author="MACARENA MUGIONE MENDEZ" w:date="2024-10-04T13:39:00Z" w16du:dateUtc="2024-10-04T19:39:00Z">
            <w:rPr>
              <w:rFonts w:ascii="Arial" w:eastAsiaTheme="minorHAnsi" w:hAnsi="Arial" w:cs="Arial"/>
              <w:color w:val="000000" w:themeColor="text1"/>
              <w:sz w:val="16"/>
              <w:szCs w:val="16"/>
              <w:lang w:eastAsia="en-US"/>
            </w:rPr>
          </w:rPrChange>
        </w:rPr>
        <w:t>vol. 74, n</w:t>
      </w:r>
      <w:ins w:id="1144" w:author="MACARENA MUGIONE MENDEZ" w:date="2024-10-04T13:44:00Z" w16du:dateUtc="2024-10-04T19:44:00Z">
        <w:r w:rsidR="00BC1EA3">
          <w:rPr>
            <w:rFonts w:ascii="Arial" w:eastAsiaTheme="minorHAnsi" w:hAnsi="Arial" w:cs="Arial"/>
            <w:color w:val="000000" w:themeColor="text1"/>
            <w:sz w:val="18"/>
            <w:szCs w:val="18"/>
            <w:lang w:eastAsia="en-US"/>
          </w:rPr>
          <w:t>°</w:t>
        </w:r>
      </w:ins>
      <w:del w:id="1145" w:author="MACARENA MUGIONE MENDEZ" w:date="2024-10-04T13:44:00Z" w16du:dateUtc="2024-10-04T19:44:00Z">
        <w:r w:rsidRPr="009A47BF" w:rsidDel="00BC1EA3">
          <w:rPr>
            <w:rFonts w:ascii="Arial" w:eastAsiaTheme="minorHAnsi" w:hAnsi="Arial" w:cs="Arial"/>
            <w:color w:val="000000" w:themeColor="text1"/>
            <w:sz w:val="18"/>
            <w:szCs w:val="18"/>
            <w:lang w:eastAsia="en-US"/>
            <w:rPrChange w:id="1146" w:author="MACARENA MUGIONE MENDEZ" w:date="2024-10-04T13:39:00Z" w16du:dateUtc="2024-10-04T19:39:00Z">
              <w:rPr>
                <w:rFonts w:ascii="Arial" w:eastAsiaTheme="minorHAnsi" w:hAnsi="Arial" w:cs="Arial"/>
                <w:color w:val="000000" w:themeColor="text1"/>
                <w:sz w:val="16"/>
                <w:szCs w:val="16"/>
                <w:lang w:eastAsia="en-US"/>
              </w:rPr>
            </w:rPrChange>
          </w:rPr>
          <w:delText xml:space="preserve">o </w:delText>
        </w:r>
      </w:del>
      <w:r w:rsidRPr="009A47BF">
        <w:rPr>
          <w:rFonts w:ascii="Arial" w:eastAsiaTheme="minorHAnsi" w:hAnsi="Arial" w:cs="Arial"/>
          <w:color w:val="000000" w:themeColor="text1"/>
          <w:sz w:val="18"/>
          <w:szCs w:val="18"/>
          <w:lang w:eastAsia="en-US"/>
          <w:rPrChange w:id="1147" w:author="MACARENA MUGIONE MENDEZ" w:date="2024-10-04T13:39:00Z" w16du:dateUtc="2024-10-04T19:39:00Z">
            <w:rPr>
              <w:rFonts w:ascii="Arial" w:eastAsiaTheme="minorHAnsi" w:hAnsi="Arial" w:cs="Arial"/>
              <w:color w:val="000000" w:themeColor="text1"/>
              <w:sz w:val="16"/>
              <w:szCs w:val="16"/>
              <w:lang w:eastAsia="en-US"/>
            </w:rPr>
          </w:rPrChange>
        </w:rPr>
        <w:t>04</w:t>
      </w:r>
      <w:ins w:id="1148" w:author="MACARENA MUGIONE MENDEZ" w:date="2024-10-04T13:44:00Z" w16du:dateUtc="2024-10-04T19:44:00Z">
        <w:r w:rsidR="00BC1EA3">
          <w:rPr>
            <w:rFonts w:ascii="Arial" w:eastAsiaTheme="minorHAnsi" w:hAnsi="Arial" w:cs="Arial"/>
            <w:color w:val="000000" w:themeColor="text1"/>
            <w:sz w:val="18"/>
            <w:szCs w:val="18"/>
            <w:lang w:eastAsia="en-US"/>
          </w:rPr>
          <w:t xml:space="preserve"> (2004):</w:t>
        </w:r>
      </w:ins>
      <w:del w:id="1149" w:author="MACARENA MUGIONE MENDEZ" w:date="2024-10-04T13:44:00Z" w16du:dateUtc="2024-10-04T19:44:00Z">
        <w:r w:rsidRPr="009A47BF" w:rsidDel="00BC1EA3">
          <w:rPr>
            <w:rFonts w:ascii="Arial" w:eastAsiaTheme="minorHAnsi" w:hAnsi="Arial" w:cs="Arial"/>
            <w:color w:val="000000" w:themeColor="text1"/>
            <w:sz w:val="18"/>
            <w:szCs w:val="18"/>
            <w:lang w:eastAsia="en-US"/>
            <w:rPrChange w:id="1150" w:author="MACARENA MUGIONE MENDEZ" w:date="2024-10-04T13:39:00Z" w16du:dateUtc="2024-10-04T19:39:00Z">
              <w:rPr>
                <w:rFonts w:ascii="Arial" w:eastAsiaTheme="minorHAnsi" w:hAnsi="Arial" w:cs="Arial"/>
                <w:color w:val="000000" w:themeColor="text1"/>
                <w:sz w:val="16"/>
                <w:szCs w:val="16"/>
                <w:lang w:eastAsia="en-US"/>
              </w:rPr>
            </w:rPrChange>
          </w:rPr>
          <w:delText>, p.</w:delText>
        </w:r>
      </w:del>
      <w:r w:rsidRPr="009A47BF">
        <w:rPr>
          <w:rFonts w:ascii="Arial" w:eastAsiaTheme="minorHAnsi" w:hAnsi="Arial" w:cs="Arial"/>
          <w:color w:val="000000" w:themeColor="text1"/>
          <w:sz w:val="18"/>
          <w:szCs w:val="18"/>
          <w:lang w:eastAsia="en-US"/>
          <w:rPrChange w:id="1151" w:author="MACARENA MUGIONE MENDEZ" w:date="2024-10-04T13:39:00Z" w16du:dateUtc="2024-10-04T19:39:00Z">
            <w:rPr>
              <w:rFonts w:ascii="Arial" w:eastAsiaTheme="minorHAnsi" w:hAnsi="Arial" w:cs="Arial"/>
              <w:color w:val="000000" w:themeColor="text1"/>
              <w:sz w:val="16"/>
              <w:szCs w:val="16"/>
              <w:lang w:eastAsia="en-US"/>
            </w:rPr>
          </w:rPrChange>
        </w:rPr>
        <w:t xml:space="preserve"> 232-238.</w:t>
      </w:r>
    </w:p>
  </w:footnote>
  <w:footnote w:id="29">
    <w:p w14:paraId="032954AB" w14:textId="0ED97840" w:rsidR="007F790D" w:rsidRPr="005D2045" w:rsidRDefault="007F790D" w:rsidP="005D2045">
      <w:pPr>
        <w:jc w:val="both"/>
        <w:rPr>
          <w:rFonts w:ascii="Arial" w:eastAsiaTheme="minorHAnsi" w:hAnsi="Arial" w:cs="Arial"/>
          <w:color w:val="000000" w:themeColor="text1"/>
          <w:sz w:val="18"/>
          <w:szCs w:val="18"/>
          <w:lang w:eastAsia="en-US"/>
          <w:rPrChange w:id="1153" w:author="MACARENA MUGIONE MENDEZ" w:date="2024-10-04T13:52:00Z" w16du:dateUtc="2024-10-04T19:52:00Z">
            <w:rPr>
              <w:rFonts w:ascii="Arial" w:eastAsiaTheme="minorHAnsi" w:hAnsi="Arial" w:cs="Arial"/>
              <w:color w:val="000000" w:themeColor="text1"/>
              <w:sz w:val="16"/>
              <w:szCs w:val="16"/>
              <w:lang w:eastAsia="en-US"/>
            </w:rPr>
          </w:rPrChange>
        </w:rPr>
      </w:pPr>
      <w:r w:rsidRPr="005D2045">
        <w:rPr>
          <w:rStyle w:val="Refdenotaalpie"/>
          <w:rFonts w:ascii="Arial" w:hAnsi="Arial" w:cs="Arial"/>
          <w:color w:val="000000" w:themeColor="text1"/>
          <w:sz w:val="18"/>
          <w:szCs w:val="18"/>
          <w:rPrChange w:id="1154" w:author="MACARENA MUGIONE MENDEZ" w:date="2024-10-04T13:52:00Z" w16du:dateUtc="2024-10-04T19:52:00Z">
            <w:rPr>
              <w:rStyle w:val="Refdenotaalpie"/>
              <w:rFonts w:ascii="Arial" w:hAnsi="Arial" w:cs="Arial"/>
              <w:color w:val="000000" w:themeColor="text1"/>
              <w:sz w:val="16"/>
              <w:szCs w:val="16"/>
            </w:rPr>
          </w:rPrChange>
        </w:rPr>
        <w:footnoteRef/>
      </w:r>
      <w:r w:rsidRPr="005D2045">
        <w:rPr>
          <w:rFonts w:ascii="Arial" w:eastAsiaTheme="minorHAnsi" w:hAnsi="Arial" w:cs="Arial"/>
          <w:color w:val="000000" w:themeColor="text1"/>
          <w:sz w:val="18"/>
          <w:szCs w:val="18"/>
          <w:lang w:eastAsia="en-US"/>
          <w:rPrChange w:id="1155" w:author="MACARENA MUGIONE MENDEZ" w:date="2024-10-04T13:52:00Z" w16du:dateUtc="2024-10-04T19:52:00Z">
            <w:rPr>
              <w:rFonts w:ascii="Arial" w:eastAsiaTheme="minorHAnsi" w:hAnsi="Arial" w:cs="Arial"/>
              <w:color w:val="000000" w:themeColor="text1"/>
              <w:sz w:val="16"/>
              <w:szCs w:val="16"/>
              <w:lang w:eastAsia="en-US"/>
            </w:rPr>
          </w:rPrChange>
        </w:rPr>
        <w:t xml:space="preserve"> Hemorragia obstétrica: cualquier sangra</w:t>
      </w:r>
      <w:r w:rsidR="00307BAF" w:rsidRPr="005D2045">
        <w:rPr>
          <w:rFonts w:ascii="Arial" w:eastAsiaTheme="minorHAnsi" w:hAnsi="Arial" w:cs="Arial"/>
          <w:color w:val="000000" w:themeColor="text1"/>
          <w:sz w:val="18"/>
          <w:szCs w:val="18"/>
          <w:lang w:eastAsia="en-US"/>
          <w:rPrChange w:id="1156" w:author="MACARENA MUGIONE MENDEZ" w:date="2024-10-04T13:52:00Z" w16du:dateUtc="2024-10-04T19:52:00Z">
            <w:rPr>
              <w:rFonts w:ascii="Arial" w:eastAsiaTheme="minorHAnsi" w:hAnsi="Arial" w:cs="Arial"/>
              <w:color w:val="000000" w:themeColor="text1"/>
              <w:sz w:val="16"/>
              <w:szCs w:val="16"/>
              <w:lang w:eastAsia="en-US"/>
            </w:rPr>
          </w:rPrChange>
        </w:rPr>
        <w:t>do</w:t>
      </w:r>
      <w:r w:rsidRPr="005D2045">
        <w:rPr>
          <w:rFonts w:ascii="Arial" w:eastAsiaTheme="minorHAnsi" w:hAnsi="Arial" w:cs="Arial"/>
          <w:color w:val="000000" w:themeColor="text1"/>
          <w:sz w:val="18"/>
          <w:szCs w:val="18"/>
          <w:lang w:eastAsia="en-US"/>
          <w:rPrChange w:id="1157" w:author="MACARENA MUGIONE MENDEZ" w:date="2024-10-04T13:52:00Z" w16du:dateUtc="2024-10-04T19:52:00Z">
            <w:rPr>
              <w:rFonts w:ascii="Arial" w:eastAsiaTheme="minorHAnsi" w:hAnsi="Arial" w:cs="Arial"/>
              <w:color w:val="000000" w:themeColor="text1"/>
              <w:sz w:val="16"/>
              <w:szCs w:val="16"/>
              <w:lang w:eastAsia="en-US"/>
            </w:rPr>
          </w:rPrChange>
        </w:rPr>
        <w:t xml:space="preserve"> del período gestacional o puerperio (hasta 6 semanas), con independencia del tiempo de gestación, la cantidad estimada, el modo del parto, el valor del hematocrito y la necesidad de transfundir, que se acompañe de signos clínicos de hipoperfusión periférica aguda.</w:t>
      </w:r>
      <w:r w:rsidRPr="005D2045">
        <w:rPr>
          <w:rFonts w:ascii="Arial" w:hAnsi="Arial" w:cs="Arial"/>
          <w:color w:val="000000" w:themeColor="text1"/>
          <w:sz w:val="18"/>
          <w:szCs w:val="18"/>
          <w:rPrChange w:id="1158" w:author="MACARENA MUGIONE MENDEZ" w:date="2024-10-04T13:52:00Z" w16du:dateUtc="2024-10-04T19:52:00Z">
            <w:rPr>
              <w:rFonts w:ascii="Arial" w:hAnsi="Arial" w:cs="Arial"/>
              <w:color w:val="000000" w:themeColor="text1"/>
              <w:sz w:val="16"/>
              <w:szCs w:val="16"/>
            </w:rPr>
          </w:rPrChange>
        </w:rPr>
        <w:t xml:space="preserve"> </w:t>
      </w:r>
      <w:ins w:id="1159" w:author="MACARENA MUGIONE MENDEZ" w:date="2024-10-04T13:49:00Z" w16du:dateUtc="2024-10-04T19:49:00Z">
        <w:r w:rsidR="005D2045" w:rsidRPr="005D2045">
          <w:rPr>
            <w:rFonts w:ascii="Arial" w:hAnsi="Arial" w:cs="Arial"/>
            <w:color w:val="000000" w:themeColor="text1"/>
            <w:sz w:val="18"/>
            <w:szCs w:val="18"/>
            <w:rPrChange w:id="1160" w:author="MACARENA MUGIONE MENDEZ" w:date="2024-10-04T13:52:00Z" w16du:dateUtc="2024-10-04T19:52:00Z">
              <w:rPr>
                <w:rFonts w:ascii="Arial" w:hAnsi="Arial" w:cs="Arial"/>
                <w:color w:val="000000" w:themeColor="text1"/>
                <w:sz w:val="16"/>
                <w:szCs w:val="16"/>
              </w:rPr>
            </w:rPrChange>
          </w:rPr>
          <w:t xml:space="preserve">Juan Antonio </w:t>
        </w:r>
      </w:ins>
      <w:r w:rsidRPr="005D2045">
        <w:rPr>
          <w:rFonts w:ascii="Arial" w:eastAsiaTheme="minorHAnsi" w:hAnsi="Arial" w:cs="Arial"/>
          <w:color w:val="000000" w:themeColor="text1"/>
          <w:sz w:val="18"/>
          <w:szCs w:val="18"/>
          <w:lang w:eastAsia="en-US"/>
          <w:rPrChange w:id="1161" w:author="MACARENA MUGIONE MENDEZ" w:date="2024-10-04T13:52:00Z" w16du:dateUtc="2024-10-04T19:52:00Z">
            <w:rPr>
              <w:rFonts w:ascii="Arial" w:eastAsiaTheme="minorHAnsi" w:hAnsi="Arial" w:cs="Arial"/>
              <w:color w:val="000000" w:themeColor="text1"/>
              <w:sz w:val="16"/>
              <w:szCs w:val="16"/>
              <w:lang w:eastAsia="en-US"/>
            </w:rPr>
          </w:rPrChange>
        </w:rPr>
        <w:t>Suárez González</w:t>
      </w:r>
      <w:del w:id="1162" w:author="MACARENA MUGIONE MENDEZ" w:date="2024-10-04T13:50:00Z" w16du:dateUtc="2024-10-04T19:50:00Z">
        <w:r w:rsidRPr="005D2045" w:rsidDel="005D2045">
          <w:rPr>
            <w:rFonts w:ascii="Arial" w:eastAsiaTheme="minorHAnsi" w:hAnsi="Arial" w:cs="Arial"/>
            <w:color w:val="000000" w:themeColor="text1"/>
            <w:sz w:val="18"/>
            <w:szCs w:val="18"/>
            <w:lang w:eastAsia="en-US"/>
            <w:rPrChange w:id="1163" w:author="MACARENA MUGIONE MENDEZ" w:date="2024-10-04T13:52:00Z" w16du:dateUtc="2024-10-04T19:52:00Z">
              <w:rPr>
                <w:rFonts w:ascii="Arial" w:eastAsiaTheme="minorHAnsi" w:hAnsi="Arial" w:cs="Arial"/>
                <w:color w:val="000000" w:themeColor="text1"/>
                <w:sz w:val="16"/>
                <w:szCs w:val="16"/>
                <w:lang w:eastAsia="en-US"/>
              </w:rPr>
            </w:rPrChange>
          </w:rPr>
          <w:delText>,</w:delText>
        </w:r>
      </w:del>
      <w:r w:rsidRPr="005D2045">
        <w:rPr>
          <w:rFonts w:ascii="Arial" w:eastAsiaTheme="minorHAnsi" w:hAnsi="Arial" w:cs="Arial"/>
          <w:color w:val="000000" w:themeColor="text1"/>
          <w:sz w:val="18"/>
          <w:szCs w:val="18"/>
          <w:lang w:eastAsia="en-US"/>
          <w:rPrChange w:id="1164" w:author="MACARENA MUGIONE MENDEZ" w:date="2024-10-04T13:52:00Z" w16du:dateUtc="2024-10-04T19:52:00Z">
            <w:rPr>
              <w:rFonts w:ascii="Arial" w:eastAsiaTheme="minorHAnsi" w:hAnsi="Arial" w:cs="Arial"/>
              <w:color w:val="000000" w:themeColor="text1"/>
              <w:sz w:val="16"/>
              <w:szCs w:val="16"/>
              <w:lang w:eastAsia="en-US"/>
            </w:rPr>
          </w:rPrChange>
        </w:rPr>
        <w:t xml:space="preserve"> </w:t>
      </w:r>
      <w:ins w:id="1165" w:author="MACARENA MUGIONE MENDEZ" w:date="2024-10-04T13:50:00Z" w16du:dateUtc="2024-10-04T19:50:00Z">
        <w:r w:rsidR="005D2045" w:rsidRPr="005D2045">
          <w:rPr>
            <w:rFonts w:ascii="Arial" w:eastAsiaTheme="minorHAnsi" w:hAnsi="Arial" w:cs="Arial"/>
            <w:color w:val="000000" w:themeColor="text1"/>
            <w:sz w:val="18"/>
            <w:szCs w:val="18"/>
            <w:lang w:eastAsia="en-US"/>
            <w:rPrChange w:id="1166" w:author="MACARENA MUGIONE MENDEZ" w:date="2024-10-04T13:52:00Z" w16du:dateUtc="2024-10-04T19:52:00Z">
              <w:rPr>
                <w:rFonts w:ascii="Arial" w:eastAsiaTheme="minorHAnsi" w:hAnsi="Arial" w:cs="Arial"/>
                <w:color w:val="000000" w:themeColor="text1"/>
                <w:sz w:val="16"/>
                <w:szCs w:val="16"/>
                <w:lang w:eastAsia="en-US"/>
              </w:rPr>
            </w:rPrChange>
          </w:rPr>
          <w:t xml:space="preserve">et al </w:t>
        </w:r>
      </w:ins>
      <w:del w:id="1167" w:author="MACARENA MUGIONE MENDEZ" w:date="2024-10-04T13:50:00Z" w16du:dateUtc="2024-10-04T19:50:00Z">
        <w:r w:rsidRPr="005D2045" w:rsidDel="005D2045">
          <w:rPr>
            <w:rFonts w:ascii="Arial" w:eastAsiaTheme="minorHAnsi" w:hAnsi="Arial" w:cs="Arial"/>
            <w:color w:val="000000" w:themeColor="text1"/>
            <w:sz w:val="18"/>
            <w:szCs w:val="18"/>
            <w:lang w:eastAsia="en-US"/>
            <w:rPrChange w:id="1168" w:author="MACARENA MUGIONE MENDEZ" w:date="2024-10-04T13:52:00Z" w16du:dateUtc="2024-10-04T19:52:00Z">
              <w:rPr>
                <w:rFonts w:ascii="Arial" w:eastAsiaTheme="minorHAnsi" w:hAnsi="Arial" w:cs="Arial"/>
                <w:color w:val="000000" w:themeColor="text1"/>
                <w:sz w:val="16"/>
                <w:szCs w:val="16"/>
                <w:lang w:eastAsia="en-US"/>
              </w:rPr>
            </w:rPrChange>
          </w:rPr>
          <w:delText xml:space="preserve">J. A., Santana Beltrán, Y., Gutiérrez Machado, M., Benavides Casal, M. E., &amp; Pérez Pérez de Prado, N. (2016). </w:delText>
        </w:r>
      </w:del>
      <w:ins w:id="1169" w:author="MACARENA MUGIONE MENDEZ" w:date="2024-10-04T13:50:00Z" w16du:dateUtc="2024-10-04T19:50:00Z">
        <w:r w:rsidR="005D2045" w:rsidRPr="005D2045">
          <w:rPr>
            <w:rFonts w:ascii="Arial" w:hAnsi="Arial" w:cs="Arial"/>
            <w:color w:val="000000" w:themeColor="text1"/>
            <w:sz w:val="18"/>
            <w:szCs w:val="18"/>
            <w:shd w:val="clear" w:color="auto" w:fill="FFFFFF"/>
          </w:rPr>
          <w:t>«</w:t>
        </w:r>
      </w:ins>
      <w:r w:rsidRPr="005D2045">
        <w:rPr>
          <w:rFonts w:ascii="Arial" w:eastAsiaTheme="minorHAnsi" w:hAnsi="Arial" w:cs="Arial"/>
          <w:color w:val="000000" w:themeColor="text1"/>
          <w:sz w:val="18"/>
          <w:szCs w:val="18"/>
          <w:lang w:eastAsia="en-US"/>
          <w:rPrChange w:id="1170" w:author="MACARENA MUGIONE MENDEZ" w:date="2024-10-04T13:52:00Z" w16du:dateUtc="2024-10-04T19:52:00Z">
            <w:rPr>
              <w:rFonts w:ascii="Arial" w:eastAsiaTheme="minorHAnsi" w:hAnsi="Arial" w:cs="Arial"/>
              <w:color w:val="000000" w:themeColor="text1"/>
              <w:sz w:val="16"/>
              <w:szCs w:val="16"/>
              <w:lang w:eastAsia="en-US"/>
            </w:rPr>
          </w:rPrChange>
        </w:rPr>
        <w:t>Impacto de la hemorragia obstétrica mayor en la morbilidad materna extremadamente grave</w:t>
      </w:r>
      <w:ins w:id="1171" w:author="MACARENA MUGIONE MENDEZ" w:date="2024-10-04T13:50:00Z" w16du:dateUtc="2024-10-04T19:50:00Z">
        <w:r w:rsidR="005D2045" w:rsidRPr="005D2045">
          <w:rPr>
            <w:rFonts w:ascii="Arial" w:hAnsi="Arial" w:cs="Arial"/>
            <w:color w:val="000000" w:themeColor="text1"/>
            <w:sz w:val="18"/>
            <w:szCs w:val="18"/>
            <w:shd w:val="clear" w:color="auto" w:fill="FFFFFF"/>
          </w:rPr>
          <w:t>»,</w:t>
        </w:r>
      </w:ins>
      <w:del w:id="1172" w:author="MACARENA MUGIONE MENDEZ" w:date="2024-10-04T13:50:00Z" w16du:dateUtc="2024-10-04T19:50:00Z">
        <w:r w:rsidRPr="005D2045" w:rsidDel="005D2045">
          <w:rPr>
            <w:rFonts w:ascii="Arial" w:eastAsiaTheme="minorHAnsi" w:hAnsi="Arial" w:cs="Arial"/>
            <w:color w:val="000000" w:themeColor="text1"/>
            <w:sz w:val="18"/>
            <w:szCs w:val="18"/>
            <w:lang w:eastAsia="en-US"/>
            <w:rPrChange w:id="1173" w:author="MACARENA MUGIONE MENDEZ" w:date="2024-10-04T13:52:00Z" w16du:dateUtc="2024-10-04T19:52:00Z">
              <w:rPr>
                <w:rFonts w:ascii="Arial" w:eastAsiaTheme="minorHAnsi" w:hAnsi="Arial" w:cs="Arial"/>
                <w:color w:val="000000" w:themeColor="text1"/>
                <w:sz w:val="16"/>
                <w:szCs w:val="16"/>
                <w:lang w:eastAsia="en-US"/>
              </w:rPr>
            </w:rPrChange>
          </w:rPr>
          <w:delText>.</w:delText>
        </w:r>
      </w:del>
      <w:r w:rsidRPr="005D2045">
        <w:rPr>
          <w:rFonts w:ascii="Arial" w:eastAsiaTheme="minorHAnsi" w:hAnsi="Arial" w:cs="Arial"/>
          <w:color w:val="000000" w:themeColor="text1"/>
          <w:sz w:val="18"/>
          <w:szCs w:val="18"/>
          <w:lang w:eastAsia="en-US"/>
          <w:rPrChange w:id="1174" w:author="MACARENA MUGIONE MENDEZ" w:date="2024-10-04T13:52:00Z" w16du:dateUtc="2024-10-04T19:52:00Z">
            <w:rPr>
              <w:rFonts w:ascii="Arial" w:eastAsiaTheme="minorHAnsi" w:hAnsi="Arial" w:cs="Arial"/>
              <w:color w:val="000000" w:themeColor="text1"/>
              <w:sz w:val="16"/>
              <w:szCs w:val="16"/>
              <w:lang w:eastAsia="en-US"/>
            </w:rPr>
          </w:rPrChange>
        </w:rPr>
        <w:t xml:space="preserve"> </w:t>
      </w:r>
      <w:r w:rsidRPr="005D2045">
        <w:rPr>
          <w:rFonts w:ascii="Arial" w:eastAsiaTheme="minorHAnsi" w:hAnsi="Arial" w:cs="Arial"/>
          <w:i/>
          <w:iCs/>
          <w:color w:val="000000" w:themeColor="text1"/>
          <w:sz w:val="18"/>
          <w:szCs w:val="18"/>
          <w:lang w:eastAsia="en-US"/>
          <w:rPrChange w:id="1175" w:author="MACARENA MUGIONE MENDEZ" w:date="2024-10-04T13:52:00Z" w16du:dateUtc="2024-10-04T19:52:00Z">
            <w:rPr>
              <w:rFonts w:ascii="Arial" w:eastAsiaTheme="minorHAnsi" w:hAnsi="Arial" w:cs="Arial"/>
              <w:color w:val="000000" w:themeColor="text1"/>
              <w:sz w:val="16"/>
              <w:szCs w:val="16"/>
              <w:lang w:eastAsia="en-US"/>
            </w:rPr>
          </w:rPrChange>
        </w:rPr>
        <w:t>Revista Cubana de Obstetricia y Ginecología</w:t>
      </w:r>
      <w:r w:rsidRPr="005D2045">
        <w:rPr>
          <w:rFonts w:ascii="Arial" w:eastAsiaTheme="minorHAnsi" w:hAnsi="Arial" w:cs="Arial"/>
          <w:color w:val="000000" w:themeColor="text1"/>
          <w:sz w:val="18"/>
          <w:szCs w:val="18"/>
          <w:lang w:eastAsia="en-US"/>
          <w:rPrChange w:id="1176" w:author="MACARENA MUGIONE MENDEZ" w:date="2024-10-04T13:52:00Z" w16du:dateUtc="2024-10-04T19:52:00Z">
            <w:rPr>
              <w:rFonts w:ascii="Arial" w:eastAsiaTheme="minorHAnsi" w:hAnsi="Arial" w:cs="Arial"/>
              <w:color w:val="000000" w:themeColor="text1"/>
              <w:sz w:val="16"/>
              <w:szCs w:val="16"/>
              <w:lang w:eastAsia="en-US"/>
            </w:rPr>
          </w:rPrChange>
        </w:rPr>
        <w:t xml:space="preserve">, </w:t>
      </w:r>
      <w:ins w:id="1177" w:author="MACARENA MUGIONE MENDEZ" w:date="2024-10-04T13:51:00Z" w16du:dateUtc="2024-10-04T19:51:00Z">
        <w:r w:rsidR="005D2045" w:rsidRPr="005D2045">
          <w:rPr>
            <w:rFonts w:ascii="Arial" w:eastAsiaTheme="minorHAnsi" w:hAnsi="Arial" w:cs="Arial"/>
            <w:color w:val="000000" w:themeColor="text1"/>
            <w:sz w:val="18"/>
            <w:szCs w:val="18"/>
            <w:lang w:eastAsia="en-US"/>
            <w:rPrChange w:id="1178" w:author="MACARENA MUGIONE MENDEZ" w:date="2024-10-04T13:52:00Z" w16du:dateUtc="2024-10-04T19:52:00Z">
              <w:rPr>
                <w:rFonts w:ascii="Arial" w:eastAsiaTheme="minorHAnsi" w:hAnsi="Arial" w:cs="Arial"/>
                <w:color w:val="000000" w:themeColor="text1"/>
                <w:sz w:val="16"/>
                <w:szCs w:val="16"/>
                <w:lang w:eastAsia="en-US"/>
              </w:rPr>
            </w:rPrChange>
          </w:rPr>
          <w:t>vol.</w:t>
        </w:r>
      </w:ins>
      <w:r w:rsidRPr="005D2045">
        <w:rPr>
          <w:rFonts w:ascii="Arial" w:eastAsiaTheme="minorHAnsi" w:hAnsi="Arial" w:cs="Arial"/>
          <w:color w:val="000000" w:themeColor="text1"/>
          <w:sz w:val="18"/>
          <w:szCs w:val="18"/>
          <w:lang w:eastAsia="en-US"/>
          <w:rPrChange w:id="1179" w:author="MACARENA MUGIONE MENDEZ" w:date="2024-10-04T13:52:00Z" w16du:dateUtc="2024-10-04T19:52:00Z">
            <w:rPr>
              <w:rFonts w:ascii="Arial" w:eastAsiaTheme="minorHAnsi" w:hAnsi="Arial" w:cs="Arial"/>
              <w:color w:val="000000" w:themeColor="text1"/>
              <w:sz w:val="16"/>
              <w:szCs w:val="16"/>
              <w:lang w:eastAsia="en-US"/>
            </w:rPr>
          </w:rPrChange>
        </w:rPr>
        <w:t>42</w:t>
      </w:r>
      <w:ins w:id="1180" w:author="MACARENA MUGIONE MENDEZ" w:date="2024-10-04T13:51:00Z" w16du:dateUtc="2024-10-04T19:51:00Z">
        <w:r w:rsidR="005D2045" w:rsidRPr="005D2045">
          <w:rPr>
            <w:rFonts w:ascii="Arial" w:eastAsiaTheme="minorHAnsi" w:hAnsi="Arial" w:cs="Arial"/>
            <w:color w:val="000000" w:themeColor="text1"/>
            <w:sz w:val="18"/>
            <w:szCs w:val="18"/>
            <w:lang w:eastAsia="en-US"/>
            <w:rPrChange w:id="1181" w:author="MACARENA MUGIONE MENDEZ" w:date="2024-10-04T13:52:00Z" w16du:dateUtc="2024-10-04T19:52:00Z">
              <w:rPr>
                <w:rFonts w:ascii="Arial" w:eastAsiaTheme="minorHAnsi" w:hAnsi="Arial" w:cs="Arial"/>
                <w:color w:val="000000" w:themeColor="text1"/>
                <w:sz w:val="16"/>
                <w:szCs w:val="16"/>
                <w:lang w:eastAsia="en-US"/>
              </w:rPr>
            </w:rPrChange>
          </w:rPr>
          <w:t>, n°</w:t>
        </w:r>
      </w:ins>
      <w:del w:id="1182" w:author="MACARENA MUGIONE MENDEZ" w:date="2024-10-04T13:51:00Z" w16du:dateUtc="2024-10-04T19:51:00Z">
        <w:r w:rsidRPr="005D2045" w:rsidDel="005D2045">
          <w:rPr>
            <w:rFonts w:ascii="Arial" w:eastAsiaTheme="minorHAnsi" w:hAnsi="Arial" w:cs="Arial"/>
            <w:color w:val="000000" w:themeColor="text1"/>
            <w:sz w:val="18"/>
            <w:szCs w:val="18"/>
            <w:lang w:eastAsia="en-US"/>
            <w:rPrChange w:id="1183" w:author="MACARENA MUGIONE MENDEZ" w:date="2024-10-04T13:52:00Z" w16du:dateUtc="2024-10-04T19:52:00Z">
              <w:rPr>
                <w:rFonts w:ascii="Arial" w:eastAsiaTheme="minorHAnsi" w:hAnsi="Arial" w:cs="Arial"/>
                <w:color w:val="000000" w:themeColor="text1"/>
                <w:sz w:val="16"/>
                <w:szCs w:val="16"/>
                <w:lang w:eastAsia="en-US"/>
              </w:rPr>
            </w:rPrChange>
          </w:rPr>
          <w:delText>(</w:delText>
        </w:r>
      </w:del>
      <w:r w:rsidRPr="005D2045">
        <w:rPr>
          <w:rFonts w:ascii="Arial" w:eastAsiaTheme="minorHAnsi" w:hAnsi="Arial" w:cs="Arial"/>
          <w:color w:val="000000" w:themeColor="text1"/>
          <w:sz w:val="18"/>
          <w:szCs w:val="18"/>
          <w:lang w:eastAsia="en-US"/>
          <w:rPrChange w:id="1184" w:author="MACARENA MUGIONE MENDEZ" w:date="2024-10-04T13:52:00Z" w16du:dateUtc="2024-10-04T19:52:00Z">
            <w:rPr>
              <w:rFonts w:ascii="Arial" w:eastAsiaTheme="minorHAnsi" w:hAnsi="Arial" w:cs="Arial"/>
              <w:color w:val="000000" w:themeColor="text1"/>
              <w:sz w:val="16"/>
              <w:szCs w:val="16"/>
              <w:lang w:eastAsia="en-US"/>
            </w:rPr>
          </w:rPrChange>
        </w:rPr>
        <w:t>4</w:t>
      </w:r>
      <w:ins w:id="1185" w:author="MACARENA MUGIONE MENDEZ" w:date="2024-10-04T13:51:00Z" w16du:dateUtc="2024-10-04T19:51:00Z">
        <w:r w:rsidR="005D2045" w:rsidRPr="005D2045">
          <w:rPr>
            <w:rFonts w:ascii="Arial" w:eastAsiaTheme="minorHAnsi" w:hAnsi="Arial" w:cs="Arial"/>
            <w:color w:val="000000" w:themeColor="text1"/>
            <w:sz w:val="18"/>
            <w:szCs w:val="18"/>
            <w:lang w:eastAsia="en-US"/>
            <w:rPrChange w:id="1186" w:author="MACARENA MUGIONE MENDEZ" w:date="2024-10-04T13:52:00Z" w16du:dateUtc="2024-10-04T19:52:00Z">
              <w:rPr>
                <w:rFonts w:ascii="Arial" w:eastAsiaTheme="minorHAnsi" w:hAnsi="Arial" w:cs="Arial"/>
                <w:color w:val="000000" w:themeColor="text1"/>
                <w:sz w:val="16"/>
                <w:szCs w:val="16"/>
                <w:lang w:eastAsia="en-US"/>
              </w:rPr>
            </w:rPrChange>
          </w:rPr>
          <w:t xml:space="preserve"> (2016): </w:t>
        </w:r>
      </w:ins>
      <w:del w:id="1187" w:author="MACARENA MUGIONE MENDEZ" w:date="2024-10-04T13:51:00Z" w16du:dateUtc="2024-10-04T19:51:00Z">
        <w:r w:rsidRPr="005D2045" w:rsidDel="005D2045">
          <w:rPr>
            <w:rFonts w:ascii="Arial" w:eastAsiaTheme="minorHAnsi" w:hAnsi="Arial" w:cs="Arial"/>
            <w:color w:val="000000" w:themeColor="text1"/>
            <w:sz w:val="18"/>
            <w:szCs w:val="18"/>
            <w:lang w:eastAsia="en-US"/>
            <w:rPrChange w:id="1188" w:author="MACARENA MUGIONE MENDEZ" w:date="2024-10-04T13:52:00Z" w16du:dateUtc="2024-10-04T19:52:00Z">
              <w:rPr>
                <w:rFonts w:ascii="Arial" w:eastAsiaTheme="minorHAnsi" w:hAnsi="Arial" w:cs="Arial"/>
                <w:color w:val="000000" w:themeColor="text1"/>
                <w:sz w:val="16"/>
                <w:szCs w:val="16"/>
                <w:lang w:eastAsia="en-US"/>
              </w:rPr>
            </w:rPrChange>
          </w:rPr>
          <w:delText>),</w:delText>
        </w:r>
      </w:del>
      <w:r w:rsidRPr="005D2045">
        <w:rPr>
          <w:rFonts w:ascii="Arial" w:eastAsiaTheme="minorHAnsi" w:hAnsi="Arial" w:cs="Arial"/>
          <w:color w:val="000000" w:themeColor="text1"/>
          <w:sz w:val="18"/>
          <w:szCs w:val="18"/>
          <w:lang w:eastAsia="en-US"/>
          <w:rPrChange w:id="1189" w:author="MACARENA MUGIONE MENDEZ" w:date="2024-10-04T13:52:00Z" w16du:dateUtc="2024-10-04T19:52:00Z">
            <w:rPr>
              <w:rFonts w:ascii="Arial" w:eastAsiaTheme="minorHAnsi" w:hAnsi="Arial" w:cs="Arial"/>
              <w:color w:val="000000" w:themeColor="text1"/>
              <w:sz w:val="16"/>
              <w:szCs w:val="16"/>
              <w:lang w:eastAsia="en-US"/>
            </w:rPr>
          </w:rPrChange>
        </w:rPr>
        <w:t xml:space="preserve"> 464-473.</w:t>
      </w:r>
    </w:p>
  </w:footnote>
  <w:footnote w:id="30">
    <w:p w14:paraId="63A1DB7E" w14:textId="7B1F4158" w:rsidR="007F790D" w:rsidRPr="005D2045" w:rsidRDefault="007F790D">
      <w:pPr>
        <w:pStyle w:val="Textonotapie"/>
        <w:ind w:left="0"/>
        <w:jc w:val="both"/>
        <w:rPr>
          <w:rFonts w:ascii="Arial" w:hAnsi="Arial" w:cs="Arial"/>
          <w:color w:val="000000" w:themeColor="text1"/>
          <w:sz w:val="18"/>
          <w:szCs w:val="18"/>
          <w:lang w:val="es-ES"/>
          <w:rPrChange w:id="1200" w:author="MACARENA MUGIONE MENDEZ" w:date="2024-10-04T13:52:00Z" w16du:dateUtc="2024-10-04T19:52:00Z">
            <w:rPr>
              <w:rFonts w:ascii="Arial" w:hAnsi="Arial" w:cs="Arial"/>
              <w:color w:val="000000" w:themeColor="text1"/>
              <w:sz w:val="16"/>
              <w:szCs w:val="16"/>
              <w:lang w:val="es-ES"/>
            </w:rPr>
          </w:rPrChange>
        </w:rPr>
        <w:pPrChange w:id="1201" w:author="MACARENA MUGIONE MENDEZ" w:date="2024-10-04T13:52:00Z" w16du:dateUtc="2024-10-04T19:52:00Z">
          <w:pPr>
            <w:pStyle w:val="Textonotapie"/>
            <w:ind w:left="0"/>
          </w:pPr>
        </w:pPrChange>
      </w:pPr>
      <w:r w:rsidRPr="005D2045">
        <w:rPr>
          <w:rStyle w:val="Refdenotaalpie"/>
          <w:rFonts w:ascii="Arial" w:hAnsi="Arial" w:cs="Arial"/>
          <w:color w:val="000000" w:themeColor="text1"/>
          <w:sz w:val="18"/>
          <w:szCs w:val="18"/>
          <w:rPrChange w:id="1202" w:author="MACARENA MUGIONE MENDEZ" w:date="2024-10-04T13:52:00Z" w16du:dateUtc="2024-10-04T19:52:00Z">
            <w:rPr>
              <w:rStyle w:val="Refdenotaalpie"/>
              <w:rFonts w:ascii="Arial" w:hAnsi="Arial" w:cs="Arial"/>
              <w:color w:val="000000" w:themeColor="text1"/>
              <w:sz w:val="16"/>
              <w:szCs w:val="16"/>
            </w:rPr>
          </w:rPrChange>
        </w:rPr>
        <w:footnoteRef/>
      </w:r>
      <w:r w:rsidRPr="005D2045">
        <w:rPr>
          <w:rFonts w:ascii="Arial" w:hAnsi="Arial" w:cs="Arial"/>
          <w:color w:val="000000" w:themeColor="text1"/>
          <w:sz w:val="18"/>
          <w:szCs w:val="18"/>
          <w:rPrChange w:id="1203" w:author="MACARENA MUGIONE MENDEZ" w:date="2024-10-04T13:52:00Z" w16du:dateUtc="2024-10-04T19:52:00Z">
            <w:rPr>
              <w:rFonts w:ascii="Arial" w:hAnsi="Arial" w:cs="Arial"/>
              <w:color w:val="000000" w:themeColor="text1"/>
              <w:sz w:val="16"/>
              <w:szCs w:val="16"/>
            </w:rPr>
          </w:rPrChange>
        </w:rPr>
        <w:t xml:space="preserve"> </w:t>
      </w:r>
      <w:ins w:id="1204" w:author="MACARENA MUGIONE MENDEZ" w:date="2024-10-04T13:52:00Z" w16du:dateUtc="2024-10-04T19:52:00Z">
        <w:r w:rsidR="005D2045">
          <w:rPr>
            <w:rFonts w:ascii="Arial" w:hAnsi="Arial" w:cs="Arial"/>
            <w:color w:val="000000" w:themeColor="text1"/>
            <w:sz w:val="18"/>
            <w:szCs w:val="18"/>
          </w:rPr>
          <w:t xml:space="preserve">Mercedes Alanís </w:t>
        </w:r>
      </w:ins>
      <w:r w:rsidRPr="005D2045">
        <w:rPr>
          <w:rFonts w:ascii="Arial" w:hAnsi="Arial" w:cs="Arial"/>
          <w:color w:val="000000" w:themeColor="text1"/>
          <w:sz w:val="18"/>
          <w:szCs w:val="18"/>
          <w:rPrChange w:id="1205" w:author="MACARENA MUGIONE MENDEZ" w:date="2024-10-04T13:52:00Z" w16du:dateUtc="2024-10-04T19:52:00Z">
            <w:rPr>
              <w:rFonts w:ascii="Arial" w:hAnsi="Arial" w:cs="Arial"/>
              <w:color w:val="000000" w:themeColor="text1"/>
              <w:sz w:val="16"/>
              <w:szCs w:val="16"/>
            </w:rPr>
          </w:rPrChange>
        </w:rPr>
        <w:t xml:space="preserve">Rufino, </w:t>
      </w:r>
      <w:del w:id="1206" w:author="MACARENA MUGIONE MENDEZ" w:date="2024-10-04T13:52:00Z" w16du:dateUtc="2024-10-04T19:52:00Z">
        <w:r w:rsidRPr="005D2045" w:rsidDel="005D2045">
          <w:rPr>
            <w:rFonts w:ascii="Arial" w:hAnsi="Arial" w:cs="Arial"/>
            <w:color w:val="000000" w:themeColor="text1"/>
            <w:sz w:val="18"/>
            <w:szCs w:val="18"/>
            <w:rPrChange w:id="1207" w:author="MACARENA MUGIONE MENDEZ" w:date="2024-10-04T13:52:00Z" w16du:dateUtc="2024-10-04T19:52:00Z">
              <w:rPr>
                <w:rFonts w:ascii="Arial" w:hAnsi="Arial" w:cs="Arial"/>
                <w:color w:val="000000" w:themeColor="text1"/>
                <w:sz w:val="16"/>
                <w:szCs w:val="16"/>
              </w:rPr>
            </w:rPrChange>
          </w:rPr>
          <w:delText>M. A. (Ed.). (2015).</w:delText>
        </w:r>
      </w:del>
      <w:r w:rsidRPr="005D2045">
        <w:rPr>
          <w:rFonts w:ascii="Arial" w:hAnsi="Arial" w:cs="Arial"/>
          <w:color w:val="000000" w:themeColor="text1"/>
          <w:sz w:val="18"/>
          <w:szCs w:val="18"/>
          <w:rPrChange w:id="1208" w:author="MACARENA MUGIONE MENDEZ" w:date="2024-10-04T13:52:00Z" w16du:dateUtc="2024-10-04T19:52:00Z">
            <w:rPr>
              <w:rFonts w:ascii="Arial" w:hAnsi="Arial" w:cs="Arial"/>
              <w:color w:val="000000" w:themeColor="text1"/>
              <w:sz w:val="16"/>
              <w:szCs w:val="16"/>
            </w:rPr>
          </w:rPrChange>
        </w:rPr>
        <w:t xml:space="preserve"> </w:t>
      </w:r>
      <w:r w:rsidRPr="005D2045">
        <w:rPr>
          <w:rFonts w:ascii="Arial" w:hAnsi="Arial" w:cs="Arial"/>
          <w:i/>
          <w:iCs/>
          <w:color w:val="000000" w:themeColor="text1"/>
          <w:sz w:val="18"/>
          <w:szCs w:val="18"/>
          <w:rPrChange w:id="1209" w:author="MACARENA MUGIONE MENDEZ" w:date="2024-10-04T13:53:00Z" w16du:dateUtc="2024-10-04T19:53:00Z">
            <w:rPr>
              <w:rFonts w:ascii="Arial" w:hAnsi="Arial" w:cs="Arial"/>
              <w:color w:val="000000" w:themeColor="text1"/>
              <w:sz w:val="16"/>
              <w:szCs w:val="16"/>
            </w:rPr>
          </w:rPrChange>
        </w:rPr>
        <w:t>La Escuela de Medicina de la UAEH: setenta años de tradición: la historia continúa</w:t>
      </w:r>
      <w:ins w:id="1210" w:author="MACARENA MUGIONE MENDEZ" w:date="2024-10-04T13:53:00Z" w16du:dateUtc="2024-10-04T19:53:00Z">
        <w:r w:rsidR="005D2045">
          <w:rPr>
            <w:rFonts w:ascii="Arial" w:hAnsi="Arial" w:cs="Arial"/>
            <w:color w:val="000000" w:themeColor="text1"/>
            <w:sz w:val="18"/>
            <w:szCs w:val="18"/>
          </w:rPr>
          <w:t xml:space="preserve"> (México: </w:t>
        </w:r>
      </w:ins>
      <w:del w:id="1211" w:author="MACARENA MUGIONE MENDEZ" w:date="2024-10-04T13:53:00Z" w16du:dateUtc="2024-10-04T19:53:00Z">
        <w:r w:rsidRPr="005D2045" w:rsidDel="005D2045">
          <w:rPr>
            <w:rFonts w:ascii="Arial" w:hAnsi="Arial" w:cs="Arial"/>
            <w:color w:val="000000" w:themeColor="text1"/>
            <w:sz w:val="18"/>
            <w:szCs w:val="18"/>
            <w:rPrChange w:id="1212" w:author="MACARENA MUGIONE MENDEZ" w:date="2024-10-04T13:52:00Z" w16du:dateUtc="2024-10-04T19:52:00Z">
              <w:rPr>
                <w:rFonts w:ascii="Arial" w:hAnsi="Arial" w:cs="Arial"/>
                <w:color w:val="000000" w:themeColor="text1"/>
                <w:sz w:val="16"/>
                <w:szCs w:val="16"/>
              </w:rPr>
            </w:rPrChange>
          </w:rPr>
          <w:delText xml:space="preserve">. </w:delText>
        </w:r>
      </w:del>
      <w:r w:rsidRPr="005D2045">
        <w:rPr>
          <w:rFonts w:ascii="Arial" w:hAnsi="Arial" w:cs="Arial"/>
          <w:color w:val="000000" w:themeColor="text1"/>
          <w:sz w:val="18"/>
          <w:szCs w:val="18"/>
          <w:rPrChange w:id="1213" w:author="MACARENA MUGIONE MENDEZ" w:date="2024-10-04T13:52:00Z" w16du:dateUtc="2024-10-04T19:52:00Z">
            <w:rPr>
              <w:rFonts w:ascii="Arial" w:hAnsi="Arial" w:cs="Arial"/>
              <w:color w:val="000000" w:themeColor="text1"/>
              <w:sz w:val="16"/>
              <w:szCs w:val="16"/>
            </w:rPr>
          </w:rPrChange>
        </w:rPr>
        <w:t>Universidad Autónoma del Estado de Hidalgo</w:t>
      </w:r>
      <w:ins w:id="1214" w:author="MACARENA MUGIONE MENDEZ" w:date="2024-10-04T13:53:00Z" w16du:dateUtc="2024-10-04T19:53:00Z">
        <w:r w:rsidR="005D2045">
          <w:rPr>
            <w:rFonts w:ascii="Arial" w:hAnsi="Arial" w:cs="Arial"/>
            <w:color w:val="000000" w:themeColor="text1"/>
            <w:sz w:val="18"/>
            <w:szCs w:val="18"/>
          </w:rPr>
          <w:t>, 2015):</w:t>
        </w:r>
      </w:ins>
      <w:del w:id="1215" w:author="MACARENA MUGIONE MENDEZ" w:date="2024-10-04T13:53:00Z" w16du:dateUtc="2024-10-04T19:53:00Z">
        <w:r w:rsidRPr="005D2045" w:rsidDel="005D2045">
          <w:rPr>
            <w:rFonts w:ascii="Arial" w:hAnsi="Arial" w:cs="Arial"/>
            <w:color w:val="000000" w:themeColor="text1"/>
            <w:sz w:val="18"/>
            <w:szCs w:val="18"/>
            <w:rPrChange w:id="1216" w:author="MACARENA MUGIONE MENDEZ" w:date="2024-10-04T13:52:00Z" w16du:dateUtc="2024-10-04T19:52:00Z">
              <w:rPr>
                <w:rFonts w:ascii="Arial" w:hAnsi="Arial" w:cs="Arial"/>
                <w:color w:val="000000" w:themeColor="text1"/>
                <w:sz w:val="16"/>
                <w:szCs w:val="16"/>
              </w:rPr>
            </w:rPrChange>
          </w:rPr>
          <w:delText>.</w:delText>
        </w:r>
      </w:del>
      <w:r w:rsidRPr="005D2045">
        <w:rPr>
          <w:rFonts w:ascii="Arial" w:hAnsi="Arial" w:cs="Arial"/>
          <w:color w:val="000000" w:themeColor="text1"/>
          <w:sz w:val="18"/>
          <w:szCs w:val="18"/>
          <w:rPrChange w:id="1217" w:author="MACARENA MUGIONE MENDEZ" w:date="2024-10-04T13:52:00Z" w16du:dateUtc="2024-10-04T19:52:00Z">
            <w:rPr>
              <w:rFonts w:ascii="Arial" w:hAnsi="Arial" w:cs="Arial"/>
              <w:color w:val="000000" w:themeColor="text1"/>
              <w:sz w:val="16"/>
              <w:szCs w:val="16"/>
            </w:rPr>
          </w:rPrChange>
        </w:rPr>
        <w:t xml:space="preserve"> </w:t>
      </w:r>
      <w:del w:id="1218" w:author="MACARENA MUGIONE MENDEZ" w:date="2024-10-04T13:53:00Z" w16du:dateUtc="2024-10-04T19:53:00Z">
        <w:r w:rsidRPr="005D2045" w:rsidDel="005D2045">
          <w:rPr>
            <w:rFonts w:ascii="Arial" w:hAnsi="Arial" w:cs="Arial"/>
            <w:color w:val="000000" w:themeColor="text1"/>
            <w:sz w:val="18"/>
            <w:szCs w:val="18"/>
            <w:rPrChange w:id="1219" w:author="MACARENA MUGIONE MENDEZ" w:date="2024-10-04T13:52:00Z" w16du:dateUtc="2024-10-04T19:52:00Z">
              <w:rPr>
                <w:rFonts w:ascii="Arial" w:hAnsi="Arial" w:cs="Arial"/>
                <w:color w:val="000000" w:themeColor="text1"/>
                <w:sz w:val="16"/>
                <w:szCs w:val="16"/>
              </w:rPr>
            </w:rPrChange>
          </w:rPr>
          <w:delText>p</w:delText>
        </w:r>
      </w:del>
      <w:r w:rsidRPr="005D2045">
        <w:rPr>
          <w:rFonts w:ascii="Arial" w:hAnsi="Arial" w:cs="Arial"/>
          <w:color w:val="000000" w:themeColor="text1"/>
          <w:sz w:val="18"/>
          <w:szCs w:val="18"/>
          <w:rPrChange w:id="1220" w:author="MACARENA MUGIONE MENDEZ" w:date="2024-10-04T13:52:00Z" w16du:dateUtc="2024-10-04T19:52:00Z">
            <w:rPr>
              <w:rFonts w:ascii="Arial" w:hAnsi="Arial" w:cs="Arial"/>
              <w:color w:val="000000" w:themeColor="text1"/>
              <w:sz w:val="16"/>
              <w:szCs w:val="16"/>
            </w:rPr>
          </w:rPrChange>
        </w:rPr>
        <w:t>54-55</w:t>
      </w:r>
      <w:ins w:id="1221" w:author="MACARENA MUGIONE MENDEZ" w:date="2024-10-04T13:53:00Z" w16du:dateUtc="2024-10-04T19:53:00Z">
        <w:r w:rsidR="005D2045">
          <w:rPr>
            <w:rFonts w:ascii="Arial" w:hAnsi="Arial" w:cs="Arial"/>
            <w:color w:val="000000" w:themeColor="text1"/>
            <w:sz w:val="18"/>
            <w:szCs w:val="18"/>
          </w:rPr>
          <w:t>.</w:t>
        </w:r>
      </w:ins>
    </w:p>
  </w:footnote>
  <w:footnote w:id="31">
    <w:p w14:paraId="755CB7A4" w14:textId="77777777" w:rsidR="00211301" w:rsidRPr="006D7862" w:rsidRDefault="007F790D" w:rsidP="00211301">
      <w:pPr>
        <w:pStyle w:val="Textonotapie"/>
        <w:ind w:left="0"/>
        <w:jc w:val="both"/>
        <w:rPr>
          <w:ins w:id="1222" w:author="MACARENA MUGIONE MENDEZ" w:date="2024-10-04T13:59:00Z" w16du:dateUtc="2024-10-04T19:59:00Z"/>
          <w:rFonts w:ascii="Arial" w:hAnsi="Arial" w:cs="Arial"/>
          <w:color w:val="000000" w:themeColor="text1"/>
          <w:sz w:val="18"/>
          <w:szCs w:val="18"/>
          <w:lang w:val="es-ES"/>
        </w:rPr>
      </w:pPr>
      <w:r w:rsidRPr="005D2045">
        <w:rPr>
          <w:rStyle w:val="Refdenotaalpie"/>
          <w:rFonts w:ascii="Arial" w:hAnsi="Arial" w:cs="Arial"/>
          <w:color w:val="000000" w:themeColor="text1"/>
          <w:sz w:val="18"/>
          <w:szCs w:val="18"/>
          <w:rPrChange w:id="1223" w:author="MACARENA MUGIONE MENDEZ" w:date="2024-10-04T13:52:00Z" w16du:dateUtc="2024-10-04T19:52:00Z">
            <w:rPr>
              <w:rStyle w:val="Refdenotaalpie"/>
              <w:rFonts w:ascii="Arial" w:hAnsi="Arial" w:cs="Arial"/>
              <w:color w:val="000000" w:themeColor="text1"/>
              <w:sz w:val="16"/>
              <w:szCs w:val="16"/>
            </w:rPr>
          </w:rPrChange>
        </w:rPr>
        <w:footnoteRef/>
      </w:r>
      <w:r w:rsidRPr="005D2045">
        <w:rPr>
          <w:rFonts w:ascii="Arial" w:hAnsi="Arial" w:cs="Arial"/>
          <w:color w:val="000000" w:themeColor="text1"/>
          <w:sz w:val="18"/>
          <w:szCs w:val="18"/>
          <w:lang w:val="es-ES"/>
          <w:rPrChange w:id="1224" w:author="MACARENA MUGIONE MENDEZ" w:date="2024-10-04T13:52:00Z" w16du:dateUtc="2024-10-04T19:52:00Z">
            <w:rPr>
              <w:rFonts w:ascii="Arial" w:hAnsi="Arial" w:cs="Arial"/>
              <w:color w:val="000000" w:themeColor="text1"/>
              <w:sz w:val="16"/>
              <w:szCs w:val="16"/>
              <w:lang w:val="es-ES"/>
            </w:rPr>
          </w:rPrChange>
        </w:rPr>
        <w:t xml:space="preserve">En </w:t>
      </w:r>
      <w:del w:id="1225" w:author="MACARENA MUGIONE MENDEZ" w:date="2024-10-04T13:53:00Z" w16du:dateUtc="2024-10-04T19:53:00Z">
        <w:r w:rsidRPr="005D2045" w:rsidDel="00F67F5B">
          <w:rPr>
            <w:rFonts w:ascii="Arial" w:hAnsi="Arial" w:cs="Arial"/>
            <w:color w:val="000000" w:themeColor="text1"/>
            <w:sz w:val="18"/>
            <w:szCs w:val="18"/>
            <w:lang w:val="es-ES"/>
            <w:rPrChange w:id="1226" w:author="MACARENA MUGIONE MENDEZ" w:date="2024-10-04T13:52:00Z" w16du:dateUtc="2024-10-04T19:52:00Z">
              <w:rPr>
                <w:rFonts w:ascii="Arial" w:hAnsi="Arial" w:cs="Arial"/>
                <w:color w:val="000000" w:themeColor="text1"/>
                <w:sz w:val="16"/>
                <w:szCs w:val="16"/>
                <w:lang w:val="es-ES"/>
              </w:rPr>
            </w:rPrChange>
          </w:rPr>
          <w:delText xml:space="preserve"> </w:delText>
        </w:r>
      </w:del>
      <w:r w:rsidRPr="005D2045">
        <w:rPr>
          <w:rFonts w:ascii="Arial" w:hAnsi="Arial" w:cs="Arial"/>
          <w:color w:val="000000" w:themeColor="text1"/>
          <w:sz w:val="18"/>
          <w:szCs w:val="18"/>
          <w:lang w:val="es-ES"/>
          <w:rPrChange w:id="1227" w:author="MACARENA MUGIONE MENDEZ" w:date="2024-10-04T13:52:00Z" w16du:dateUtc="2024-10-04T19:52:00Z">
            <w:rPr>
              <w:rFonts w:ascii="Arial" w:hAnsi="Arial" w:cs="Arial"/>
              <w:color w:val="000000" w:themeColor="text1"/>
              <w:sz w:val="16"/>
              <w:szCs w:val="16"/>
              <w:lang w:val="es-ES"/>
            </w:rPr>
          </w:rPrChange>
        </w:rPr>
        <w:t xml:space="preserve">1925 el Hospital General </w:t>
      </w:r>
      <w:del w:id="1228" w:author="MACARENA MUGIONE MENDEZ" w:date="2024-10-04T13:53:00Z" w16du:dateUtc="2024-10-04T19:53:00Z">
        <w:r w:rsidR="006B2310" w:rsidRPr="005D2045" w:rsidDel="00F67F5B">
          <w:rPr>
            <w:rFonts w:ascii="Arial" w:hAnsi="Arial" w:cs="Arial"/>
            <w:color w:val="000000" w:themeColor="text1"/>
            <w:sz w:val="18"/>
            <w:szCs w:val="18"/>
            <w:lang w:val="es-ES"/>
            <w:rPrChange w:id="1229" w:author="MACARENA MUGIONE MENDEZ" w:date="2024-10-04T13:52:00Z" w16du:dateUtc="2024-10-04T19:52:00Z">
              <w:rPr>
                <w:rFonts w:ascii="Arial" w:hAnsi="Arial" w:cs="Arial"/>
                <w:color w:val="000000" w:themeColor="text1"/>
                <w:sz w:val="16"/>
                <w:szCs w:val="16"/>
                <w:lang w:val="es-ES"/>
              </w:rPr>
            </w:rPrChange>
          </w:rPr>
          <w:delText xml:space="preserve"> </w:delText>
        </w:r>
      </w:del>
      <w:r w:rsidRPr="005D2045">
        <w:rPr>
          <w:rFonts w:ascii="Arial" w:hAnsi="Arial" w:cs="Arial"/>
          <w:color w:val="000000" w:themeColor="text1"/>
          <w:sz w:val="18"/>
          <w:szCs w:val="18"/>
          <w:lang w:val="es-ES"/>
          <w:rPrChange w:id="1230" w:author="MACARENA MUGIONE MENDEZ" w:date="2024-10-04T13:52:00Z" w16du:dateUtc="2024-10-04T19:52:00Z">
            <w:rPr>
              <w:rFonts w:ascii="Arial" w:hAnsi="Arial" w:cs="Arial"/>
              <w:color w:val="000000" w:themeColor="text1"/>
              <w:sz w:val="16"/>
              <w:szCs w:val="16"/>
              <w:lang w:val="es-ES"/>
            </w:rPr>
          </w:rPrChange>
        </w:rPr>
        <w:t xml:space="preserve">crea el primer banco de sangre, y </w:t>
      </w:r>
      <w:r w:rsidR="00307BAF" w:rsidRPr="005D2045">
        <w:rPr>
          <w:rFonts w:ascii="Arial" w:hAnsi="Arial" w:cs="Arial"/>
          <w:color w:val="000000" w:themeColor="text1"/>
          <w:sz w:val="18"/>
          <w:szCs w:val="18"/>
          <w:lang w:val="es-ES"/>
          <w:rPrChange w:id="1231" w:author="MACARENA MUGIONE MENDEZ" w:date="2024-10-04T13:52:00Z" w16du:dateUtc="2024-10-04T19:52:00Z">
            <w:rPr>
              <w:rFonts w:ascii="Arial" w:hAnsi="Arial" w:cs="Arial"/>
              <w:color w:val="000000" w:themeColor="text1"/>
              <w:sz w:val="16"/>
              <w:szCs w:val="16"/>
              <w:lang w:val="es-ES"/>
            </w:rPr>
          </w:rPrChange>
        </w:rPr>
        <w:t xml:space="preserve">se crean </w:t>
      </w:r>
      <w:r w:rsidRPr="005D2045">
        <w:rPr>
          <w:rFonts w:ascii="Arial" w:hAnsi="Arial" w:cs="Arial"/>
          <w:color w:val="000000" w:themeColor="text1"/>
          <w:sz w:val="18"/>
          <w:szCs w:val="18"/>
          <w:lang w:val="es-ES"/>
          <w:rPrChange w:id="1232" w:author="MACARENA MUGIONE MENDEZ" w:date="2024-10-04T13:52:00Z" w16du:dateUtc="2024-10-04T19:52:00Z">
            <w:rPr>
              <w:rFonts w:ascii="Arial" w:hAnsi="Arial" w:cs="Arial"/>
              <w:color w:val="000000" w:themeColor="text1"/>
              <w:sz w:val="16"/>
              <w:szCs w:val="16"/>
              <w:lang w:val="es-ES"/>
            </w:rPr>
          </w:rPrChange>
        </w:rPr>
        <w:t>bancos de sangre en sector salud, social y privado</w:t>
      </w:r>
      <w:ins w:id="1233" w:author="MACARENA MUGIONE MENDEZ" w:date="2024-10-04T13:54:00Z" w16du:dateUtc="2024-10-04T19:54:00Z">
        <w:r w:rsidR="00011C92">
          <w:rPr>
            <w:rFonts w:ascii="Arial" w:hAnsi="Arial" w:cs="Arial"/>
            <w:color w:val="000000" w:themeColor="text1"/>
            <w:sz w:val="18"/>
            <w:szCs w:val="18"/>
            <w:lang w:val="es-ES"/>
          </w:rPr>
          <w:t>:</w:t>
        </w:r>
      </w:ins>
      <w:del w:id="1234" w:author="MACARENA MUGIONE MENDEZ" w:date="2024-10-04T13:54:00Z" w16du:dateUtc="2024-10-04T19:54:00Z">
        <w:r w:rsidRPr="005D2045" w:rsidDel="00011C92">
          <w:rPr>
            <w:rFonts w:ascii="Arial" w:hAnsi="Arial" w:cs="Arial"/>
            <w:color w:val="000000" w:themeColor="text1"/>
            <w:sz w:val="18"/>
            <w:szCs w:val="18"/>
            <w:lang w:val="es-ES"/>
            <w:rPrChange w:id="1235"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36" w:author="MACARENA MUGIONE MENDEZ" w:date="2024-10-04T13:52:00Z" w16du:dateUtc="2024-10-04T19:52:00Z">
            <w:rPr>
              <w:rFonts w:ascii="Arial" w:hAnsi="Arial" w:cs="Arial"/>
              <w:color w:val="000000" w:themeColor="text1"/>
              <w:sz w:val="16"/>
              <w:szCs w:val="16"/>
              <w:lang w:val="es-ES"/>
            </w:rPr>
          </w:rPrChange>
        </w:rPr>
        <w:t xml:space="preserve"> </w:t>
      </w:r>
      <w:ins w:id="1237" w:author="MACARENA MUGIONE MENDEZ" w:date="2024-10-04T13:55:00Z" w16du:dateUtc="2024-10-04T19:55:00Z">
        <w:r w:rsidR="00011C92">
          <w:rPr>
            <w:rFonts w:ascii="Arial" w:hAnsi="Arial" w:cs="Arial"/>
            <w:color w:val="000000" w:themeColor="text1"/>
            <w:sz w:val="18"/>
            <w:szCs w:val="18"/>
            <w:lang w:val="es-ES"/>
          </w:rPr>
          <w:t>e</w:t>
        </w:r>
      </w:ins>
      <w:del w:id="1238" w:author="MACARENA MUGIONE MENDEZ" w:date="2024-10-04T13:55:00Z" w16du:dateUtc="2024-10-04T19:55:00Z">
        <w:r w:rsidRPr="005D2045" w:rsidDel="00011C92">
          <w:rPr>
            <w:rFonts w:ascii="Arial" w:hAnsi="Arial" w:cs="Arial"/>
            <w:color w:val="000000" w:themeColor="text1"/>
            <w:sz w:val="18"/>
            <w:szCs w:val="18"/>
            <w:lang w:val="es-ES"/>
            <w:rPrChange w:id="1239" w:author="MACARENA MUGIONE MENDEZ" w:date="2024-10-04T13:52:00Z" w16du:dateUtc="2024-10-04T19:52:00Z">
              <w:rPr>
                <w:rFonts w:ascii="Arial" w:hAnsi="Arial" w:cs="Arial"/>
                <w:color w:val="000000" w:themeColor="text1"/>
                <w:sz w:val="16"/>
                <w:szCs w:val="16"/>
                <w:lang w:val="es-ES"/>
              </w:rPr>
            </w:rPrChange>
          </w:rPr>
          <w:delText>E</w:delText>
        </w:r>
      </w:del>
      <w:r w:rsidRPr="005D2045">
        <w:rPr>
          <w:rFonts w:ascii="Arial" w:hAnsi="Arial" w:cs="Arial"/>
          <w:color w:val="000000" w:themeColor="text1"/>
          <w:sz w:val="18"/>
          <w:szCs w:val="18"/>
          <w:lang w:val="es-ES"/>
          <w:rPrChange w:id="1240" w:author="MACARENA MUGIONE MENDEZ" w:date="2024-10-04T13:52:00Z" w16du:dateUtc="2024-10-04T19:52:00Z">
            <w:rPr>
              <w:rFonts w:ascii="Arial" w:hAnsi="Arial" w:cs="Arial"/>
              <w:color w:val="000000" w:themeColor="text1"/>
              <w:sz w:val="16"/>
              <w:szCs w:val="16"/>
              <w:lang w:val="es-ES"/>
            </w:rPr>
          </w:rPrChange>
        </w:rPr>
        <w:t>n los años 50 el ban</w:t>
      </w:r>
      <w:r w:rsidR="006B2310" w:rsidRPr="005D2045">
        <w:rPr>
          <w:rFonts w:ascii="Arial" w:hAnsi="Arial" w:cs="Arial"/>
          <w:color w:val="000000" w:themeColor="text1"/>
          <w:sz w:val="18"/>
          <w:szCs w:val="18"/>
          <w:lang w:val="es-ES"/>
          <w:rPrChange w:id="1241" w:author="MACARENA MUGIONE MENDEZ" w:date="2024-10-04T13:52:00Z" w16du:dateUtc="2024-10-04T19:52:00Z">
            <w:rPr>
              <w:rFonts w:ascii="Arial" w:hAnsi="Arial" w:cs="Arial"/>
              <w:color w:val="000000" w:themeColor="text1"/>
              <w:sz w:val="16"/>
              <w:szCs w:val="16"/>
              <w:lang w:val="es-ES"/>
            </w:rPr>
          </w:rPrChange>
        </w:rPr>
        <w:t>c</w:t>
      </w:r>
      <w:r w:rsidR="003064EA" w:rsidRPr="005D2045">
        <w:rPr>
          <w:rFonts w:ascii="Arial" w:hAnsi="Arial" w:cs="Arial"/>
          <w:color w:val="000000" w:themeColor="text1"/>
          <w:sz w:val="18"/>
          <w:szCs w:val="18"/>
          <w:lang w:val="es-ES"/>
          <w:rPrChange w:id="1242" w:author="MACARENA MUGIONE MENDEZ" w:date="2024-10-04T13:52:00Z" w16du:dateUtc="2024-10-04T19:52:00Z">
            <w:rPr>
              <w:rFonts w:ascii="Arial" w:hAnsi="Arial" w:cs="Arial"/>
              <w:color w:val="000000" w:themeColor="text1"/>
              <w:sz w:val="16"/>
              <w:szCs w:val="16"/>
              <w:lang w:val="es-ES"/>
            </w:rPr>
          </w:rPrChange>
        </w:rPr>
        <w:t>o</w:t>
      </w:r>
      <w:r w:rsidRPr="005D2045">
        <w:rPr>
          <w:rFonts w:ascii="Arial" w:hAnsi="Arial" w:cs="Arial"/>
          <w:color w:val="000000" w:themeColor="text1"/>
          <w:sz w:val="18"/>
          <w:szCs w:val="18"/>
          <w:lang w:val="es-ES"/>
          <w:rPrChange w:id="1243" w:author="MACARENA MUGIONE MENDEZ" w:date="2024-10-04T13:52:00Z" w16du:dateUtc="2024-10-04T19:52:00Z">
            <w:rPr>
              <w:rFonts w:ascii="Arial" w:hAnsi="Arial" w:cs="Arial"/>
              <w:color w:val="000000" w:themeColor="text1"/>
              <w:sz w:val="16"/>
              <w:szCs w:val="16"/>
              <w:lang w:val="es-ES"/>
            </w:rPr>
          </w:rPrChange>
        </w:rPr>
        <w:t xml:space="preserve"> del CM Raza del IMSS</w:t>
      </w:r>
      <w:del w:id="1244" w:author="MACARENA MUGIONE MENDEZ" w:date="2024-10-04T13:54:00Z" w16du:dateUtc="2024-10-04T19:54:00Z">
        <w:r w:rsidRPr="005D2045" w:rsidDel="00F67F5B">
          <w:rPr>
            <w:rFonts w:ascii="Arial" w:hAnsi="Arial" w:cs="Arial"/>
            <w:color w:val="000000" w:themeColor="text1"/>
            <w:sz w:val="18"/>
            <w:szCs w:val="18"/>
            <w:lang w:val="es-ES"/>
            <w:rPrChange w:id="1245" w:author="MACARENA MUGIONE MENDEZ" w:date="2024-10-04T13:52:00Z" w16du:dateUtc="2024-10-04T19:52:00Z">
              <w:rPr>
                <w:rFonts w:ascii="Arial" w:hAnsi="Arial" w:cs="Arial"/>
                <w:color w:val="000000" w:themeColor="text1"/>
                <w:sz w:val="16"/>
                <w:szCs w:val="16"/>
                <w:lang w:val="es-ES"/>
              </w:rPr>
            </w:rPrChange>
          </w:rPr>
          <w:delText xml:space="preserve"> </w:delText>
        </w:r>
      </w:del>
      <w:ins w:id="1246" w:author="MACARENA MUGIONE MENDEZ" w:date="2024-10-04T13:54:00Z" w16du:dateUtc="2024-10-04T19:54:00Z">
        <w:r w:rsidR="00F67F5B">
          <w:rPr>
            <w:rFonts w:ascii="Arial" w:hAnsi="Arial" w:cs="Arial"/>
            <w:color w:val="000000" w:themeColor="text1"/>
            <w:sz w:val="18"/>
            <w:szCs w:val="18"/>
            <w:lang w:val="es-ES"/>
          </w:rPr>
          <w:t xml:space="preserve"> y</w:t>
        </w:r>
      </w:ins>
      <w:del w:id="1247" w:author="MACARENA MUGIONE MENDEZ" w:date="2024-10-04T13:54:00Z" w16du:dateUtc="2024-10-04T19:54:00Z">
        <w:r w:rsidRPr="005D2045" w:rsidDel="00F67F5B">
          <w:rPr>
            <w:rFonts w:ascii="Arial" w:hAnsi="Arial" w:cs="Arial"/>
            <w:color w:val="000000" w:themeColor="text1"/>
            <w:sz w:val="18"/>
            <w:szCs w:val="18"/>
            <w:lang w:val="es-ES"/>
            <w:rPrChange w:id="1248"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49" w:author="MACARENA MUGIONE MENDEZ" w:date="2024-10-04T13:52:00Z" w16du:dateUtc="2024-10-04T19:52:00Z">
            <w:rPr>
              <w:rFonts w:ascii="Arial" w:hAnsi="Arial" w:cs="Arial"/>
              <w:color w:val="000000" w:themeColor="text1"/>
              <w:sz w:val="16"/>
              <w:szCs w:val="16"/>
              <w:lang w:val="es-ES"/>
            </w:rPr>
          </w:rPrChange>
        </w:rPr>
        <w:t xml:space="preserve"> en 1962 el del CMN Siglo XXI IMSS</w:t>
      </w:r>
      <w:ins w:id="1250" w:author="MACARENA MUGIONE MENDEZ" w:date="2024-10-04T13:55:00Z" w16du:dateUtc="2024-10-04T19:55:00Z">
        <w:r w:rsidR="00011C92">
          <w:rPr>
            <w:rFonts w:ascii="Arial" w:hAnsi="Arial" w:cs="Arial"/>
            <w:color w:val="000000" w:themeColor="text1"/>
            <w:sz w:val="18"/>
            <w:szCs w:val="18"/>
            <w:lang w:val="es-ES"/>
          </w:rPr>
          <w:t>;</w:t>
        </w:r>
      </w:ins>
      <w:del w:id="1251" w:author="MACARENA MUGIONE MENDEZ" w:date="2024-10-04T13:55:00Z" w16du:dateUtc="2024-10-04T19:55:00Z">
        <w:r w:rsidRPr="005D2045" w:rsidDel="00011C92">
          <w:rPr>
            <w:rFonts w:ascii="Arial" w:hAnsi="Arial" w:cs="Arial"/>
            <w:color w:val="000000" w:themeColor="text1"/>
            <w:sz w:val="18"/>
            <w:szCs w:val="18"/>
            <w:lang w:val="es-ES"/>
            <w:rPrChange w:id="1252"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53" w:author="MACARENA MUGIONE MENDEZ" w:date="2024-10-04T13:52:00Z" w16du:dateUtc="2024-10-04T19:52:00Z">
            <w:rPr>
              <w:rFonts w:ascii="Arial" w:hAnsi="Arial" w:cs="Arial"/>
              <w:color w:val="000000" w:themeColor="text1"/>
              <w:sz w:val="16"/>
              <w:szCs w:val="16"/>
              <w:lang w:val="es-ES"/>
            </w:rPr>
          </w:rPrChange>
        </w:rPr>
        <w:t xml:space="preserve"> </w:t>
      </w:r>
      <w:ins w:id="1254" w:author="MACARENA MUGIONE MENDEZ" w:date="2024-10-04T13:55:00Z" w16du:dateUtc="2024-10-04T19:55:00Z">
        <w:r w:rsidR="00011C92">
          <w:rPr>
            <w:rFonts w:ascii="Arial" w:hAnsi="Arial" w:cs="Arial"/>
            <w:color w:val="000000" w:themeColor="text1"/>
            <w:sz w:val="18"/>
            <w:szCs w:val="18"/>
            <w:lang w:val="es-ES"/>
          </w:rPr>
          <w:t>e</w:t>
        </w:r>
      </w:ins>
      <w:del w:id="1255" w:author="MACARENA MUGIONE MENDEZ" w:date="2024-10-04T13:55:00Z" w16du:dateUtc="2024-10-04T19:55:00Z">
        <w:r w:rsidRPr="005D2045" w:rsidDel="00011C92">
          <w:rPr>
            <w:rFonts w:ascii="Arial" w:hAnsi="Arial" w:cs="Arial"/>
            <w:color w:val="000000" w:themeColor="text1"/>
            <w:sz w:val="18"/>
            <w:szCs w:val="18"/>
            <w:lang w:val="es-ES"/>
            <w:rPrChange w:id="1256" w:author="MACARENA MUGIONE MENDEZ" w:date="2024-10-04T13:52:00Z" w16du:dateUtc="2024-10-04T19:52:00Z">
              <w:rPr>
                <w:rFonts w:ascii="Arial" w:hAnsi="Arial" w:cs="Arial"/>
                <w:color w:val="000000" w:themeColor="text1"/>
                <w:sz w:val="16"/>
                <w:szCs w:val="16"/>
                <w:lang w:val="es-ES"/>
              </w:rPr>
            </w:rPrChange>
          </w:rPr>
          <w:delText>E</w:delText>
        </w:r>
      </w:del>
      <w:r w:rsidRPr="005D2045">
        <w:rPr>
          <w:rFonts w:ascii="Arial" w:hAnsi="Arial" w:cs="Arial"/>
          <w:color w:val="000000" w:themeColor="text1"/>
          <w:sz w:val="18"/>
          <w:szCs w:val="18"/>
          <w:lang w:val="es-ES"/>
          <w:rPrChange w:id="1257" w:author="MACARENA MUGIONE MENDEZ" w:date="2024-10-04T13:52:00Z" w16du:dateUtc="2024-10-04T19:52:00Z">
            <w:rPr>
              <w:rFonts w:ascii="Arial" w:hAnsi="Arial" w:cs="Arial"/>
              <w:color w:val="000000" w:themeColor="text1"/>
              <w:sz w:val="16"/>
              <w:szCs w:val="16"/>
              <w:lang w:val="es-ES"/>
            </w:rPr>
          </w:rPrChange>
        </w:rPr>
        <w:t xml:space="preserve">n 1974 se publican los términos de </w:t>
      </w:r>
      <w:del w:id="1258" w:author="MACARENA MUGIONE MENDEZ" w:date="2024-10-04T13:54:00Z" w16du:dateUtc="2024-10-04T19:54:00Z">
        <w:r w:rsidRPr="005D2045" w:rsidDel="000838CC">
          <w:rPr>
            <w:rFonts w:ascii="Arial" w:hAnsi="Arial" w:cs="Arial"/>
            <w:color w:val="000000" w:themeColor="text1"/>
            <w:sz w:val="18"/>
            <w:szCs w:val="18"/>
            <w:lang w:val="es-ES"/>
            <w:rPrChange w:id="1259" w:author="MACARENA MUGIONE MENDEZ" w:date="2024-10-04T13:52:00Z" w16du:dateUtc="2024-10-04T19:52:00Z">
              <w:rPr>
                <w:rFonts w:ascii="Arial" w:hAnsi="Arial" w:cs="Arial"/>
                <w:color w:val="000000" w:themeColor="text1"/>
                <w:sz w:val="16"/>
                <w:szCs w:val="16"/>
                <w:lang w:val="es-ES"/>
              </w:rPr>
            </w:rPrChange>
          </w:rPr>
          <w:delText>compra-venta</w:delText>
        </w:r>
      </w:del>
      <w:ins w:id="1260" w:author="MACARENA MUGIONE MENDEZ" w:date="2024-10-04T13:54:00Z" w16du:dateUtc="2024-10-04T19:54:00Z">
        <w:r w:rsidR="000838CC" w:rsidRPr="000838CC">
          <w:rPr>
            <w:rFonts w:ascii="Arial" w:hAnsi="Arial" w:cs="Arial"/>
            <w:color w:val="000000" w:themeColor="text1"/>
            <w:sz w:val="18"/>
            <w:szCs w:val="18"/>
            <w:lang w:val="es-ES"/>
          </w:rPr>
          <w:t>compraventa</w:t>
        </w:r>
      </w:ins>
      <w:r w:rsidRPr="005D2045">
        <w:rPr>
          <w:rFonts w:ascii="Arial" w:hAnsi="Arial" w:cs="Arial"/>
          <w:color w:val="000000" w:themeColor="text1"/>
          <w:sz w:val="18"/>
          <w:szCs w:val="18"/>
          <w:lang w:val="es-ES"/>
          <w:rPrChange w:id="1261" w:author="MACARENA MUGIONE MENDEZ" w:date="2024-10-04T13:52:00Z" w16du:dateUtc="2024-10-04T19:52:00Z">
            <w:rPr>
              <w:rFonts w:ascii="Arial" w:hAnsi="Arial" w:cs="Arial"/>
              <w:color w:val="000000" w:themeColor="text1"/>
              <w:sz w:val="16"/>
              <w:szCs w:val="16"/>
              <w:lang w:val="es-ES"/>
            </w:rPr>
          </w:rPrChange>
        </w:rPr>
        <w:t xml:space="preserve"> de sangre</w:t>
      </w:r>
      <w:ins w:id="1262" w:author="MACARENA MUGIONE MENDEZ" w:date="2024-10-04T13:54:00Z" w16du:dateUtc="2024-10-04T19:54:00Z">
        <w:r w:rsidR="000838CC">
          <w:rPr>
            <w:rFonts w:ascii="Arial" w:hAnsi="Arial" w:cs="Arial"/>
            <w:color w:val="000000" w:themeColor="text1"/>
            <w:sz w:val="18"/>
            <w:szCs w:val="18"/>
            <w:lang w:val="es-ES"/>
          </w:rPr>
          <w:t>.</w:t>
        </w:r>
      </w:ins>
      <w:del w:id="1263" w:author="MACARENA MUGIONE MENDEZ" w:date="2024-10-04T13:54:00Z" w16du:dateUtc="2024-10-04T19:54:00Z">
        <w:r w:rsidRPr="005D2045" w:rsidDel="000838CC">
          <w:rPr>
            <w:rFonts w:ascii="Arial" w:hAnsi="Arial" w:cs="Arial"/>
            <w:color w:val="000000" w:themeColor="text1"/>
            <w:sz w:val="18"/>
            <w:szCs w:val="18"/>
            <w:lang w:val="es-ES"/>
            <w:rPrChange w:id="1264"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65" w:author="MACARENA MUGIONE MENDEZ" w:date="2024-10-04T13:52:00Z" w16du:dateUtc="2024-10-04T19:52:00Z">
            <w:rPr>
              <w:rFonts w:ascii="Arial" w:hAnsi="Arial" w:cs="Arial"/>
              <w:color w:val="000000" w:themeColor="text1"/>
              <w:sz w:val="16"/>
              <w:szCs w:val="16"/>
              <w:lang w:val="es-ES"/>
            </w:rPr>
          </w:rPrChange>
        </w:rPr>
        <w:t xml:space="preserve"> </w:t>
      </w:r>
      <w:ins w:id="1266" w:author="MACARENA MUGIONE MENDEZ" w:date="2024-10-04T13:55:00Z" w16du:dateUtc="2024-10-04T19:55:00Z">
        <w:r w:rsidR="00011C92">
          <w:rPr>
            <w:rFonts w:ascii="Arial" w:hAnsi="Arial" w:cs="Arial"/>
            <w:color w:val="000000" w:themeColor="text1"/>
            <w:sz w:val="18"/>
            <w:szCs w:val="18"/>
            <w:lang w:val="es-ES"/>
          </w:rPr>
          <w:t>e</w:t>
        </w:r>
      </w:ins>
      <w:del w:id="1267" w:author="MACARENA MUGIONE MENDEZ" w:date="2024-10-04T13:55:00Z" w16du:dateUtc="2024-10-04T19:55:00Z">
        <w:r w:rsidRPr="005D2045" w:rsidDel="00011C92">
          <w:rPr>
            <w:rFonts w:ascii="Arial" w:hAnsi="Arial" w:cs="Arial"/>
            <w:color w:val="000000" w:themeColor="text1"/>
            <w:sz w:val="18"/>
            <w:szCs w:val="18"/>
            <w:lang w:val="es-ES"/>
            <w:rPrChange w:id="1268" w:author="MACARENA MUGIONE MENDEZ" w:date="2024-10-04T13:52:00Z" w16du:dateUtc="2024-10-04T19:52:00Z">
              <w:rPr>
                <w:rFonts w:ascii="Arial" w:hAnsi="Arial" w:cs="Arial"/>
                <w:color w:val="000000" w:themeColor="text1"/>
                <w:sz w:val="16"/>
                <w:szCs w:val="16"/>
                <w:lang w:val="es-ES"/>
              </w:rPr>
            </w:rPrChange>
          </w:rPr>
          <w:delText>E</w:delText>
        </w:r>
      </w:del>
      <w:r w:rsidRPr="005D2045">
        <w:rPr>
          <w:rFonts w:ascii="Arial" w:hAnsi="Arial" w:cs="Arial"/>
          <w:color w:val="000000" w:themeColor="text1"/>
          <w:sz w:val="18"/>
          <w:szCs w:val="18"/>
          <w:lang w:val="es-ES"/>
          <w:rPrChange w:id="1269" w:author="MACARENA MUGIONE MENDEZ" w:date="2024-10-04T13:52:00Z" w16du:dateUtc="2024-10-04T19:52:00Z">
            <w:rPr>
              <w:rFonts w:ascii="Arial" w:hAnsi="Arial" w:cs="Arial"/>
              <w:color w:val="000000" w:themeColor="text1"/>
              <w:sz w:val="16"/>
              <w:szCs w:val="16"/>
              <w:lang w:val="es-ES"/>
            </w:rPr>
          </w:rPrChange>
        </w:rPr>
        <w:t>n 1982</w:t>
      </w:r>
      <w:ins w:id="1270" w:author="MACARENA MUGIONE MENDEZ" w:date="2024-10-04T13:55:00Z" w16du:dateUtc="2024-10-04T19:55:00Z">
        <w:r w:rsidR="00011C92">
          <w:rPr>
            <w:rFonts w:ascii="Arial" w:hAnsi="Arial" w:cs="Arial"/>
            <w:color w:val="000000" w:themeColor="text1"/>
            <w:sz w:val="18"/>
            <w:szCs w:val="18"/>
            <w:lang w:val="es-ES"/>
          </w:rPr>
          <w:t xml:space="preserve"> se crea</w:t>
        </w:r>
      </w:ins>
      <w:r w:rsidRPr="005D2045">
        <w:rPr>
          <w:rFonts w:ascii="Arial" w:hAnsi="Arial" w:cs="Arial"/>
          <w:color w:val="000000" w:themeColor="text1"/>
          <w:sz w:val="18"/>
          <w:szCs w:val="18"/>
          <w:lang w:val="es-ES"/>
          <w:rPrChange w:id="1271" w:author="MACARENA MUGIONE MENDEZ" w:date="2024-10-04T13:52:00Z" w16du:dateUtc="2024-10-04T19:52:00Z">
            <w:rPr>
              <w:rFonts w:ascii="Arial" w:hAnsi="Arial" w:cs="Arial"/>
              <w:color w:val="000000" w:themeColor="text1"/>
              <w:sz w:val="16"/>
              <w:szCs w:val="16"/>
              <w:lang w:val="es-ES"/>
            </w:rPr>
          </w:rPrChange>
        </w:rPr>
        <w:t xml:space="preserve"> el Centro Nacional de la Transfusión Sanguínea (CNTS). </w:t>
      </w:r>
      <w:ins w:id="1272" w:author="MACARENA MUGIONE MENDEZ" w:date="2024-10-04T13:55:00Z" w16du:dateUtc="2024-10-04T19:55:00Z">
        <w:r w:rsidR="00011C92">
          <w:rPr>
            <w:rFonts w:ascii="Arial" w:hAnsi="Arial" w:cs="Arial"/>
            <w:color w:val="000000" w:themeColor="text1"/>
            <w:sz w:val="18"/>
            <w:szCs w:val="18"/>
            <w:lang w:val="es-ES"/>
          </w:rPr>
          <w:t>Para</w:t>
        </w:r>
      </w:ins>
      <w:del w:id="1273" w:author="MACARENA MUGIONE MENDEZ" w:date="2024-10-04T13:55:00Z" w16du:dateUtc="2024-10-04T19:55:00Z">
        <w:r w:rsidRPr="005D2045" w:rsidDel="00011C92">
          <w:rPr>
            <w:rFonts w:ascii="Arial" w:hAnsi="Arial" w:cs="Arial"/>
            <w:color w:val="000000" w:themeColor="text1"/>
            <w:sz w:val="18"/>
            <w:szCs w:val="18"/>
            <w:lang w:val="es-ES"/>
            <w:rPrChange w:id="1274" w:author="MACARENA MUGIONE MENDEZ" w:date="2024-10-04T13:52:00Z" w16du:dateUtc="2024-10-04T19:52:00Z">
              <w:rPr>
                <w:rFonts w:ascii="Arial" w:hAnsi="Arial" w:cs="Arial"/>
                <w:color w:val="000000" w:themeColor="text1"/>
                <w:sz w:val="16"/>
                <w:szCs w:val="16"/>
                <w:lang w:val="es-ES"/>
              </w:rPr>
            </w:rPrChange>
          </w:rPr>
          <w:delText>En</w:delText>
        </w:r>
      </w:del>
      <w:r w:rsidRPr="005D2045">
        <w:rPr>
          <w:rFonts w:ascii="Arial" w:hAnsi="Arial" w:cs="Arial"/>
          <w:color w:val="000000" w:themeColor="text1"/>
          <w:sz w:val="18"/>
          <w:szCs w:val="18"/>
          <w:lang w:val="es-ES"/>
          <w:rPrChange w:id="1275" w:author="MACARENA MUGIONE MENDEZ" w:date="2024-10-04T13:52:00Z" w16du:dateUtc="2024-10-04T19:52:00Z">
            <w:rPr>
              <w:rFonts w:ascii="Arial" w:hAnsi="Arial" w:cs="Arial"/>
              <w:color w:val="000000" w:themeColor="text1"/>
              <w:sz w:val="16"/>
              <w:szCs w:val="16"/>
              <w:lang w:val="es-ES"/>
            </w:rPr>
          </w:rPrChange>
        </w:rPr>
        <w:t xml:space="preserve"> 1988 </w:t>
      </w:r>
      <w:ins w:id="1276" w:author="MACARENA MUGIONE MENDEZ" w:date="2024-10-04T13:55:00Z" w16du:dateUtc="2024-10-04T19:55:00Z">
        <w:r w:rsidR="00011C92">
          <w:rPr>
            <w:rFonts w:ascii="Arial" w:hAnsi="Arial" w:cs="Arial"/>
            <w:color w:val="000000" w:themeColor="text1"/>
            <w:sz w:val="18"/>
            <w:szCs w:val="18"/>
            <w:lang w:val="es-ES"/>
          </w:rPr>
          <w:t>se registran</w:t>
        </w:r>
      </w:ins>
      <w:del w:id="1277" w:author="MACARENA MUGIONE MENDEZ" w:date="2024-10-04T13:55:00Z" w16du:dateUtc="2024-10-04T19:55:00Z">
        <w:r w:rsidRPr="005D2045" w:rsidDel="00011C92">
          <w:rPr>
            <w:rFonts w:ascii="Arial" w:hAnsi="Arial" w:cs="Arial"/>
            <w:color w:val="000000" w:themeColor="text1"/>
            <w:sz w:val="18"/>
            <w:szCs w:val="18"/>
            <w:lang w:val="es-ES"/>
            <w:rPrChange w:id="1278" w:author="MACARENA MUGIONE MENDEZ" w:date="2024-10-04T13:52:00Z" w16du:dateUtc="2024-10-04T19:52:00Z">
              <w:rPr>
                <w:rFonts w:ascii="Arial" w:hAnsi="Arial" w:cs="Arial"/>
                <w:color w:val="000000" w:themeColor="text1"/>
                <w:sz w:val="16"/>
                <w:szCs w:val="16"/>
                <w:lang w:val="es-ES"/>
              </w:rPr>
            </w:rPrChange>
          </w:rPr>
          <w:delText>los</w:delText>
        </w:r>
      </w:del>
      <w:r w:rsidRPr="005D2045">
        <w:rPr>
          <w:rFonts w:ascii="Arial" w:hAnsi="Arial" w:cs="Arial"/>
          <w:color w:val="000000" w:themeColor="text1"/>
          <w:sz w:val="18"/>
          <w:szCs w:val="18"/>
          <w:lang w:val="es-ES"/>
          <w:rPrChange w:id="1279" w:author="MACARENA MUGIONE MENDEZ" w:date="2024-10-04T13:52:00Z" w16du:dateUtc="2024-10-04T19:52:00Z">
            <w:rPr>
              <w:rFonts w:ascii="Arial" w:hAnsi="Arial" w:cs="Arial"/>
              <w:color w:val="000000" w:themeColor="text1"/>
              <w:sz w:val="16"/>
              <w:szCs w:val="16"/>
              <w:lang w:val="es-ES"/>
            </w:rPr>
          </w:rPrChange>
        </w:rPr>
        <w:t xml:space="preserve"> 31 centros estatales de transfusión sanguínea</w:t>
      </w:r>
      <w:r w:rsidRPr="005D2045">
        <w:rPr>
          <w:rFonts w:ascii="Arial" w:hAnsi="Arial" w:cs="Arial"/>
          <w:sz w:val="18"/>
          <w:szCs w:val="18"/>
          <w:lang w:val="es-ES"/>
          <w:rPrChange w:id="1280" w:author="MACARENA MUGIONE MENDEZ" w:date="2024-10-04T13:52:00Z" w16du:dateUtc="2024-10-04T19:52:00Z">
            <w:rPr>
              <w:rFonts w:ascii="Arial" w:hAnsi="Arial" w:cs="Arial"/>
              <w:sz w:val="16"/>
              <w:szCs w:val="16"/>
              <w:lang w:val="es-ES"/>
            </w:rPr>
          </w:rPrChange>
        </w:rPr>
        <w:t xml:space="preserve">, </w:t>
      </w:r>
      <w:r w:rsidRPr="005D2045">
        <w:rPr>
          <w:rFonts w:ascii="Arial" w:hAnsi="Arial" w:cs="Arial"/>
          <w:color w:val="000000" w:themeColor="text1"/>
          <w:sz w:val="18"/>
          <w:szCs w:val="18"/>
          <w:lang w:val="es-ES"/>
          <w:rPrChange w:id="1281" w:author="MACARENA MUGIONE MENDEZ" w:date="2024-10-04T13:52:00Z" w16du:dateUtc="2024-10-04T19:52:00Z">
            <w:rPr>
              <w:rFonts w:ascii="Arial" w:hAnsi="Arial" w:cs="Arial"/>
              <w:color w:val="000000" w:themeColor="text1"/>
              <w:sz w:val="16"/>
              <w:szCs w:val="16"/>
              <w:lang w:val="es-ES"/>
            </w:rPr>
          </w:rPrChange>
        </w:rPr>
        <w:t>y en 1993 se publica la primer Norma Oficial Mexicana para disposición de sangre.</w:t>
      </w:r>
      <w:r w:rsidRPr="005D2045">
        <w:rPr>
          <w:rFonts w:ascii="Arial" w:hAnsi="Arial" w:cs="Arial"/>
          <w:color w:val="000000" w:themeColor="text1"/>
          <w:sz w:val="18"/>
          <w:szCs w:val="18"/>
          <w:rPrChange w:id="1282" w:author="MACARENA MUGIONE MENDEZ" w:date="2024-10-04T13:52:00Z" w16du:dateUtc="2024-10-04T19:52:00Z">
            <w:rPr>
              <w:rFonts w:ascii="Arial" w:hAnsi="Arial" w:cs="Arial"/>
              <w:color w:val="000000" w:themeColor="text1"/>
            </w:rPr>
          </w:rPrChange>
        </w:rPr>
        <w:t xml:space="preserve"> </w:t>
      </w:r>
      <w:ins w:id="1283" w:author="MACARENA MUGIONE MENDEZ" w:date="2024-10-04T13:56:00Z" w16du:dateUtc="2024-10-04T19:56:00Z">
        <w:r w:rsidR="00011C92">
          <w:rPr>
            <w:rFonts w:ascii="Arial" w:hAnsi="Arial" w:cs="Arial"/>
            <w:color w:val="000000" w:themeColor="text1"/>
            <w:sz w:val="18"/>
            <w:szCs w:val="18"/>
            <w:lang w:val="es-ES"/>
          </w:rPr>
          <w:t xml:space="preserve">Raúl Ambriz </w:t>
        </w:r>
      </w:ins>
      <w:del w:id="1284" w:author="MACARENA MUGIONE MENDEZ" w:date="2024-10-04T13:56:00Z" w16du:dateUtc="2024-10-04T19:56:00Z">
        <w:r w:rsidRPr="005D2045" w:rsidDel="00011C92">
          <w:rPr>
            <w:rFonts w:ascii="Arial" w:hAnsi="Arial" w:cs="Arial"/>
            <w:color w:val="000000" w:themeColor="text1"/>
            <w:sz w:val="18"/>
            <w:szCs w:val="18"/>
            <w:lang w:val="es-ES"/>
            <w:rPrChange w:id="1285"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86" w:author="MACARENA MUGIONE MENDEZ" w:date="2024-10-04T13:52:00Z" w16du:dateUtc="2024-10-04T19:52:00Z">
            <w:rPr>
              <w:rFonts w:ascii="Arial" w:hAnsi="Arial" w:cs="Arial"/>
              <w:color w:val="000000" w:themeColor="text1"/>
              <w:sz w:val="16"/>
              <w:szCs w:val="16"/>
              <w:lang w:val="es-ES"/>
            </w:rPr>
          </w:rPrChange>
        </w:rPr>
        <w:t xml:space="preserve">Fernández, </w:t>
      </w:r>
      <w:del w:id="1287" w:author="MACARENA MUGIONE MENDEZ" w:date="2024-10-04T13:56:00Z" w16du:dateUtc="2024-10-04T19:56:00Z">
        <w:r w:rsidRPr="005D2045" w:rsidDel="00011C92">
          <w:rPr>
            <w:rFonts w:ascii="Arial" w:hAnsi="Arial" w:cs="Arial"/>
            <w:color w:val="000000" w:themeColor="text1"/>
            <w:sz w:val="18"/>
            <w:szCs w:val="18"/>
            <w:lang w:val="es-ES"/>
            <w:rPrChange w:id="1288" w:author="MACARENA MUGIONE MENDEZ" w:date="2024-10-04T13:52:00Z" w16du:dateUtc="2024-10-04T19:52:00Z">
              <w:rPr>
                <w:rFonts w:ascii="Arial" w:hAnsi="Arial" w:cs="Arial"/>
                <w:color w:val="000000" w:themeColor="text1"/>
                <w:sz w:val="16"/>
                <w:szCs w:val="16"/>
                <w:lang w:val="es-ES"/>
              </w:rPr>
            </w:rPrChange>
          </w:rPr>
          <w:delText>R. A. (2012).</w:delText>
        </w:r>
      </w:del>
      <w:r w:rsidRPr="005D2045">
        <w:rPr>
          <w:rFonts w:ascii="Arial" w:hAnsi="Arial" w:cs="Arial"/>
          <w:color w:val="000000" w:themeColor="text1"/>
          <w:sz w:val="18"/>
          <w:szCs w:val="18"/>
          <w:lang w:val="es-ES"/>
          <w:rPrChange w:id="1289" w:author="MACARENA MUGIONE MENDEZ" w:date="2024-10-04T13:52:00Z" w16du:dateUtc="2024-10-04T19:52:00Z">
            <w:rPr>
              <w:rFonts w:ascii="Arial" w:hAnsi="Arial" w:cs="Arial"/>
              <w:color w:val="000000" w:themeColor="text1"/>
              <w:sz w:val="16"/>
              <w:szCs w:val="16"/>
              <w:lang w:val="es-ES"/>
            </w:rPr>
          </w:rPrChange>
        </w:rPr>
        <w:t xml:space="preserve"> Historia del Banco Central de Sangre del CMN Siglo XXI. Apoyo en la hemofilia. Segunda de tres partes</w:t>
      </w:r>
      <w:ins w:id="1290" w:author="MACARENA MUGIONE MENDEZ" w:date="2024-10-04T13:57:00Z" w16du:dateUtc="2024-10-04T19:57:00Z">
        <w:r w:rsidR="00011C92" w:rsidRPr="005D2045">
          <w:rPr>
            <w:rFonts w:ascii="Arial" w:hAnsi="Arial" w:cs="Arial"/>
            <w:color w:val="000000" w:themeColor="text1"/>
            <w:sz w:val="18"/>
            <w:szCs w:val="18"/>
            <w:shd w:val="clear" w:color="auto" w:fill="FFFFFF"/>
          </w:rPr>
          <w:t>»</w:t>
        </w:r>
        <w:r w:rsidR="00011C92">
          <w:rPr>
            <w:rFonts w:ascii="Arial" w:hAnsi="Arial" w:cs="Arial"/>
            <w:color w:val="000000" w:themeColor="text1"/>
            <w:sz w:val="18"/>
            <w:szCs w:val="18"/>
            <w:shd w:val="clear" w:color="auto" w:fill="FFFFFF"/>
          </w:rPr>
          <w:t>,</w:t>
        </w:r>
      </w:ins>
      <w:del w:id="1291" w:author="MACARENA MUGIONE MENDEZ" w:date="2024-10-04T13:57:00Z" w16du:dateUtc="2024-10-04T19:57:00Z">
        <w:r w:rsidRPr="005D2045" w:rsidDel="00011C92">
          <w:rPr>
            <w:rFonts w:ascii="Arial" w:hAnsi="Arial" w:cs="Arial"/>
            <w:color w:val="000000" w:themeColor="text1"/>
            <w:sz w:val="18"/>
            <w:szCs w:val="18"/>
            <w:lang w:val="es-ES"/>
            <w:rPrChange w:id="1292"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293" w:author="MACARENA MUGIONE MENDEZ" w:date="2024-10-04T13:52:00Z" w16du:dateUtc="2024-10-04T19:52:00Z">
            <w:rPr>
              <w:rFonts w:ascii="Arial" w:hAnsi="Arial" w:cs="Arial"/>
              <w:color w:val="000000" w:themeColor="text1"/>
              <w:sz w:val="16"/>
              <w:szCs w:val="16"/>
              <w:lang w:val="es-ES"/>
            </w:rPr>
          </w:rPrChange>
        </w:rPr>
        <w:t xml:space="preserve"> </w:t>
      </w:r>
      <w:r w:rsidRPr="00011C92">
        <w:rPr>
          <w:rFonts w:ascii="Arial" w:hAnsi="Arial" w:cs="Arial"/>
          <w:i/>
          <w:iCs/>
          <w:color w:val="000000" w:themeColor="text1"/>
          <w:sz w:val="18"/>
          <w:szCs w:val="18"/>
          <w:lang w:val="es-ES"/>
          <w:rPrChange w:id="1294" w:author="MACARENA MUGIONE MENDEZ" w:date="2024-10-04T13:57:00Z" w16du:dateUtc="2024-10-04T19:57:00Z">
            <w:rPr>
              <w:rFonts w:ascii="Arial" w:hAnsi="Arial" w:cs="Arial"/>
              <w:color w:val="000000" w:themeColor="text1"/>
              <w:sz w:val="16"/>
              <w:szCs w:val="16"/>
              <w:lang w:val="es-ES"/>
            </w:rPr>
          </w:rPrChange>
        </w:rPr>
        <w:t>Revista Mexicana de Medicina Transfusional</w:t>
      </w:r>
      <w:r w:rsidRPr="005D2045">
        <w:rPr>
          <w:rFonts w:ascii="Arial" w:hAnsi="Arial" w:cs="Arial"/>
          <w:color w:val="000000" w:themeColor="text1"/>
          <w:sz w:val="18"/>
          <w:szCs w:val="18"/>
          <w:lang w:val="es-ES"/>
          <w:rPrChange w:id="1295" w:author="MACARENA MUGIONE MENDEZ" w:date="2024-10-04T13:52:00Z" w16du:dateUtc="2024-10-04T19:52:00Z">
            <w:rPr>
              <w:rFonts w:ascii="Arial" w:hAnsi="Arial" w:cs="Arial"/>
              <w:color w:val="000000" w:themeColor="text1"/>
              <w:sz w:val="16"/>
              <w:szCs w:val="16"/>
              <w:lang w:val="es-ES"/>
            </w:rPr>
          </w:rPrChange>
        </w:rPr>
        <w:t xml:space="preserve">, </w:t>
      </w:r>
      <w:ins w:id="1296" w:author="MACARENA MUGIONE MENDEZ" w:date="2024-10-04T13:57:00Z" w16du:dateUtc="2024-10-04T19:57:00Z">
        <w:r w:rsidR="00011C92">
          <w:rPr>
            <w:rFonts w:ascii="Arial" w:hAnsi="Arial" w:cs="Arial"/>
            <w:color w:val="000000" w:themeColor="text1"/>
            <w:sz w:val="18"/>
            <w:szCs w:val="18"/>
            <w:lang w:val="es-ES"/>
          </w:rPr>
          <w:t>vol.</w:t>
        </w:r>
      </w:ins>
      <w:r w:rsidRPr="005D2045">
        <w:rPr>
          <w:rFonts w:ascii="Arial" w:hAnsi="Arial" w:cs="Arial"/>
          <w:color w:val="000000" w:themeColor="text1"/>
          <w:sz w:val="18"/>
          <w:szCs w:val="18"/>
          <w:lang w:val="es-ES"/>
          <w:rPrChange w:id="1297" w:author="MACARENA MUGIONE MENDEZ" w:date="2024-10-04T13:52:00Z" w16du:dateUtc="2024-10-04T19:52:00Z">
            <w:rPr>
              <w:rFonts w:ascii="Arial" w:hAnsi="Arial" w:cs="Arial"/>
              <w:color w:val="000000" w:themeColor="text1"/>
              <w:sz w:val="16"/>
              <w:szCs w:val="16"/>
              <w:lang w:val="es-ES"/>
            </w:rPr>
          </w:rPrChange>
        </w:rPr>
        <w:t>5</w:t>
      </w:r>
      <w:ins w:id="1298" w:author="MACARENA MUGIONE MENDEZ" w:date="2024-10-04T13:57:00Z" w16du:dateUtc="2024-10-04T19:57:00Z">
        <w:r w:rsidR="00011C92">
          <w:rPr>
            <w:rFonts w:ascii="Arial" w:hAnsi="Arial" w:cs="Arial"/>
            <w:color w:val="000000" w:themeColor="text1"/>
            <w:sz w:val="18"/>
            <w:szCs w:val="18"/>
            <w:lang w:val="es-ES"/>
          </w:rPr>
          <w:t>, n°</w:t>
        </w:r>
      </w:ins>
      <w:del w:id="1299" w:author="MACARENA MUGIONE MENDEZ" w:date="2024-10-04T13:57:00Z" w16du:dateUtc="2024-10-04T19:57:00Z">
        <w:r w:rsidRPr="005D2045" w:rsidDel="00011C92">
          <w:rPr>
            <w:rFonts w:ascii="Arial" w:hAnsi="Arial" w:cs="Arial"/>
            <w:color w:val="000000" w:themeColor="text1"/>
            <w:sz w:val="18"/>
            <w:szCs w:val="18"/>
            <w:lang w:val="es-ES"/>
            <w:rPrChange w:id="1300"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301" w:author="MACARENA MUGIONE MENDEZ" w:date="2024-10-04T13:52:00Z" w16du:dateUtc="2024-10-04T19:52:00Z">
            <w:rPr>
              <w:rFonts w:ascii="Arial" w:hAnsi="Arial" w:cs="Arial"/>
              <w:color w:val="000000" w:themeColor="text1"/>
              <w:sz w:val="16"/>
              <w:szCs w:val="16"/>
              <w:lang w:val="es-ES"/>
            </w:rPr>
          </w:rPrChange>
        </w:rPr>
        <w:t>1</w:t>
      </w:r>
      <w:ins w:id="1302" w:author="MACARENA MUGIONE MENDEZ" w:date="2024-10-04T13:57:00Z" w16du:dateUtc="2024-10-04T19:57:00Z">
        <w:r w:rsidR="00011C92">
          <w:rPr>
            <w:rFonts w:ascii="Arial" w:hAnsi="Arial" w:cs="Arial"/>
            <w:color w:val="000000" w:themeColor="text1"/>
            <w:sz w:val="18"/>
            <w:szCs w:val="18"/>
            <w:lang w:val="es-ES"/>
          </w:rPr>
          <w:t xml:space="preserve"> (2012):</w:t>
        </w:r>
      </w:ins>
      <w:del w:id="1303" w:author="MACARENA MUGIONE MENDEZ" w:date="2024-10-04T13:57:00Z" w16du:dateUtc="2024-10-04T19:57:00Z">
        <w:r w:rsidRPr="005D2045" w:rsidDel="00011C92">
          <w:rPr>
            <w:rFonts w:ascii="Arial" w:hAnsi="Arial" w:cs="Arial"/>
            <w:color w:val="000000" w:themeColor="text1"/>
            <w:sz w:val="18"/>
            <w:szCs w:val="18"/>
            <w:lang w:val="es-ES"/>
            <w:rPrChange w:id="1304"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305" w:author="MACARENA MUGIONE MENDEZ" w:date="2024-10-04T13:52:00Z" w16du:dateUtc="2024-10-04T19:52:00Z">
            <w:rPr>
              <w:rFonts w:ascii="Arial" w:hAnsi="Arial" w:cs="Arial"/>
              <w:color w:val="000000" w:themeColor="text1"/>
              <w:sz w:val="16"/>
              <w:szCs w:val="16"/>
              <w:lang w:val="es-ES"/>
            </w:rPr>
          </w:rPrChange>
        </w:rPr>
        <w:t xml:space="preserve"> 29-55</w:t>
      </w:r>
      <w:del w:id="1306" w:author="MACARENA MUGIONE MENDEZ" w:date="2024-10-04T13:57:00Z" w16du:dateUtc="2024-10-04T19:57:00Z">
        <w:r w:rsidRPr="005D2045" w:rsidDel="00011C92">
          <w:rPr>
            <w:rFonts w:ascii="Arial" w:hAnsi="Arial" w:cs="Arial"/>
            <w:color w:val="000000" w:themeColor="text1"/>
            <w:sz w:val="18"/>
            <w:szCs w:val="18"/>
            <w:lang w:val="es-ES"/>
            <w:rPrChange w:id="1307" w:author="MACARENA MUGIONE MENDEZ" w:date="2024-10-04T13:52:00Z" w16du:dateUtc="2024-10-04T19:52:00Z">
              <w:rPr>
                <w:rFonts w:ascii="Arial" w:hAnsi="Arial" w:cs="Arial"/>
                <w:color w:val="000000" w:themeColor="text1"/>
                <w:sz w:val="16"/>
                <w:szCs w:val="16"/>
                <w:lang w:val="es-ES"/>
              </w:rPr>
            </w:rPrChange>
          </w:rPr>
          <w:delText>.</w:delText>
        </w:r>
      </w:del>
      <w:r w:rsidRPr="005D2045">
        <w:rPr>
          <w:rFonts w:ascii="Arial" w:hAnsi="Arial" w:cs="Arial"/>
          <w:color w:val="000000" w:themeColor="text1"/>
          <w:sz w:val="18"/>
          <w:szCs w:val="18"/>
          <w:lang w:val="es-ES"/>
          <w:rPrChange w:id="1308" w:author="MACARENA MUGIONE MENDEZ" w:date="2024-10-04T13:52:00Z" w16du:dateUtc="2024-10-04T19:52:00Z">
            <w:rPr>
              <w:rFonts w:ascii="Arial" w:hAnsi="Arial" w:cs="Arial"/>
              <w:color w:val="000000" w:themeColor="text1"/>
              <w:sz w:val="16"/>
              <w:szCs w:val="16"/>
              <w:lang w:val="es-ES"/>
            </w:rPr>
          </w:rPrChange>
        </w:rPr>
        <w:t>;</w:t>
      </w:r>
      <w:del w:id="1309" w:author="MACARENA MUGIONE MENDEZ" w:date="2024-10-04T13:59:00Z" w16du:dateUtc="2024-10-04T19:59:00Z">
        <w:r w:rsidRPr="005D2045" w:rsidDel="00211301">
          <w:rPr>
            <w:rFonts w:ascii="Arial" w:hAnsi="Arial" w:cs="Arial"/>
            <w:color w:val="000000" w:themeColor="text1"/>
            <w:sz w:val="18"/>
            <w:szCs w:val="18"/>
            <w:lang w:val="es-ES"/>
            <w:rPrChange w:id="1310" w:author="MACARENA MUGIONE MENDEZ" w:date="2024-10-04T13:52:00Z" w16du:dateUtc="2024-10-04T19:52:00Z">
              <w:rPr>
                <w:rFonts w:ascii="Arial" w:hAnsi="Arial" w:cs="Arial"/>
                <w:color w:val="000000" w:themeColor="text1"/>
                <w:sz w:val="16"/>
                <w:szCs w:val="16"/>
                <w:lang w:val="es-ES"/>
              </w:rPr>
            </w:rPrChange>
          </w:rPr>
          <w:delText xml:space="preserve"> </w:delText>
        </w:r>
      </w:del>
      <w:ins w:id="1311" w:author="MACARENA MUGIONE MENDEZ" w:date="2024-10-04T13:59:00Z" w16du:dateUtc="2024-10-04T19:59:00Z">
        <w:r w:rsidR="00211301">
          <w:rPr>
            <w:rFonts w:ascii="Arial" w:hAnsi="Arial" w:cs="Arial"/>
            <w:color w:val="000000" w:themeColor="text1"/>
            <w:sz w:val="18"/>
            <w:szCs w:val="18"/>
            <w:lang w:val="es-ES"/>
          </w:rPr>
          <w:t xml:space="preserve">Antonio </w:t>
        </w:r>
        <w:r w:rsidR="00211301" w:rsidRPr="006D7862">
          <w:rPr>
            <w:rFonts w:ascii="Arial" w:hAnsi="Arial" w:cs="Arial"/>
            <w:color w:val="000000" w:themeColor="text1"/>
            <w:sz w:val="18"/>
            <w:szCs w:val="18"/>
            <w:lang w:val="es-ES"/>
          </w:rPr>
          <w:t>Luis-López</w:t>
        </w:r>
        <w:r w:rsidR="00211301">
          <w:rPr>
            <w:rFonts w:ascii="Arial" w:hAnsi="Arial" w:cs="Arial"/>
            <w:color w:val="000000" w:themeColor="text1"/>
            <w:sz w:val="18"/>
            <w:szCs w:val="18"/>
            <w:lang w:val="es-ES"/>
          </w:rPr>
          <w:t xml:space="preserve"> et al, Simposio La medicina transfusional de sur a norte</w:t>
        </w:r>
        <w:r w:rsidR="00211301" w:rsidRPr="00B037F0">
          <w:rPr>
            <w:rFonts w:ascii="Arial" w:hAnsi="Arial" w:cs="Arial"/>
            <w:color w:val="000000" w:themeColor="text1"/>
            <w:sz w:val="18"/>
            <w:szCs w:val="18"/>
            <w:shd w:val="clear" w:color="auto" w:fill="FFFFFF"/>
          </w:rPr>
          <w:t>»</w:t>
        </w:r>
        <w:r w:rsidR="00211301">
          <w:rPr>
            <w:rFonts w:ascii="Arial" w:hAnsi="Arial" w:cs="Arial"/>
            <w:color w:val="000000" w:themeColor="text1"/>
            <w:sz w:val="18"/>
            <w:szCs w:val="18"/>
            <w:shd w:val="clear" w:color="auto" w:fill="FFFFFF"/>
          </w:rPr>
          <w:t xml:space="preserve">, </w:t>
        </w:r>
        <w:r w:rsidR="00211301" w:rsidRPr="00C93E52">
          <w:rPr>
            <w:rFonts w:ascii="Arial" w:hAnsi="Arial" w:cs="Arial"/>
            <w:i/>
            <w:iCs/>
            <w:color w:val="000000" w:themeColor="text1"/>
            <w:sz w:val="18"/>
            <w:szCs w:val="18"/>
            <w:lang w:val="es-ES"/>
          </w:rPr>
          <w:t>Gaceta Médica de México</w:t>
        </w:r>
        <w:r w:rsidR="00211301" w:rsidRPr="006D7862">
          <w:rPr>
            <w:rFonts w:ascii="Arial" w:hAnsi="Arial" w:cs="Arial"/>
            <w:color w:val="000000" w:themeColor="text1"/>
            <w:sz w:val="18"/>
            <w:szCs w:val="18"/>
            <w:lang w:val="es-ES"/>
          </w:rPr>
          <w:t xml:space="preserve">, </w:t>
        </w:r>
        <w:r w:rsidR="00211301">
          <w:rPr>
            <w:rFonts w:ascii="Arial" w:hAnsi="Arial" w:cs="Arial"/>
            <w:color w:val="000000" w:themeColor="text1"/>
            <w:sz w:val="18"/>
            <w:szCs w:val="18"/>
            <w:lang w:val="es-ES"/>
          </w:rPr>
          <w:t>vol.</w:t>
        </w:r>
        <w:r w:rsidR="00211301" w:rsidRPr="006D7862">
          <w:rPr>
            <w:rFonts w:ascii="Arial" w:hAnsi="Arial" w:cs="Arial"/>
            <w:color w:val="000000" w:themeColor="text1"/>
            <w:sz w:val="18"/>
            <w:szCs w:val="18"/>
            <w:lang w:val="es-ES"/>
          </w:rPr>
          <w:t>139</w:t>
        </w:r>
        <w:r w:rsidR="00211301">
          <w:rPr>
            <w:rFonts w:ascii="Arial" w:hAnsi="Arial" w:cs="Arial"/>
            <w:color w:val="000000" w:themeColor="text1"/>
            <w:sz w:val="18"/>
            <w:szCs w:val="18"/>
            <w:lang w:val="es-ES"/>
          </w:rPr>
          <w:t>, n°</w:t>
        </w:r>
        <w:r w:rsidR="00211301" w:rsidRPr="006D7862">
          <w:rPr>
            <w:rFonts w:ascii="Arial" w:hAnsi="Arial" w:cs="Arial"/>
            <w:color w:val="000000" w:themeColor="text1"/>
            <w:sz w:val="18"/>
            <w:szCs w:val="18"/>
            <w:lang w:val="es-ES"/>
          </w:rPr>
          <w:t>3</w:t>
        </w:r>
        <w:r w:rsidR="00211301">
          <w:rPr>
            <w:rFonts w:ascii="Arial" w:hAnsi="Arial" w:cs="Arial"/>
            <w:color w:val="000000" w:themeColor="text1"/>
            <w:sz w:val="18"/>
            <w:szCs w:val="18"/>
            <w:lang w:val="es-ES"/>
          </w:rPr>
          <w:t xml:space="preserve"> (2003): </w:t>
        </w:r>
        <w:r w:rsidR="00211301" w:rsidRPr="006D7862">
          <w:rPr>
            <w:rFonts w:ascii="Arial" w:hAnsi="Arial" w:cs="Arial"/>
            <w:color w:val="000000" w:themeColor="text1"/>
            <w:sz w:val="18"/>
            <w:szCs w:val="18"/>
            <w:lang w:val="es-ES"/>
          </w:rPr>
          <w:t>131-144.</w:t>
        </w:r>
      </w:ins>
    </w:p>
    <w:p w14:paraId="46D3BC6E" w14:textId="00FE06EB" w:rsidR="007F790D" w:rsidRPr="00493D15" w:rsidRDefault="007F790D" w:rsidP="005D2045">
      <w:pPr>
        <w:pStyle w:val="Textonotapie"/>
        <w:ind w:left="0"/>
        <w:jc w:val="both"/>
        <w:rPr>
          <w:rFonts w:ascii="Arial" w:hAnsi="Arial" w:cs="Arial"/>
          <w:color w:val="000000" w:themeColor="text1"/>
          <w:sz w:val="16"/>
          <w:szCs w:val="16"/>
          <w:lang w:val="es-ES"/>
        </w:rPr>
      </w:pPr>
      <w:del w:id="1312" w:author="MACARENA MUGIONE MENDEZ" w:date="2024-10-04T13:59:00Z" w16du:dateUtc="2024-10-04T19:59:00Z">
        <w:r w:rsidRPr="005D2045" w:rsidDel="00211301">
          <w:rPr>
            <w:rFonts w:ascii="Arial" w:hAnsi="Arial" w:cs="Arial"/>
            <w:color w:val="000000" w:themeColor="text1"/>
            <w:sz w:val="18"/>
            <w:szCs w:val="18"/>
            <w:lang w:val="es-ES"/>
            <w:rPrChange w:id="1313" w:author="MACARENA MUGIONE MENDEZ" w:date="2024-10-04T13:52:00Z" w16du:dateUtc="2024-10-04T19:52:00Z">
              <w:rPr>
                <w:rFonts w:ascii="Arial" w:hAnsi="Arial" w:cs="Arial"/>
                <w:color w:val="000000" w:themeColor="text1"/>
                <w:sz w:val="16"/>
                <w:szCs w:val="16"/>
                <w:lang w:val="es-ES"/>
              </w:rPr>
            </w:rPrChange>
          </w:rPr>
          <w:delText xml:space="preserve">Luis-López, A., Mejía-López, M. D., Reyes-Brito, N. P., Santoyo-Vázquez, J. M., Hernández-Lug, M. I., de Jesús Ibarra-Meza, J., &amp; Selva-Pallares, J. E. (2003). Transfusión Medicine from Sonth to North SymposiumI. Transfusión Medicine in Puebla, México. II. Transfusión Medicine in Toluca, State of México, México. </w:delText>
        </w:r>
        <w:r w:rsidRPr="00764A73" w:rsidDel="00211301">
          <w:rPr>
            <w:rFonts w:ascii="Arial" w:hAnsi="Arial" w:cs="Arial"/>
            <w:color w:val="000000" w:themeColor="text1"/>
            <w:sz w:val="18"/>
            <w:szCs w:val="18"/>
            <w:rPrChange w:id="1314" w:author="Vladi Hernández" w:date="2024-11-05T20:39:00Z" w16du:dateUtc="2024-11-06T02:39:00Z">
              <w:rPr>
                <w:rFonts w:ascii="Arial" w:hAnsi="Arial" w:cs="Arial"/>
                <w:color w:val="000000" w:themeColor="text1"/>
                <w:sz w:val="16"/>
                <w:szCs w:val="16"/>
                <w:lang w:val="en-US"/>
              </w:rPr>
            </w:rPrChange>
          </w:rPr>
          <w:delText xml:space="preserve">III. Transfusion Medicine in the State of Hidalgo, Mexico. IV. Transfusion Medicine. </w:delText>
        </w:r>
        <w:r w:rsidRPr="005D2045" w:rsidDel="00211301">
          <w:rPr>
            <w:rFonts w:ascii="Arial" w:hAnsi="Arial" w:cs="Arial"/>
            <w:color w:val="000000" w:themeColor="text1"/>
            <w:sz w:val="18"/>
            <w:szCs w:val="18"/>
            <w:lang w:val="es-ES"/>
            <w:rPrChange w:id="1315" w:author="MACARENA MUGIONE MENDEZ" w:date="2024-10-04T13:52:00Z" w16du:dateUtc="2024-10-04T19:52:00Z">
              <w:rPr>
                <w:rFonts w:ascii="Arial" w:hAnsi="Arial" w:cs="Arial"/>
                <w:color w:val="000000" w:themeColor="text1"/>
                <w:sz w:val="16"/>
                <w:szCs w:val="16"/>
                <w:lang w:val="es-ES"/>
              </w:rPr>
            </w:rPrChange>
          </w:rPr>
          <w:delText>Gaceta Médica de México, 139(3), 131-144.</w:delText>
        </w:r>
      </w:del>
      <w:r w:rsidRPr="005D2045">
        <w:rPr>
          <w:rFonts w:ascii="Arial" w:hAnsi="Arial" w:cs="Arial"/>
          <w:color w:val="000000" w:themeColor="text1"/>
          <w:sz w:val="18"/>
          <w:szCs w:val="18"/>
          <w:lang w:val="es-ES"/>
          <w:rPrChange w:id="1316" w:author="MACARENA MUGIONE MENDEZ" w:date="2024-10-04T13:52:00Z" w16du:dateUtc="2024-10-04T19:52:00Z">
            <w:rPr>
              <w:rFonts w:ascii="Arial" w:hAnsi="Arial" w:cs="Arial"/>
              <w:color w:val="000000" w:themeColor="text1"/>
              <w:sz w:val="16"/>
              <w:szCs w:val="16"/>
              <w:lang w:val="es-ES"/>
            </w:rPr>
          </w:rPrChange>
        </w:rPr>
        <w:t>)</w:t>
      </w:r>
    </w:p>
  </w:footnote>
  <w:footnote w:id="32">
    <w:p w14:paraId="43F09D3B" w14:textId="6B487E82" w:rsidR="007F790D" w:rsidRPr="003740F8" w:rsidRDefault="007F790D">
      <w:pPr>
        <w:jc w:val="both"/>
        <w:rPr>
          <w:rFonts w:ascii="Arial" w:hAnsi="Arial" w:cs="Arial"/>
          <w:sz w:val="18"/>
          <w:szCs w:val="18"/>
          <w:rPrChange w:id="1353" w:author="MACARENA MUGIONE MENDEZ" w:date="2024-10-04T14:11:00Z" w16du:dateUtc="2024-10-04T20:11:00Z">
            <w:rPr>
              <w:rFonts w:ascii="Arial" w:hAnsi="Arial" w:cs="Arial"/>
              <w:sz w:val="16"/>
              <w:szCs w:val="16"/>
            </w:rPr>
          </w:rPrChange>
        </w:rPr>
        <w:pPrChange w:id="1354" w:author="MACARENA MUGIONE MENDEZ" w:date="2024-10-04T14:11:00Z" w16du:dateUtc="2024-10-04T20:11:00Z">
          <w:pPr/>
        </w:pPrChange>
      </w:pPr>
      <w:r w:rsidRPr="003740F8">
        <w:rPr>
          <w:rStyle w:val="Refdenotaalpie"/>
          <w:rFonts w:ascii="Arial" w:hAnsi="Arial" w:cs="Arial"/>
          <w:sz w:val="18"/>
          <w:szCs w:val="18"/>
          <w:rPrChange w:id="1355" w:author="MACARENA MUGIONE MENDEZ" w:date="2024-10-04T14:11:00Z" w16du:dateUtc="2024-10-04T20:11:00Z">
            <w:rPr>
              <w:rStyle w:val="Refdenotaalpie"/>
              <w:rFonts w:ascii="Arial" w:hAnsi="Arial" w:cs="Arial"/>
              <w:sz w:val="16"/>
              <w:szCs w:val="16"/>
            </w:rPr>
          </w:rPrChange>
        </w:rPr>
        <w:footnoteRef/>
      </w:r>
      <w:ins w:id="1356" w:author="MACARENA MUGIONE MENDEZ" w:date="2024-10-04T14:10:00Z" w16du:dateUtc="2024-10-04T20:10:00Z">
        <w:r w:rsidR="003740F8" w:rsidRPr="003740F8">
          <w:rPr>
            <w:rFonts w:ascii="Arial" w:hAnsi="Arial" w:cs="Arial"/>
            <w:sz w:val="18"/>
            <w:szCs w:val="18"/>
            <w:rPrChange w:id="1357" w:author="MACARENA MUGIONE MENDEZ" w:date="2024-10-04T14:11:00Z" w16du:dateUtc="2024-10-04T20:11:00Z">
              <w:rPr>
                <w:rFonts w:ascii="Arial" w:hAnsi="Arial" w:cs="Arial"/>
                <w:sz w:val="16"/>
                <w:szCs w:val="16"/>
              </w:rPr>
            </w:rPrChange>
          </w:rPr>
          <w:t xml:space="preserve">Julieta </w:t>
        </w:r>
      </w:ins>
      <w:r w:rsidR="008F3655" w:rsidRPr="003740F8">
        <w:rPr>
          <w:rFonts w:ascii="Arial" w:hAnsi="Arial" w:cs="Arial"/>
          <w:sz w:val="18"/>
          <w:szCs w:val="18"/>
          <w:rPrChange w:id="1358" w:author="MACARENA MUGIONE MENDEZ" w:date="2024-10-04T14:11:00Z" w16du:dateUtc="2024-10-04T20:11:00Z">
            <w:rPr>
              <w:rFonts w:ascii="Arial" w:hAnsi="Arial" w:cs="Arial"/>
              <w:sz w:val="16"/>
              <w:szCs w:val="16"/>
            </w:rPr>
          </w:rPrChange>
        </w:rPr>
        <w:t>Quilodrán</w:t>
      </w:r>
      <w:ins w:id="1359" w:author="MACARENA MUGIONE MENDEZ" w:date="2024-10-04T14:10:00Z" w16du:dateUtc="2024-10-04T20:10:00Z">
        <w:r w:rsidR="003740F8" w:rsidRPr="003740F8">
          <w:rPr>
            <w:rFonts w:ascii="Arial" w:hAnsi="Arial" w:cs="Arial"/>
            <w:sz w:val="18"/>
            <w:szCs w:val="18"/>
            <w:rPrChange w:id="1360" w:author="MACARENA MUGIONE MENDEZ" w:date="2024-10-04T14:11:00Z" w16du:dateUtc="2024-10-04T20:11:00Z">
              <w:rPr>
                <w:rFonts w:ascii="Arial" w:hAnsi="Arial" w:cs="Arial"/>
                <w:sz w:val="16"/>
                <w:szCs w:val="16"/>
              </w:rPr>
            </w:rPrChange>
          </w:rPr>
          <w:t xml:space="preserve"> Salgado</w:t>
        </w:r>
      </w:ins>
      <w:r w:rsidR="008F3655" w:rsidRPr="003740F8">
        <w:rPr>
          <w:rFonts w:ascii="Arial" w:hAnsi="Arial" w:cs="Arial"/>
          <w:sz w:val="18"/>
          <w:szCs w:val="18"/>
          <w:rPrChange w:id="1361" w:author="MACARENA MUGIONE MENDEZ" w:date="2024-10-04T14:11:00Z" w16du:dateUtc="2024-10-04T20:11:00Z">
            <w:rPr>
              <w:rFonts w:ascii="Arial" w:hAnsi="Arial" w:cs="Arial"/>
              <w:sz w:val="16"/>
              <w:szCs w:val="16"/>
            </w:rPr>
          </w:rPrChange>
        </w:rPr>
        <w:t xml:space="preserve">, </w:t>
      </w:r>
      <w:del w:id="1362" w:author="MACARENA MUGIONE MENDEZ" w:date="2024-10-04T14:10:00Z" w16du:dateUtc="2024-10-04T20:10:00Z">
        <w:r w:rsidR="008F3655" w:rsidRPr="003740F8" w:rsidDel="003740F8">
          <w:rPr>
            <w:rFonts w:ascii="Arial" w:hAnsi="Arial" w:cs="Arial"/>
            <w:sz w:val="18"/>
            <w:szCs w:val="18"/>
            <w:rPrChange w:id="1363" w:author="MACARENA MUGIONE MENDEZ" w:date="2024-10-04T14:11:00Z" w16du:dateUtc="2024-10-04T20:11:00Z">
              <w:rPr>
                <w:rFonts w:ascii="Arial" w:hAnsi="Arial" w:cs="Arial"/>
                <w:sz w:val="16"/>
                <w:szCs w:val="16"/>
              </w:rPr>
            </w:rPrChange>
          </w:rPr>
          <w:delText xml:space="preserve">J. (2001). </w:delText>
        </w:r>
      </w:del>
      <w:r w:rsidR="008F3655" w:rsidRPr="003740F8">
        <w:rPr>
          <w:rFonts w:ascii="Arial" w:hAnsi="Arial" w:cs="Arial"/>
          <w:i/>
          <w:iCs/>
          <w:sz w:val="18"/>
          <w:szCs w:val="18"/>
          <w:rPrChange w:id="1364" w:author="MACARENA MUGIONE MENDEZ" w:date="2024-10-04T14:11:00Z" w16du:dateUtc="2024-10-04T20:11:00Z">
            <w:rPr>
              <w:rFonts w:ascii="Arial" w:hAnsi="Arial" w:cs="Arial"/>
              <w:sz w:val="16"/>
              <w:szCs w:val="16"/>
            </w:rPr>
          </w:rPrChange>
        </w:rPr>
        <w:t>Un siglo de matrimonio en México</w:t>
      </w:r>
      <w:r w:rsidR="008F3655" w:rsidRPr="003740F8">
        <w:rPr>
          <w:rFonts w:ascii="Arial" w:hAnsi="Arial" w:cs="Arial"/>
          <w:sz w:val="18"/>
          <w:szCs w:val="18"/>
          <w:rPrChange w:id="1365" w:author="MACARENA MUGIONE MENDEZ" w:date="2024-10-04T14:11:00Z" w16du:dateUtc="2024-10-04T20:11:00Z">
            <w:rPr>
              <w:rFonts w:ascii="Arial" w:hAnsi="Arial" w:cs="Arial"/>
              <w:sz w:val="16"/>
              <w:szCs w:val="16"/>
            </w:rPr>
          </w:rPrChange>
        </w:rPr>
        <w:t xml:space="preserve"> </w:t>
      </w:r>
      <w:del w:id="1366" w:author="MACARENA MUGIONE MENDEZ" w:date="2024-10-04T14:10:00Z" w16du:dateUtc="2024-10-04T20:10:00Z">
        <w:r w:rsidR="008F3655" w:rsidRPr="003740F8" w:rsidDel="003740F8">
          <w:rPr>
            <w:rFonts w:ascii="Arial" w:hAnsi="Arial" w:cs="Arial"/>
            <w:sz w:val="18"/>
            <w:szCs w:val="18"/>
            <w:rPrChange w:id="1367" w:author="MACARENA MUGIONE MENDEZ" w:date="2024-10-04T14:11:00Z" w16du:dateUtc="2024-10-04T20:11:00Z">
              <w:rPr>
                <w:rFonts w:ascii="Arial" w:hAnsi="Arial" w:cs="Arial"/>
                <w:sz w:val="16"/>
                <w:szCs w:val="16"/>
              </w:rPr>
            </w:rPrChange>
          </w:rPr>
          <w:delText xml:space="preserve">(pp. 95-180). </w:delText>
        </w:r>
      </w:del>
      <w:ins w:id="1368" w:author="MACARENA MUGIONE MENDEZ" w:date="2024-10-04T14:10:00Z" w16du:dateUtc="2024-10-04T20:10:00Z">
        <w:r w:rsidR="003740F8" w:rsidRPr="003740F8">
          <w:rPr>
            <w:rFonts w:ascii="Arial" w:hAnsi="Arial" w:cs="Arial"/>
            <w:sz w:val="18"/>
            <w:szCs w:val="18"/>
            <w:rPrChange w:id="1369" w:author="MACARENA MUGIONE MENDEZ" w:date="2024-10-04T14:11:00Z" w16du:dateUtc="2024-10-04T20:11:00Z">
              <w:rPr>
                <w:rFonts w:ascii="Arial" w:hAnsi="Arial" w:cs="Arial"/>
                <w:sz w:val="16"/>
                <w:szCs w:val="16"/>
              </w:rPr>
            </w:rPrChange>
          </w:rPr>
          <w:t>(</w:t>
        </w:r>
      </w:ins>
      <w:r w:rsidR="008F3655" w:rsidRPr="003740F8">
        <w:rPr>
          <w:rFonts w:ascii="Arial" w:hAnsi="Arial" w:cs="Arial"/>
          <w:sz w:val="18"/>
          <w:szCs w:val="18"/>
          <w:rPrChange w:id="1370" w:author="MACARENA MUGIONE MENDEZ" w:date="2024-10-04T14:11:00Z" w16du:dateUtc="2024-10-04T20:11:00Z">
            <w:rPr>
              <w:rFonts w:ascii="Arial" w:hAnsi="Arial" w:cs="Arial"/>
              <w:sz w:val="16"/>
              <w:szCs w:val="16"/>
            </w:rPr>
          </w:rPrChange>
        </w:rPr>
        <w:t>México</w:t>
      </w:r>
      <w:del w:id="1371" w:author="MACARENA MUGIONE MENDEZ" w:date="2024-10-04T14:10:00Z" w16du:dateUtc="2024-10-04T20:10:00Z">
        <w:r w:rsidR="008F3655" w:rsidRPr="003740F8" w:rsidDel="003740F8">
          <w:rPr>
            <w:rFonts w:ascii="Arial" w:hAnsi="Arial" w:cs="Arial"/>
            <w:sz w:val="18"/>
            <w:szCs w:val="18"/>
            <w:rPrChange w:id="1372" w:author="MACARENA MUGIONE MENDEZ" w:date="2024-10-04T14:11:00Z" w16du:dateUtc="2024-10-04T20:11:00Z">
              <w:rPr>
                <w:rFonts w:ascii="Arial" w:hAnsi="Arial" w:cs="Arial"/>
                <w:sz w:val="16"/>
                <w:szCs w:val="16"/>
              </w:rPr>
            </w:rPrChange>
          </w:rPr>
          <w:delText>, DF</w:delText>
        </w:r>
      </w:del>
      <w:r w:rsidR="008F3655" w:rsidRPr="003740F8">
        <w:rPr>
          <w:rFonts w:ascii="Arial" w:hAnsi="Arial" w:cs="Arial"/>
          <w:sz w:val="18"/>
          <w:szCs w:val="18"/>
          <w:rPrChange w:id="1373" w:author="MACARENA MUGIONE MENDEZ" w:date="2024-10-04T14:11:00Z" w16du:dateUtc="2024-10-04T20:11:00Z">
            <w:rPr>
              <w:rFonts w:ascii="Arial" w:hAnsi="Arial" w:cs="Arial"/>
              <w:sz w:val="16"/>
              <w:szCs w:val="16"/>
            </w:rPr>
          </w:rPrChange>
        </w:rPr>
        <w:t xml:space="preserve">: Centro de Estudios Demográficos </w:t>
      </w:r>
      <w:ins w:id="1374" w:author="MACARENA MUGIONE MENDEZ" w:date="2024-10-04T14:10:00Z" w16du:dateUtc="2024-10-04T20:10:00Z">
        <w:r w:rsidR="003740F8" w:rsidRPr="003740F8">
          <w:rPr>
            <w:rFonts w:ascii="Arial" w:hAnsi="Arial" w:cs="Arial"/>
            <w:sz w:val="18"/>
            <w:szCs w:val="18"/>
            <w:rPrChange w:id="1375" w:author="MACARENA MUGIONE MENDEZ" w:date="2024-10-04T14:11:00Z" w16du:dateUtc="2024-10-04T20:11:00Z">
              <w:rPr>
                <w:rFonts w:ascii="Arial" w:hAnsi="Arial" w:cs="Arial"/>
                <w:sz w:val="16"/>
                <w:szCs w:val="16"/>
              </w:rPr>
            </w:rPrChange>
          </w:rPr>
          <w:t>y</w:t>
        </w:r>
      </w:ins>
      <w:del w:id="1376" w:author="MACARENA MUGIONE MENDEZ" w:date="2024-10-04T14:10:00Z" w16du:dateUtc="2024-10-04T20:10:00Z">
        <w:r w:rsidR="008F3655" w:rsidRPr="003740F8" w:rsidDel="003740F8">
          <w:rPr>
            <w:rFonts w:ascii="Arial" w:hAnsi="Arial" w:cs="Arial"/>
            <w:sz w:val="18"/>
            <w:szCs w:val="18"/>
            <w:rPrChange w:id="1377" w:author="MACARENA MUGIONE MENDEZ" w:date="2024-10-04T14:11:00Z" w16du:dateUtc="2024-10-04T20:11:00Z">
              <w:rPr>
                <w:rFonts w:ascii="Arial" w:hAnsi="Arial" w:cs="Arial"/>
                <w:sz w:val="16"/>
                <w:szCs w:val="16"/>
              </w:rPr>
            </w:rPrChange>
          </w:rPr>
          <w:delText>Y</w:delText>
        </w:r>
      </w:del>
      <w:r w:rsidR="008F3655" w:rsidRPr="003740F8">
        <w:rPr>
          <w:rFonts w:ascii="Arial" w:hAnsi="Arial" w:cs="Arial"/>
          <w:sz w:val="18"/>
          <w:szCs w:val="18"/>
          <w:rPrChange w:id="1378" w:author="MACARENA MUGIONE MENDEZ" w:date="2024-10-04T14:11:00Z" w16du:dateUtc="2024-10-04T20:11:00Z">
            <w:rPr>
              <w:rFonts w:ascii="Arial" w:hAnsi="Arial" w:cs="Arial"/>
              <w:sz w:val="16"/>
              <w:szCs w:val="16"/>
            </w:rPr>
          </w:rPrChange>
        </w:rPr>
        <w:t xml:space="preserve"> de Desarrollo Urbano</w:t>
      </w:r>
      <w:ins w:id="1379" w:author="MACARENA MUGIONE MENDEZ" w:date="2024-10-04T14:10:00Z" w16du:dateUtc="2024-10-04T20:10:00Z">
        <w:r w:rsidR="003740F8" w:rsidRPr="003740F8">
          <w:rPr>
            <w:rFonts w:ascii="Arial" w:hAnsi="Arial" w:cs="Arial"/>
            <w:sz w:val="18"/>
            <w:szCs w:val="18"/>
            <w:rPrChange w:id="1380" w:author="MACARENA MUGIONE MENDEZ" w:date="2024-10-04T14:11:00Z" w16du:dateUtc="2024-10-04T20:11:00Z">
              <w:rPr>
                <w:rFonts w:ascii="Arial" w:hAnsi="Arial" w:cs="Arial"/>
                <w:sz w:val="16"/>
                <w:szCs w:val="16"/>
              </w:rPr>
            </w:rPrChange>
          </w:rPr>
          <w:t>, 2001)</w:t>
        </w:r>
      </w:ins>
      <w:ins w:id="1381" w:author="MACARENA MUGIONE MENDEZ" w:date="2024-10-04T14:11:00Z" w16du:dateUtc="2024-10-04T20:11:00Z">
        <w:r w:rsidR="003740F8" w:rsidRPr="003740F8">
          <w:rPr>
            <w:rFonts w:ascii="Arial" w:hAnsi="Arial" w:cs="Arial"/>
            <w:sz w:val="18"/>
            <w:szCs w:val="18"/>
            <w:rPrChange w:id="1382" w:author="MACARENA MUGIONE MENDEZ" w:date="2024-10-04T14:11:00Z" w16du:dateUtc="2024-10-04T20:11:00Z">
              <w:rPr>
                <w:rFonts w:ascii="Arial" w:hAnsi="Arial" w:cs="Arial"/>
                <w:sz w:val="16"/>
                <w:szCs w:val="16"/>
              </w:rPr>
            </w:rPrChange>
          </w:rPr>
          <w:t>, 95-180.</w:t>
        </w:r>
      </w:ins>
      <w:del w:id="1383" w:author="MACARENA MUGIONE MENDEZ" w:date="2024-10-04T14:10:00Z" w16du:dateUtc="2024-10-04T20:10:00Z">
        <w:r w:rsidR="008F3655" w:rsidRPr="003740F8" w:rsidDel="003740F8">
          <w:rPr>
            <w:rFonts w:ascii="Arial" w:hAnsi="Arial" w:cs="Arial"/>
            <w:sz w:val="18"/>
            <w:szCs w:val="18"/>
            <w:rPrChange w:id="1384" w:author="MACARENA MUGIONE MENDEZ" w:date="2024-10-04T14:11:00Z" w16du:dateUtc="2024-10-04T20:11:00Z">
              <w:rPr>
                <w:rFonts w:ascii="Arial" w:hAnsi="Arial" w:cs="Arial"/>
                <w:sz w:val="16"/>
                <w:szCs w:val="16"/>
              </w:rPr>
            </w:rPrChange>
          </w:rPr>
          <w:delText>, Colegio de México.</w:delText>
        </w:r>
      </w:del>
    </w:p>
  </w:footnote>
  <w:footnote w:id="33">
    <w:p w14:paraId="00CCAF0A" w14:textId="7ED3147D" w:rsidR="007F790D" w:rsidRPr="007767C9" w:rsidRDefault="007F790D">
      <w:pPr>
        <w:pStyle w:val="Textonotapie"/>
        <w:ind w:left="0"/>
        <w:jc w:val="both"/>
        <w:rPr>
          <w:rFonts w:ascii="Arial" w:hAnsi="Arial" w:cs="Arial"/>
          <w:color w:val="000000" w:themeColor="text1"/>
          <w:sz w:val="16"/>
          <w:szCs w:val="16"/>
          <w:lang w:val="es-ES"/>
        </w:rPr>
        <w:pPrChange w:id="1388" w:author="MACARENA MUGIONE MENDEZ" w:date="2024-10-04T14:11:00Z" w16du:dateUtc="2024-10-04T20:11:00Z">
          <w:pPr>
            <w:pStyle w:val="Textonotapie"/>
            <w:ind w:left="0"/>
          </w:pPr>
        </w:pPrChange>
      </w:pPr>
      <w:r w:rsidRPr="003740F8">
        <w:rPr>
          <w:rStyle w:val="Refdenotaalpie"/>
          <w:rFonts w:ascii="Arial" w:hAnsi="Arial" w:cs="Arial"/>
          <w:color w:val="000000" w:themeColor="text1"/>
          <w:sz w:val="18"/>
          <w:szCs w:val="18"/>
          <w:rPrChange w:id="1389" w:author="MACARENA MUGIONE MENDEZ" w:date="2024-10-04T14:11:00Z" w16du:dateUtc="2024-10-04T20:11:00Z">
            <w:rPr>
              <w:rStyle w:val="Refdenotaalpie"/>
              <w:rFonts w:ascii="Arial" w:hAnsi="Arial" w:cs="Arial"/>
              <w:color w:val="000000" w:themeColor="text1"/>
              <w:sz w:val="16"/>
              <w:szCs w:val="16"/>
            </w:rPr>
          </w:rPrChange>
        </w:rPr>
        <w:footnoteRef/>
      </w:r>
      <w:r w:rsidRPr="003740F8">
        <w:rPr>
          <w:rFonts w:ascii="Arial" w:hAnsi="Arial" w:cs="Arial"/>
          <w:color w:val="000000" w:themeColor="text1"/>
          <w:sz w:val="18"/>
          <w:szCs w:val="18"/>
          <w:rPrChange w:id="1390" w:author="MACARENA MUGIONE MENDEZ" w:date="2024-10-04T14:11:00Z" w16du:dateUtc="2024-10-04T20:11:00Z">
            <w:rPr>
              <w:rFonts w:ascii="Arial" w:hAnsi="Arial" w:cs="Arial"/>
              <w:color w:val="000000" w:themeColor="text1"/>
              <w:sz w:val="16"/>
              <w:szCs w:val="16"/>
            </w:rPr>
          </w:rPrChange>
        </w:rPr>
        <w:t xml:space="preserve"> </w:t>
      </w:r>
      <w:proofErr w:type="spellStart"/>
      <w:ins w:id="1391" w:author="MACARENA MUGIONE MENDEZ" w:date="2024-10-04T14:11:00Z" w16du:dateUtc="2024-10-04T20:11:00Z">
        <w:r w:rsidR="003740F8">
          <w:rPr>
            <w:rFonts w:ascii="Arial" w:hAnsi="Arial" w:cs="Arial"/>
            <w:color w:val="000000" w:themeColor="text1"/>
            <w:sz w:val="18"/>
            <w:szCs w:val="18"/>
          </w:rPr>
          <w:t>Zoraya</w:t>
        </w:r>
        <w:proofErr w:type="spellEnd"/>
        <w:r w:rsidR="003740F8">
          <w:rPr>
            <w:rFonts w:ascii="Arial" w:hAnsi="Arial" w:cs="Arial"/>
            <w:color w:val="000000" w:themeColor="text1"/>
            <w:sz w:val="18"/>
            <w:szCs w:val="18"/>
          </w:rPr>
          <w:t xml:space="preserve"> </w:t>
        </w:r>
      </w:ins>
      <w:r w:rsidRPr="003740F8">
        <w:rPr>
          <w:rFonts w:ascii="Arial" w:hAnsi="Arial" w:cs="Arial"/>
          <w:color w:val="000000" w:themeColor="text1"/>
          <w:sz w:val="18"/>
          <w:szCs w:val="18"/>
          <w:rPrChange w:id="1392" w:author="MACARENA MUGIONE MENDEZ" w:date="2024-10-04T14:11:00Z" w16du:dateUtc="2024-10-04T20:11:00Z">
            <w:rPr>
              <w:rFonts w:ascii="Arial" w:hAnsi="Arial" w:cs="Arial"/>
              <w:color w:val="000000" w:themeColor="text1"/>
              <w:sz w:val="16"/>
              <w:szCs w:val="16"/>
            </w:rPr>
          </w:rPrChange>
        </w:rPr>
        <w:t xml:space="preserve">Melchor Barrera, </w:t>
      </w:r>
      <w:del w:id="1393" w:author="MACARENA MUGIONE MENDEZ" w:date="2024-10-04T14:11:00Z" w16du:dateUtc="2024-10-04T20:11:00Z">
        <w:r w:rsidRPr="003740F8" w:rsidDel="003740F8">
          <w:rPr>
            <w:rFonts w:ascii="Arial" w:hAnsi="Arial" w:cs="Arial"/>
            <w:color w:val="000000" w:themeColor="text1"/>
            <w:sz w:val="18"/>
            <w:szCs w:val="18"/>
            <w:rPrChange w:id="1394" w:author="MACARENA MUGIONE MENDEZ" w:date="2024-10-04T14:11:00Z" w16du:dateUtc="2024-10-04T20:11:00Z">
              <w:rPr>
                <w:rFonts w:ascii="Arial" w:hAnsi="Arial" w:cs="Arial"/>
                <w:color w:val="000000" w:themeColor="text1"/>
                <w:sz w:val="16"/>
                <w:szCs w:val="16"/>
              </w:rPr>
            </w:rPrChange>
          </w:rPr>
          <w:delText xml:space="preserve">Z. (2021). </w:delText>
        </w:r>
      </w:del>
      <w:ins w:id="1395" w:author="MACARENA MUGIONE MENDEZ" w:date="2024-10-04T14:12:00Z" w16du:dateUtc="2024-10-04T20:12:00Z">
        <w:r w:rsidR="003740F8" w:rsidRPr="005D2045">
          <w:rPr>
            <w:rFonts w:ascii="Arial" w:hAnsi="Arial" w:cs="Arial"/>
            <w:color w:val="000000" w:themeColor="text1"/>
            <w:sz w:val="18"/>
            <w:szCs w:val="18"/>
            <w:shd w:val="clear" w:color="auto" w:fill="FFFFFF"/>
          </w:rPr>
          <w:t>«</w:t>
        </w:r>
      </w:ins>
      <w:r w:rsidRPr="003740F8">
        <w:rPr>
          <w:rFonts w:ascii="Arial" w:hAnsi="Arial" w:cs="Arial"/>
          <w:color w:val="000000" w:themeColor="text1"/>
          <w:sz w:val="18"/>
          <w:szCs w:val="18"/>
          <w:rPrChange w:id="1396" w:author="MACARENA MUGIONE MENDEZ" w:date="2024-10-04T14:11:00Z" w16du:dateUtc="2024-10-04T20:11:00Z">
            <w:rPr>
              <w:rFonts w:ascii="Arial" w:hAnsi="Arial" w:cs="Arial"/>
              <w:color w:val="000000" w:themeColor="text1"/>
              <w:sz w:val="16"/>
              <w:szCs w:val="16"/>
            </w:rPr>
          </w:rPrChange>
        </w:rPr>
        <w:t>Mujeres y políticas poblacionales: miradas desde Jalisco, México, en las décadas de 1920 a 1980</w:t>
      </w:r>
      <w:ins w:id="1397" w:author="MACARENA MUGIONE MENDEZ" w:date="2024-10-04T14:12:00Z" w16du:dateUtc="2024-10-04T20:12:00Z">
        <w:r w:rsidR="003740F8" w:rsidRPr="005D2045">
          <w:rPr>
            <w:rFonts w:ascii="Arial" w:hAnsi="Arial" w:cs="Arial"/>
            <w:color w:val="000000" w:themeColor="text1"/>
            <w:sz w:val="18"/>
            <w:szCs w:val="18"/>
            <w:shd w:val="clear" w:color="auto" w:fill="FFFFFF"/>
          </w:rPr>
          <w:t>»</w:t>
        </w:r>
        <w:r w:rsidR="003740F8">
          <w:rPr>
            <w:rFonts w:ascii="Arial" w:hAnsi="Arial" w:cs="Arial"/>
            <w:color w:val="000000" w:themeColor="text1"/>
            <w:sz w:val="18"/>
            <w:szCs w:val="18"/>
            <w:shd w:val="clear" w:color="auto" w:fill="FFFFFF"/>
          </w:rPr>
          <w:t>,</w:t>
        </w:r>
      </w:ins>
      <w:del w:id="1398" w:author="MACARENA MUGIONE MENDEZ" w:date="2024-10-04T14:12:00Z" w16du:dateUtc="2024-10-04T20:12:00Z">
        <w:r w:rsidRPr="003740F8" w:rsidDel="003740F8">
          <w:rPr>
            <w:rFonts w:ascii="Arial" w:hAnsi="Arial" w:cs="Arial"/>
            <w:color w:val="000000" w:themeColor="text1"/>
            <w:sz w:val="18"/>
            <w:szCs w:val="18"/>
            <w:rPrChange w:id="1399" w:author="MACARENA MUGIONE MENDEZ" w:date="2024-10-04T14:11:00Z" w16du:dateUtc="2024-10-04T20:11:00Z">
              <w:rPr>
                <w:rFonts w:ascii="Arial" w:hAnsi="Arial" w:cs="Arial"/>
                <w:color w:val="000000" w:themeColor="text1"/>
                <w:sz w:val="16"/>
                <w:szCs w:val="16"/>
              </w:rPr>
            </w:rPrChange>
          </w:rPr>
          <w:delText>.</w:delText>
        </w:r>
      </w:del>
      <w:r w:rsidRPr="003740F8">
        <w:rPr>
          <w:rFonts w:ascii="Arial" w:hAnsi="Arial" w:cs="Arial"/>
          <w:color w:val="000000" w:themeColor="text1"/>
          <w:sz w:val="18"/>
          <w:szCs w:val="18"/>
          <w:rPrChange w:id="1400" w:author="MACARENA MUGIONE MENDEZ" w:date="2024-10-04T14:11:00Z" w16du:dateUtc="2024-10-04T20:11:00Z">
            <w:rPr>
              <w:rFonts w:ascii="Arial" w:hAnsi="Arial" w:cs="Arial"/>
              <w:color w:val="000000" w:themeColor="text1"/>
              <w:sz w:val="16"/>
              <w:szCs w:val="16"/>
            </w:rPr>
          </w:rPrChange>
        </w:rPr>
        <w:t xml:space="preserve"> </w:t>
      </w:r>
      <w:r w:rsidRPr="003740F8">
        <w:rPr>
          <w:rFonts w:ascii="Arial" w:hAnsi="Arial" w:cs="Arial"/>
          <w:i/>
          <w:iCs/>
          <w:color w:val="000000" w:themeColor="text1"/>
          <w:sz w:val="18"/>
          <w:szCs w:val="18"/>
          <w:rPrChange w:id="1401" w:author="MACARENA MUGIONE MENDEZ" w:date="2024-10-04T14:12:00Z" w16du:dateUtc="2024-10-04T20:12:00Z">
            <w:rPr>
              <w:rFonts w:ascii="Arial" w:hAnsi="Arial" w:cs="Arial"/>
              <w:color w:val="000000" w:themeColor="text1"/>
              <w:sz w:val="16"/>
              <w:szCs w:val="16"/>
            </w:rPr>
          </w:rPrChange>
        </w:rPr>
        <w:t xml:space="preserve">Amérique Latine </w:t>
      </w:r>
      <w:proofErr w:type="spellStart"/>
      <w:r w:rsidRPr="003740F8">
        <w:rPr>
          <w:rFonts w:ascii="Arial" w:hAnsi="Arial" w:cs="Arial"/>
          <w:i/>
          <w:iCs/>
          <w:color w:val="000000" w:themeColor="text1"/>
          <w:sz w:val="18"/>
          <w:szCs w:val="18"/>
          <w:rPrChange w:id="1402" w:author="MACARENA MUGIONE MENDEZ" w:date="2024-10-04T14:12:00Z" w16du:dateUtc="2024-10-04T20:12:00Z">
            <w:rPr>
              <w:rFonts w:ascii="Arial" w:hAnsi="Arial" w:cs="Arial"/>
              <w:color w:val="000000" w:themeColor="text1"/>
              <w:sz w:val="16"/>
              <w:szCs w:val="16"/>
            </w:rPr>
          </w:rPrChange>
        </w:rPr>
        <w:t>Histoire</w:t>
      </w:r>
      <w:proofErr w:type="spellEnd"/>
      <w:r w:rsidRPr="003740F8">
        <w:rPr>
          <w:rFonts w:ascii="Arial" w:hAnsi="Arial" w:cs="Arial"/>
          <w:i/>
          <w:iCs/>
          <w:color w:val="000000" w:themeColor="text1"/>
          <w:sz w:val="18"/>
          <w:szCs w:val="18"/>
          <w:rPrChange w:id="1403" w:author="MACARENA MUGIONE MENDEZ" w:date="2024-10-04T14:12:00Z" w16du:dateUtc="2024-10-04T20:12:00Z">
            <w:rPr>
              <w:rFonts w:ascii="Arial" w:hAnsi="Arial" w:cs="Arial"/>
              <w:color w:val="000000" w:themeColor="text1"/>
              <w:sz w:val="16"/>
              <w:szCs w:val="16"/>
            </w:rPr>
          </w:rPrChange>
        </w:rPr>
        <w:t xml:space="preserve"> et </w:t>
      </w:r>
      <w:proofErr w:type="spellStart"/>
      <w:r w:rsidRPr="003740F8">
        <w:rPr>
          <w:rFonts w:ascii="Arial" w:hAnsi="Arial" w:cs="Arial"/>
          <w:i/>
          <w:iCs/>
          <w:color w:val="000000" w:themeColor="text1"/>
          <w:sz w:val="18"/>
          <w:szCs w:val="18"/>
          <w:rPrChange w:id="1404" w:author="MACARENA MUGIONE MENDEZ" w:date="2024-10-04T14:12:00Z" w16du:dateUtc="2024-10-04T20:12:00Z">
            <w:rPr>
              <w:rFonts w:ascii="Arial" w:hAnsi="Arial" w:cs="Arial"/>
              <w:color w:val="000000" w:themeColor="text1"/>
              <w:sz w:val="16"/>
              <w:szCs w:val="16"/>
            </w:rPr>
          </w:rPrChange>
        </w:rPr>
        <w:t>Mémoire</w:t>
      </w:r>
      <w:proofErr w:type="spellEnd"/>
      <w:r w:rsidRPr="003740F8">
        <w:rPr>
          <w:rFonts w:ascii="Arial" w:hAnsi="Arial" w:cs="Arial"/>
          <w:i/>
          <w:iCs/>
          <w:color w:val="000000" w:themeColor="text1"/>
          <w:sz w:val="18"/>
          <w:szCs w:val="18"/>
          <w:rPrChange w:id="1405" w:author="MACARENA MUGIONE MENDEZ" w:date="2024-10-04T14:12:00Z" w16du:dateUtc="2024-10-04T20:12:00Z">
            <w:rPr>
              <w:rFonts w:ascii="Arial" w:hAnsi="Arial" w:cs="Arial"/>
              <w:color w:val="000000" w:themeColor="text1"/>
              <w:sz w:val="16"/>
              <w:szCs w:val="16"/>
            </w:rPr>
          </w:rPrChange>
        </w:rPr>
        <w:t xml:space="preserve">. Les </w:t>
      </w:r>
      <w:proofErr w:type="spellStart"/>
      <w:r w:rsidRPr="003740F8">
        <w:rPr>
          <w:rFonts w:ascii="Arial" w:hAnsi="Arial" w:cs="Arial"/>
          <w:i/>
          <w:iCs/>
          <w:color w:val="000000" w:themeColor="text1"/>
          <w:sz w:val="18"/>
          <w:szCs w:val="18"/>
          <w:rPrChange w:id="1406" w:author="MACARENA MUGIONE MENDEZ" w:date="2024-10-04T14:12:00Z" w16du:dateUtc="2024-10-04T20:12:00Z">
            <w:rPr>
              <w:rFonts w:ascii="Arial" w:hAnsi="Arial" w:cs="Arial"/>
              <w:color w:val="000000" w:themeColor="text1"/>
              <w:sz w:val="16"/>
              <w:szCs w:val="16"/>
            </w:rPr>
          </w:rPrChange>
        </w:rPr>
        <w:t>Cahiers</w:t>
      </w:r>
      <w:proofErr w:type="spellEnd"/>
      <w:r w:rsidRPr="003740F8">
        <w:rPr>
          <w:rFonts w:ascii="Arial" w:hAnsi="Arial" w:cs="Arial"/>
          <w:i/>
          <w:iCs/>
          <w:color w:val="000000" w:themeColor="text1"/>
          <w:sz w:val="18"/>
          <w:szCs w:val="18"/>
          <w:rPrChange w:id="1407" w:author="MACARENA MUGIONE MENDEZ" w:date="2024-10-04T14:12:00Z" w16du:dateUtc="2024-10-04T20:12:00Z">
            <w:rPr>
              <w:rFonts w:ascii="Arial" w:hAnsi="Arial" w:cs="Arial"/>
              <w:color w:val="000000" w:themeColor="text1"/>
              <w:sz w:val="16"/>
              <w:szCs w:val="16"/>
            </w:rPr>
          </w:rPrChange>
        </w:rPr>
        <w:t xml:space="preserve"> ALHIM</w:t>
      </w:r>
      <w:ins w:id="1408" w:author="MACARENA MUGIONE MENDEZ" w:date="2024-10-04T14:12:00Z" w16du:dateUtc="2024-10-04T20:12:00Z">
        <w:r w:rsidR="003740F8">
          <w:rPr>
            <w:rFonts w:ascii="Arial" w:hAnsi="Arial" w:cs="Arial"/>
            <w:color w:val="000000" w:themeColor="text1"/>
            <w:sz w:val="18"/>
            <w:szCs w:val="18"/>
          </w:rPr>
          <w:t xml:space="preserve">, </w:t>
        </w:r>
        <w:proofErr w:type="spellStart"/>
        <w:r w:rsidR="003740F8">
          <w:rPr>
            <w:rFonts w:ascii="Arial" w:hAnsi="Arial" w:cs="Arial"/>
            <w:color w:val="000000" w:themeColor="text1"/>
            <w:sz w:val="18"/>
            <w:szCs w:val="18"/>
          </w:rPr>
          <w:t>n°</w:t>
        </w:r>
      </w:ins>
      <w:proofErr w:type="spellEnd"/>
      <w:del w:id="1409" w:author="MACARENA MUGIONE MENDEZ" w:date="2024-10-04T14:12:00Z" w16du:dateUtc="2024-10-04T20:12:00Z">
        <w:r w:rsidRPr="003740F8" w:rsidDel="003740F8">
          <w:rPr>
            <w:rFonts w:ascii="Arial" w:hAnsi="Arial" w:cs="Arial"/>
            <w:color w:val="000000" w:themeColor="text1"/>
            <w:sz w:val="18"/>
            <w:szCs w:val="18"/>
            <w:rPrChange w:id="1410" w:author="MACARENA MUGIONE MENDEZ" w:date="2024-10-04T14:11:00Z" w16du:dateUtc="2024-10-04T20:11:00Z">
              <w:rPr>
                <w:rFonts w:ascii="Arial" w:hAnsi="Arial" w:cs="Arial"/>
                <w:color w:val="000000" w:themeColor="text1"/>
                <w:sz w:val="16"/>
                <w:szCs w:val="16"/>
              </w:rPr>
            </w:rPrChange>
          </w:rPr>
          <w:delText>.</w:delText>
        </w:r>
      </w:del>
      <w:r w:rsidRPr="003740F8">
        <w:rPr>
          <w:rFonts w:ascii="Arial" w:hAnsi="Arial" w:cs="Arial"/>
          <w:color w:val="000000" w:themeColor="text1"/>
          <w:sz w:val="18"/>
          <w:szCs w:val="18"/>
          <w:rPrChange w:id="1411" w:author="MACARENA MUGIONE MENDEZ" w:date="2024-10-04T14:11:00Z" w16du:dateUtc="2024-10-04T20:11:00Z">
            <w:rPr>
              <w:rFonts w:ascii="Arial" w:hAnsi="Arial" w:cs="Arial"/>
              <w:color w:val="000000" w:themeColor="text1"/>
              <w:sz w:val="16"/>
              <w:szCs w:val="16"/>
            </w:rPr>
          </w:rPrChange>
        </w:rPr>
        <w:t xml:space="preserve"> </w:t>
      </w:r>
      <w:del w:id="1412" w:author="MACARENA MUGIONE MENDEZ" w:date="2024-10-04T14:12:00Z" w16du:dateUtc="2024-10-04T20:12:00Z">
        <w:r w:rsidRPr="003740F8" w:rsidDel="003740F8">
          <w:rPr>
            <w:rFonts w:ascii="Arial" w:hAnsi="Arial" w:cs="Arial"/>
            <w:color w:val="000000" w:themeColor="text1"/>
            <w:sz w:val="18"/>
            <w:szCs w:val="18"/>
            <w:rPrChange w:id="1413" w:author="MACARENA MUGIONE MENDEZ" w:date="2024-10-04T14:11:00Z" w16du:dateUtc="2024-10-04T20:11:00Z">
              <w:rPr>
                <w:rFonts w:ascii="Arial" w:hAnsi="Arial" w:cs="Arial"/>
                <w:color w:val="000000" w:themeColor="text1"/>
                <w:sz w:val="16"/>
                <w:szCs w:val="16"/>
              </w:rPr>
            </w:rPrChange>
          </w:rPr>
          <w:delText>Les Cahiers ALHIM, (</w:delText>
        </w:r>
      </w:del>
      <w:r w:rsidRPr="003740F8">
        <w:rPr>
          <w:rFonts w:ascii="Arial" w:hAnsi="Arial" w:cs="Arial"/>
          <w:color w:val="000000" w:themeColor="text1"/>
          <w:sz w:val="18"/>
          <w:szCs w:val="18"/>
          <w:rPrChange w:id="1414" w:author="MACARENA MUGIONE MENDEZ" w:date="2024-10-04T14:11:00Z" w16du:dateUtc="2024-10-04T20:11:00Z">
            <w:rPr>
              <w:rFonts w:ascii="Arial" w:hAnsi="Arial" w:cs="Arial"/>
              <w:color w:val="000000" w:themeColor="text1"/>
              <w:sz w:val="16"/>
              <w:szCs w:val="16"/>
            </w:rPr>
          </w:rPrChange>
        </w:rPr>
        <w:t>41</w:t>
      </w:r>
      <w:ins w:id="1415" w:author="MACARENA MUGIONE MENDEZ" w:date="2024-10-04T14:12:00Z" w16du:dateUtc="2024-10-04T20:12:00Z">
        <w:r w:rsidR="003740F8">
          <w:rPr>
            <w:rFonts w:ascii="Arial" w:hAnsi="Arial" w:cs="Arial"/>
            <w:color w:val="000000" w:themeColor="text1"/>
            <w:sz w:val="18"/>
            <w:szCs w:val="18"/>
          </w:rPr>
          <w:t xml:space="preserve"> (2021)</w:t>
        </w:r>
      </w:ins>
      <w:ins w:id="1416" w:author="MACARENA MUGIONE MENDEZ" w:date="2024-10-04T14:13:00Z" w16du:dateUtc="2024-10-04T20:13:00Z">
        <w:r w:rsidR="003740F8">
          <w:rPr>
            <w:rFonts w:ascii="Arial" w:hAnsi="Arial" w:cs="Arial"/>
            <w:color w:val="000000" w:themeColor="text1"/>
            <w:sz w:val="18"/>
            <w:szCs w:val="18"/>
          </w:rPr>
          <w:t xml:space="preserve">. </w:t>
        </w:r>
        <w:r w:rsidR="003740F8" w:rsidRPr="003740F8">
          <w:rPr>
            <w:rFonts w:ascii="Arial" w:hAnsi="Arial" w:cs="Arial"/>
            <w:color w:val="000000" w:themeColor="text1"/>
            <w:sz w:val="18"/>
            <w:szCs w:val="18"/>
          </w:rPr>
          <w:t>https://journals.openedition.org/alhim/9835</w:t>
        </w:r>
        <w:r w:rsidR="003740F8">
          <w:rPr>
            <w:rFonts w:ascii="Arial" w:hAnsi="Arial" w:cs="Arial"/>
            <w:color w:val="000000" w:themeColor="text1"/>
            <w:sz w:val="18"/>
            <w:szCs w:val="18"/>
          </w:rPr>
          <w:t>.</w:t>
        </w:r>
      </w:ins>
      <w:del w:id="1417" w:author="MACARENA MUGIONE MENDEZ" w:date="2024-10-04T14:12:00Z" w16du:dateUtc="2024-10-04T20:12:00Z">
        <w:r w:rsidRPr="003740F8" w:rsidDel="003740F8">
          <w:rPr>
            <w:rFonts w:ascii="Arial" w:hAnsi="Arial" w:cs="Arial"/>
            <w:color w:val="000000" w:themeColor="text1"/>
            <w:sz w:val="18"/>
            <w:szCs w:val="18"/>
            <w:rPrChange w:id="1418" w:author="MACARENA MUGIONE MENDEZ" w:date="2024-10-04T14:11:00Z" w16du:dateUtc="2024-10-04T20:11:00Z">
              <w:rPr>
                <w:rFonts w:ascii="Arial" w:hAnsi="Arial" w:cs="Arial"/>
                <w:color w:val="000000" w:themeColor="text1"/>
                <w:sz w:val="16"/>
                <w:szCs w:val="16"/>
              </w:rPr>
            </w:rPrChange>
          </w:rPr>
          <w:delText>).</w:delText>
        </w:r>
      </w:del>
    </w:p>
  </w:footnote>
  <w:footnote w:id="34">
    <w:p w14:paraId="4763B480" w14:textId="1F92F483" w:rsidR="007F790D" w:rsidRPr="00D548C5" w:rsidRDefault="007F790D">
      <w:pPr>
        <w:pStyle w:val="Textonotapie"/>
        <w:ind w:left="0"/>
        <w:jc w:val="both"/>
        <w:rPr>
          <w:rFonts w:ascii="Arial" w:hAnsi="Arial" w:cs="Arial"/>
          <w:color w:val="000000" w:themeColor="text1"/>
          <w:sz w:val="18"/>
          <w:szCs w:val="18"/>
          <w:rPrChange w:id="1426" w:author="MACARENA MUGIONE MENDEZ" w:date="2024-10-04T14:17:00Z" w16du:dateUtc="2024-10-04T20:17:00Z">
            <w:rPr>
              <w:rFonts w:ascii="Arial" w:hAnsi="Arial" w:cs="Arial"/>
              <w:color w:val="000000" w:themeColor="text1"/>
              <w:sz w:val="16"/>
              <w:szCs w:val="16"/>
            </w:rPr>
          </w:rPrChange>
        </w:rPr>
        <w:pPrChange w:id="1427" w:author="MACARENA MUGIONE MENDEZ" w:date="2024-10-04T14:17:00Z" w16du:dateUtc="2024-10-04T20:17:00Z">
          <w:pPr>
            <w:pStyle w:val="Textonotapie"/>
            <w:ind w:left="0"/>
          </w:pPr>
        </w:pPrChange>
      </w:pPr>
      <w:r w:rsidRPr="00D548C5">
        <w:rPr>
          <w:rStyle w:val="Refdenotaalpie"/>
          <w:rFonts w:ascii="Arial" w:hAnsi="Arial" w:cs="Arial"/>
          <w:color w:val="000000" w:themeColor="text1"/>
          <w:sz w:val="18"/>
          <w:szCs w:val="18"/>
          <w:rPrChange w:id="1428" w:author="MACARENA MUGIONE MENDEZ" w:date="2024-10-04T14:17:00Z" w16du:dateUtc="2024-10-04T20:17:00Z">
            <w:rPr>
              <w:rStyle w:val="Refdenotaalpie"/>
              <w:rFonts w:ascii="Arial" w:hAnsi="Arial" w:cs="Arial"/>
              <w:color w:val="000000" w:themeColor="text1"/>
              <w:sz w:val="16"/>
              <w:szCs w:val="16"/>
            </w:rPr>
          </w:rPrChange>
        </w:rPr>
        <w:footnoteRef/>
      </w:r>
      <w:ins w:id="1429" w:author="MACARENA MUGIONE MENDEZ" w:date="2024-10-04T14:13:00Z" w16du:dateUtc="2024-10-04T20:13:00Z">
        <w:r w:rsidR="00CC6BC8" w:rsidRPr="00D548C5">
          <w:rPr>
            <w:rFonts w:ascii="Arial" w:hAnsi="Arial" w:cs="Arial"/>
            <w:color w:val="000000" w:themeColor="text1"/>
            <w:sz w:val="18"/>
            <w:szCs w:val="18"/>
            <w:rPrChange w:id="1430" w:author="MACARENA MUGIONE MENDEZ" w:date="2024-10-04T14:17:00Z" w16du:dateUtc="2024-10-04T20:17:00Z">
              <w:rPr>
                <w:rFonts w:ascii="Arial" w:hAnsi="Arial" w:cs="Arial"/>
                <w:color w:val="000000" w:themeColor="text1"/>
                <w:sz w:val="16"/>
                <w:szCs w:val="16"/>
              </w:rPr>
            </w:rPrChange>
          </w:rPr>
          <w:t xml:space="preserve"> </w:t>
        </w:r>
        <w:proofErr w:type="spellStart"/>
        <w:r w:rsidR="00CC6BC8" w:rsidRPr="00D548C5">
          <w:rPr>
            <w:rFonts w:ascii="Arial" w:hAnsi="Arial" w:cs="Arial"/>
            <w:color w:val="000000" w:themeColor="text1"/>
            <w:sz w:val="18"/>
            <w:szCs w:val="18"/>
            <w:rPrChange w:id="1431" w:author="MACARENA MUGIONE MENDEZ" w:date="2024-10-04T14:17:00Z" w16du:dateUtc="2024-10-04T20:17:00Z">
              <w:rPr>
                <w:rFonts w:ascii="Arial" w:hAnsi="Arial" w:cs="Arial"/>
                <w:color w:val="000000" w:themeColor="text1"/>
                <w:sz w:val="16"/>
                <w:szCs w:val="16"/>
              </w:rPr>
            </w:rPrChange>
          </w:rPr>
          <w:t>Oresta</w:t>
        </w:r>
        <w:proofErr w:type="spellEnd"/>
        <w:r w:rsidR="00CC6BC8" w:rsidRPr="00D548C5">
          <w:rPr>
            <w:rFonts w:ascii="Arial" w:hAnsi="Arial" w:cs="Arial"/>
            <w:color w:val="000000" w:themeColor="text1"/>
            <w:sz w:val="18"/>
            <w:szCs w:val="18"/>
            <w:rPrChange w:id="1432" w:author="MACARENA MUGIONE MENDEZ" w:date="2024-10-04T14:17:00Z" w16du:dateUtc="2024-10-04T20:17:00Z">
              <w:rPr>
                <w:rFonts w:ascii="Arial" w:hAnsi="Arial" w:cs="Arial"/>
                <w:color w:val="000000" w:themeColor="text1"/>
                <w:sz w:val="16"/>
                <w:szCs w:val="16"/>
              </w:rPr>
            </w:rPrChange>
          </w:rPr>
          <w:t xml:space="preserve"> López </w:t>
        </w:r>
      </w:ins>
      <w:r w:rsidRPr="00D548C5">
        <w:rPr>
          <w:rFonts w:ascii="Arial" w:hAnsi="Arial" w:cs="Arial"/>
          <w:color w:val="000000" w:themeColor="text1"/>
          <w:sz w:val="18"/>
          <w:szCs w:val="18"/>
          <w:rPrChange w:id="1433" w:author="MACARENA MUGIONE MENDEZ" w:date="2024-10-04T14:17:00Z" w16du:dateUtc="2024-10-04T20:17:00Z">
            <w:rPr>
              <w:rFonts w:ascii="Arial" w:hAnsi="Arial" w:cs="Arial"/>
              <w:color w:val="000000" w:themeColor="text1"/>
              <w:sz w:val="16"/>
              <w:szCs w:val="16"/>
            </w:rPr>
          </w:rPrChange>
        </w:rPr>
        <w:t xml:space="preserve">Pérez, </w:t>
      </w:r>
      <w:del w:id="1434" w:author="MACARENA MUGIONE MENDEZ" w:date="2024-10-04T14:14:00Z" w16du:dateUtc="2024-10-04T20:14:00Z">
        <w:r w:rsidRPr="00D548C5" w:rsidDel="00CC6BC8">
          <w:rPr>
            <w:rFonts w:ascii="Arial" w:hAnsi="Arial" w:cs="Arial"/>
            <w:color w:val="000000" w:themeColor="text1"/>
            <w:sz w:val="18"/>
            <w:szCs w:val="18"/>
            <w:rPrChange w:id="1435" w:author="MACARENA MUGIONE MENDEZ" w:date="2024-10-04T14:17:00Z" w16du:dateUtc="2024-10-04T20:17:00Z">
              <w:rPr>
                <w:rFonts w:ascii="Arial" w:hAnsi="Arial" w:cs="Arial"/>
                <w:color w:val="000000" w:themeColor="text1"/>
                <w:sz w:val="16"/>
                <w:szCs w:val="16"/>
              </w:rPr>
            </w:rPrChange>
          </w:rPr>
          <w:delText xml:space="preserve">O. L. (1997). </w:delText>
        </w:r>
      </w:del>
      <w:ins w:id="1436" w:author="MACARENA MUGIONE MENDEZ" w:date="2024-10-04T14:14:00Z" w16du:dateUtc="2024-10-04T20:14:00Z">
        <w:r w:rsidR="00CC6BC8" w:rsidRPr="00D548C5">
          <w:rPr>
            <w:rFonts w:ascii="Arial" w:hAnsi="Arial" w:cs="Arial"/>
            <w:color w:val="000000" w:themeColor="text1"/>
            <w:sz w:val="18"/>
            <w:szCs w:val="18"/>
            <w:shd w:val="clear" w:color="auto" w:fill="FFFFFF"/>
          </w:rPr>
          <w:t>«</w:t>
        </w:r>
      </w:ins>
      <w:r w:rsidRPr="00D548C5">
        <w:rPr>
          <w:rFonts w:ascii="Arial" w:hAnsi="Arial" w:cs="Arial"/>
          <w:color w:val="000000" w:themeColor="text1"/>
          <w:sz w:val="18"/>
          <w:szCs w:val="18"/>
          <w:rPrChange w:id="1437" w:author="MACARENA MUGIONE MENDEZ" w:date="2024-10-04T14:17:00Z" w16du:dateUtc="2024-10-04T20:17:00Z">
            <w:rPr>
              <w:rFonts w:ascii="Arial" w:hAnsi="Arial" w:cs="Arial"/>
              <w:color w:val="000000" w:themeColor="text1"/>
              <w:sz w:val="16"/>
              <w:szCs w:val="16"/>
            </w:rPr>
          </w:rPrChange>
        </w:rPr>
        <w:t>Las mujeres y la conquista de espacios en el sistema educativo</w:t>
      </w:r>
      <w:ins w:id="1438" w:author="MACARENA MUGIONE MENDEZ" w:date="2024-10-04T14:14:00Z" w16du:dateUtc="2024-10-04T20:14:00Z">
        <w:r w:rsidR="00CC6BC8" w:rsidRPr="00D548C5">
          <w:rPr>
            <w:rFonts w:ascii="Arial" w:hAnsi="Arial" w:cs="Arial"/>
            <w:color w:val="000000" w:themeColor="text1"/>
            <w:sz w:val="18"/>
            <w:szCs w:val="18"/>
            <w:shd w:val="clear" w:color="auto" w:fill="FFFFFF"/>
          </w:rPr>
          <w:t>»,</w:t>
        </w:r>
      </w:ins>
      <w:del w:id="1439" w:author="MACARENA MUGIONE MENDEZ" w:date="2024-10-04T14:14:00Z" w16du:dateUtc="2024-10-04T20:14:00Z">
        <w:r w:rsidRPr="00D548C5" w:rsidDel="00CC6BC8">
          <w:rPr>
            <w:rFonts w:ascii="Arial" w:hAnsi="Arial" w:cs="Arial"/>
            <w:color w:val="000000" w:themeColor="text1"/>
            <w:sz w:val="18"/>
            <w:szCs w:val="18"/>
            <w:rPrChange w:id="1440" w:author="MACARENA MUGIONE MENDEZ" w:date="2024-10-04T14:17:00Z" w16du:dateUtc="2024-10-04T20:17:00Z">
              <w:rPr>
                <w:rFonts w:ascii="Arial" w:hAnsi="Arial" w:cs="Arial"/>
                <w:color w:val="000000" w:themeColor="text1"/>
                <w:sz w:val="16"/>
                <w:szCs w:val="16"/>
              </w:rPr>
            </w:rPrChange>
          </w:rPr>
          <w:delText>.</w:delText>
        </w:r>
      </w:del>
      <w:r w:rsidRPr="00D548C5">
        <w:rPr>
          <w:rFonts w:ascii="Arial" w:hAnsi="Arial" w:cs="Arial"/>
          <w:color w:val="000000" w:themeColor="text1"/>
          <w:sz w:val="18"/>
          <w:szCs w:val="18"/>
          <w:rPrChange w:id="1441" w:author="MACARENA MUGIONE MENDEZ" w:date="2024-10-04T14:17:00Z" w16du:dateUtc="2024-10-04T20:17:00Z">
            <w:rPr>
              <w:rFonts w:ascii="Arial" w:hAnsi="Arial" w:cs="Arial"/>
              <w:color w:val="000000" w:themeColor="text1"/>
              <w:sz w:val="16"/>
              <w:szCs w:val="16"/>
            </w:rPr>
          </w:rPrChange>
        </w:rPr>
        <w:t> </w:t>
      </w:r>
      <w:r w:rsidRPr="00D548C5">
        <w:rPr>
          <w:rFonts w:ascii="Arial" w:hAnsi="Arial" w:cs="Arial"/>
          <w:i/>
          <w:iCs/>
          <w:color w:val="000000" w:themeColor="text1"/>
          <w:sz w:val="18"/>
          <w:szCs w:val="18"/>
          <w:rPrChange w:id="1442" w:author="MACARENA MUGIONE MENDEZ" w:date="2024-10-04T14:17:00Z" w16du:dateUtc="2024-10-04T20:17:00Z">
            <w:rPr>
              <w:rFonts w:ascii="Arial" w:hAnsi="Arial" w:cs="Arial"/>
              <w:i/>
              <w:iCs/>
              <w:color w:val="000000" w:themeColor="text1"/>
              <w:sz w:val="16"/>
              <w:szCs w:val="16"/>
            </w:rPr>
          </w:rPrChange>
        </w:rPr>
        <w:t xml:space="preserve">Revista Latinoamericana de Estudios Educativos </w:t>
      </w:r>
      <w:del w:id="1443" w:author="MACARENA MUGIONE MENDEZ" w:date="2024-10-04T14:14:00Z" w16du:dateUtc="2024-10-04T20:14:00Z">
        <w:r w:rsidRPr="00D548C5" w:rsidDel="00CC6BC8">
          <w:rPr>
            <w:rFonts w:ascii="Arial" w:hAnsi="Arial" w:cs="Arial"/>
            <w:i/>
            <w:iCs/>
            <w:color w:val="000000" w:themeColor="text1"/>
            <w:sz w:val="18"/>
            <w:szCs w:val="18"/>
            <w:rPrChange w:id="1444" w:author="MACARENA MUGIONE MENDEZ" w:date="2024-10-04T14:17:00Z" w16du:dateUtc="2024-10-04T20:17:00Z">
              <w:rPr>
                <w:rFonts w:ascii="Arial" w:hAnsi="Arial" w:cs="Arial"/>
                <w:i/>
                <w:iCs/>
                <w:color w:val="000000" w:themeColor="text1"/>
                <w:sz w:val="16"/>
                <w:szCs w:val="16"/>
              </w:rPr>
            </w:rPrChange>
          </w:rPr>
          <w:delText>(</w:delText>
        </w:r>
      </w:del>
      <w:r w:rsidRPr="00D548C5">
        <w:rPr>
          <w:rFonts w:ascii="Arial" w:hAnsi="Arial" w:cs="Arial"/>
          <w:i/>
          <w:iCs/>
          <w:color w:val="000000" w:themeColor="text1"/>
          <w:sz w:val="18"/>
          <w:szCs w:val="18"/>
          <w:rPrChange w:id="1445" w:author="MACARENA MUGIONE MENDEZ" w:date="2024-10-04T14:17:00Z" w16du:dateUtc="2024-10-04T20:17:00Z">
            <w:rPr>
              <w:rFonts w:ascii="Arial" w:hAnsi="Arial" w:cs="Arial"/>
              <w:i/>
              <w:iCs/>
              <w:color w:val="000000" w:themeColor="text1"/>
              <w:sz w:val="16"/>
              <w:szCs w:val="16"/>
            </w:rPr>
          </w:rPrChange>
        </w:rPr>
        <w:t>México</w:t>
      </w:r>
      <w:del w:id="1446" w:author="MACARENA MUGIONE MENDEZ" w:date="2024-10-04T14:14:00Z" w16du:dateUtc="2024-10-04T20:14:00Z">
        <w:r w:rsidRPr="00D548C5" w:rsidDel="00CC6BC8">
          <w:rPr>
            <w:rFonts w:ascii="Arial" w:hAnsi="Arial" w:cs="Arial"/>
            <w:i/>
            <w:iCs/>
            <w:color w:val="000000" w:themeColor="text1"/>
            <w:sz w:val="18"/>
            <w:szCs w:val="18"/>
            <w:rPrChange w:id="1447" w:author="MACARENA MUGIONE MENDEZ" w:date="2024-10-04T14:17:00Z" w16du:dateUtc="2024-10-04T20:17:00Z">
              <w:rPr>
                <w:rFonts w:ascii="Arial" w:hAnsi="Arial" w:cs="Arial"/>
                <w:i/>
                <w:iCs/>
                <w:color w:val="000000" w:themeColor="text1"/>
                <w:sz w:val="16"/>
                <w:szCs w:val="16"/>
              </w:rPr>
            </w:rPrChange>
          </w:rPr>
          <w:delText>)</w:delText>
        </w:r>
      </w:del>
      <w:r w:rsidRPr="00D548C5">
        <w:rPr>
          <w:rFonts w:ascii="Arial" w:hAnsi="Arial" w:cs="Arial"/>
          <w:color w:val="000000" w:themeColor="text1"/>
          <w:sz w:val="18"/>
          <w:szCs w:val="18"/>
          <w:rPrChange w:id="1448" w:author="MACARENA MUGIONE MENDEZ" w:date="2024-10-04T14:17:00Z" w16du:dateUtc="2024-10-04T20:17:00Z">
            <w:rPr>
              <w:rFonts w:ascii="Arial" w:hAnsi="Arial" w:cs="Arial"/>
              <w:color w:val="000000" w:themeColor="text1"/>
              <w:sz w:val="16"/>
              <w:szCs w:val="16"/>
            </w:rPr>
          </w:rPrChange>
        </w:rPr>
        <w:t>, </w:t>
      </w:r>
      <w:ins w:id="1449" w:author="MACARENA MUGIONE MENDEZ" w:date="2024-10-04T14:14:00Z" w16du:dateUtc="2024-10-04T20:14:00Z">
        <w:r w:rsidR="00CC6BC8" w:rsidRPr="00D548C5">
          <w:rPr>
            <w:rFonts w:ascii="Arial" w:hAnsi="Arial" w:cs="Arial"/>
            <w:color w:val="000000" w:themeColor="text1"/>
            <w:sz w:val="18"/>
            <w:szCs w:val="18"/>
            <w:rPrChange w:id="1450" w:author="MACARENA MUGIONE MENDEZ" w:date="2024-10-04T14:17:00Z" w16du:dateUtc="2024-10-04T20:17:00Z">
              <w:rPr>
                <w:rFonts w:ascii="Arial" w:hAnsi="Arial" w:cs="Arial"/>
                <w:color w:val="000000" w:themeColor="text1"/>
                <w:sz w:val="16"/>
                <w:szCs w:val="16"/>
              </w:rPr>
            </w:rPrChange>
          </w:rPr>
          <w:t>vol.</w:t>
        </w:r>
      </w:ins>
      <w:r w:rsidRPr="00D548C5">
        <w:rPr>
          <w:rFonts w:ascii="Arial" w:hAnsi="Arial" w:cs="Arial"/>
          <w:i/>
          <w:iCs/>
          <w:color w:val="000000" w:themeColor="text1"/>
          <w:sz w:val="18"/>
          <w:szCs w:val="18"/>
          <w:rPrChange w:id="1451" w:author="MACARENA MUGIONE MENDEZ" w:date="2024-10-04T14:17:00Z" w16du:dateUtc="2024-10-04T20:17:00Z">
            <w:rPr>
              <w:rFonts w:ascii="Arial" w:hAnsi="Arial" w:cs="Arial"/>
              <w:i/>
              <w:iCs/>
              <w:color w:val="000000" w:themeColor="text1"/>
              <w:sz w:val="16"/>
              <w:szCs w:val="16"/>
            </w:rPr>
          </w:rPrChange>
        </w:rPr>
        <w:t>27</w:t>
      </w:r>
      <w:ins w:id="1452" w:author="MACARENA MUGIONE MENDEZ" w:date="2024-10-04T14:14:00Z" w16du:dateUtc="2024-10-04T20:14:00Z">
        <w:r w:rsidR="00CC6BC8" w:rsidRPr="00D548C5">
          <w:rPr>
            <w:rFonts w:ascii="Arial" w:hAnsi="Arial" w:cs="Arial"/>
            <w:i/>
            <w:iCs/>
            <w:color w:val="000000" w:themeColor="text1"/>
            <w:sz w:val="18"/>
            <w:szCs w:val="18"/>
            <w:rPrChange w:id="1453" w:author="MACARENA MUGIONE MENDEZ" w:date="2024-10-04T14:17:00Z" w16du:dateUtc="2024-10-04T20:17:00Z">
              <w:rPr>
                <w:rFonts w:ascii="Arial" w:hAnsi="Arial" w:cs="Arial"/>
                <w:i/>
                <w:iCs/>
                <w:color w:val="000000" w:themeColor="text1"/>
                <w:sz w:val="16"/>
                <w:szCs w:val="16"/>
              </w:rPr>
            </w:rPrChange>
          </w:rPr>
          <w:t xml:space="preserve">, </w:t>
        </w:r>
        <w:r w:rsidR="00CC6BC8" w:rsidRPr="00D548C5">
          <w:rPr>
            <w:rFonts w:ascii="Arial" w:hAnsi="Arial" w:cs="Arial"/>
            <w:color w:val="000000" w:themeColor="text1"/>
            <w:sz w:val="18"/>
            <w:szCs w:val="18"/>
            <w:rPrChange w:id="1454" w:author="MACARENA MUGIONE MENDEZ" w:date="2024-10-04T14:17:00Z" w16du:dateUtc="2024-10-04T20:17:00Z">
              <w:rPr>
                <w:rFonts w:ascii="Arial" w:hAnsi="Arial" w:cs="Arial"/>
                <w:i/>
                <w:iCs/>
                <w:color w:val="000000" w:themeColor="text1"/>
                <w:sz w:val="16"/>
                <w:szCs w:val="16"/>
              </w:rPr>
            </w:rPrChange>
          </w:rPr>
          <w:t>n°</w:t>
        </w:r>
      </w:ins>
      <w:del w:id="1455" w:author="MACARENA MUGIONE MENDEZ" w:date="2024-10-04T14:14:00Z" w16du:dateUtc="2024-10-04T20:14:00Z">
        <w:r w:rsidRPr="00D548C5" w:rsidDel="00CC6BC8">
          <w:rPr>
            <w:rFonts w:ascii="Arial" w:hAnsi="Arial" w:cs="Arial"/>
            <w:color w:val="000000" w:themeColor="text1"/>
            <w:sz w:val="18"/>
            <w:szCs w:val="18"/>
            <w:rPrChange w:id="1456" w:author="MACARENA MUGIONE MENDEZ" w:date="2024-10-04T14:17:00Z" w16du:dateUtc="2024-10-04T20:17:00Z">
              <w:rPr>
                <w:rFonts w:ascii="Arial" w:hAnsi="Arial" w:cs="Arial"/>
                <w:color w:val="000000" w:themeColor="text1"/>
                <w:sz w:val="16"/>
                <w:szCs w:val="16"/>
              </w:rPr>
            </w:rPrChange>
          </w:rPr>
          <w:delText>(</w:delText>
        </w:r>
      </w:del>
      <w:r w:rsidRPr="00D548C5">
        <w:rPr>
          <w:rFonts w:ascii="Arial" w:hAnsi="Arial" w:cs="Arial"/>
          <w:color w:val="000000" w:themeColor="text1"/>
          <w:sz w:val="18"/>
          <w:szCs w:val="18"/>
          <w:rPrChange w:id="1457" w:author="MACARENA MUGIONE MENDEZ" w:date="2024-10-04T14:17:00Z" w16du:dateUtc="2024-10-04T20:17:00Z">
            <w:rPr>
              <w:rFonts w:ascii="Arial" w:hAnsi="Arial" w:cs="Arial"/>
              <w:color w:val="000000" w:themeColor="text1"/>
              <w:sz w:val="16"/>
              <w:szCs w:val="16"/>
            </w:rPr>
          </w:rPrChange>
        </w:rPr>
        <w:t>3</w:t>
      </w:r>
      <w:ins w:id="1458" w:author="MACARENA MUGIONE MENDEZ" w:date="2024-10-04T14:14:00Z" w16du:dateUtc="2024-10-04T20:14:00Z">
        <w:r w:rsidR="00CC6BC8" w:rsidRPr="00D548C5">
          <w:rPr>
            <w:rFonts w:ascii="Arial" w:hAnsi="Arial" w:cs="Arial"/>
            <w:color w:val="000000" w:themeColor="text1"/>
            <w:sz w:val="18"/>
            <w:szCs w:val="18"/>
            <w:rPrChange w:id="1459" w:author="MACARENA MUGIONE MENDEZ" w:date="2024-10-04T14:17:00Z" w16du:dateUtc="2024-10-04T20:17:00Z">
              <w:rPr>
                <w:rFonts w:ascii="Arial" w:hAnsi="Arial" w:cs="Arial"/>
                <w:color w:val="000000" w:themeColor="text1"/>
                <w:sz w:val="16"/>
                <w:szCs w:val="16"/>
              </w:rPr>
            </w:rPrChange>
          </w:rPr>
          <w:t xml:space="preserve"> (1997):</w:t>
        </w:r>
      </w:ins>
      <w:del w:id="1460" w:author="MACARENA MUGIONE MENDEZ" w:date="2024-10-04T14:14:00Z" w16du:dateUtc="2024-10-04T20:14:00Z">
        <w:r w:rsidRPr="00D548C5" w:rsidDel="00CC6BC8">
          <w:rPr>
            <w:rFonts w:ascii="Arial" w:hAnsi="Arial" w:cs="Arial"/>
            <w:color w:val="000000" w:themeColor="text1"/>
            <w:sz w:val="18"/>
            <w:szCs w:val="18"/>
            <w:rPrChange w:id="1461" w:author="MACARENA MUGIONE MENDEZ" w:date="2024-10-04T14:17:00Z" w16du:dateUtc="2024-10-04T20:17:00Z">
              <w:rPr>
                <w:rFonts w:ascii="Arial" w:hAnsi="Arial" w:cs="Arial"/>
                <w:color w:val="000000" w:themeColor="text1"/>
                <w:sz w:val="16"/>
                <w:szCs w:val="16"/>
              </w:rPr>
            </w:rPrChange>
          </w:rPr>
          <w:delText>),</w:delText>
        </w:r>
      </w:del>
      <w:r w:rsidRPr="00D548C5">
        <w:rPr>
          <w:rFonts w:ascii="Arial" w:hAnsi="Arial" w:cs="Arial"/>
          <w:color w:val="000000" w:themeColor="text1"/>
          <w:sz w:val="18"/>
          <w:szCs w:val="18"/>
          <w:rPrChange w:id="1462" w:author="MACARENA MUGIONE MENDEZ" w:date="2024-10-04T14:17:00Z" w16du:dateUtc="2024-10-04T20:17:00Z">
            <w:rPr>
              <w:rFonts w:ascii="Arial" w:hAnsi="Arial" w:cs="Arial"/>
              <w:color w:val="000000" w:themeColor="text1"/>
              <w:sz w:val="16"/>
              <w:szCs w:val="16"/>
            </w:rPr>
          </w:rPrChange>
        </w:rPr>
        <w:t xml:space="preserve"> 73-93.</w:t>
      </w:r>
    </w:p>
  </w:footnote>
  <w:footnote w:id="35">
    <w:p w14:paraId="5710703C" w14:textId="3D29A34A" w:rsidR="007F790D" w:rsidRPr="00D548C5" w:rsidRDefault="007F790D">
      <w:pPr>
        <w:jc w:val="both"/>
        <w:rPr>
          <w:rFonts w:ascii="Arial" w:hAnsi="Arial" w:cs="Arial"/>
          <w:color w:val="000000" w:themeColor="text1"/>
          <w:sz w:val="18"/>
          <w:szCs w:val="18"/>
          <w:rPrChange w:id="1467" w:author="MACARENA MUGIONE MENDEZ" w:date="2024-10-04T14:17:00Z" w16du:dateUtc="2024-10-04T20:17:00Z">
            <w:rPr>
              <w:rFonts w:ascii="Arial" w:hAnsi="Arial" w:cs="Arial"/>
              <w:color w:val="000000" w:themeColor="text1"/>
              <w:sz w:val="16"/>
              <w:szCs w:val="16"/>
            </w:rPr>
          </w:rPrChange>
        </w:rPr>
        <w:pPrChange w:id="1468" w:author="MACARENA MUGIONE MENDEZ" w:date="2024-10-04T14:17:00Z" w16du:dateUtc="2024-10-04T20:17:00Z">
          <w:pPr/>
        </w:pPrChange>
      </w:pPr>
      <w:r w:rsidRPr="00D548C5">
        <w:rPr>
          <w:rStyle w:val="Refdenotaalpie"/>
          <w:rFonts w:ascii="Arial" w:hAnsi="Arial" w:cs="Arial"/>
          <w:color w:val="000000" w:themeColor="text1"/>
          <w:sz w:val="18"/>
          <w:szCs w:val="18"/>
          <w:rPrChange w:id="1469" w:author="MACARENA MUGIONE MENDEZ" w:date="2024-10-04T14:17:00Z" w16du:dateUtc="2024-10-04T20:17:00Z">
            <w:rPr>
              <w:rStyle w:val="Refdenotaalpie"/>
              <w:rFonts w:ascii="Arial" w:hAnsi="Arial" w:cs="Arial"/>
              <w:color w:val="000000" w:themeColor="text1"/>
              <w:sz w:val="16"/>
              <w:szCs w:val="16"/>
            </w:rPr>
          </w:rPrChange>
        </w:rPr>
        <w:footnoteRef/>
      </w:r>
      <w:r w:rsidRPr="00D548C5">
        <w:rPr>
          <w:rFonts w:ascii="Arial" w:hAnsi="Arial" w:cs="Arial"/>
          <w:color w:val="000000" w:themeColor="text1"/>
          <w:sz w:val="18"/>
          <w:szCs w:val="18"/>
          <w:rPrChange w:id="1470" w:author="MACARENA MUGIONE MENDEZ" w:date="2024-10-04T14:17:00Z" w16du:dateUtc="2024-10-04T20:17:00Z">
            <w:rPr>
              <w:rFonts w:ascii="Arial" w:hAnsi="Arial" w:cs="Arial"/>
              <w:color w:val="000000" w:themeColor="text1"/>
              <w:sz w:val="16"/>
              <w:szCs w:val="16"/>
            </w:rPr>
          </w:rPrChange>
        </w:rPr>
        <w:t xml:space="preserve"> </w:t>
      </w:r>
      <w:ins w:id="1471" w:author="MACARENA MUGIONE MENDEZ" w:date="2024-10-04T14:15:00Z" w16du:dateUtc="2024-10-04T20:15:00Z">
        <w:r w:rsidR="00391D7D" w:rsidRPr="00D548C5">
          <w:rPr>
            <w:rFonts w:ascii="Arial" w:hAnsi="Arial" w:cs="Arial"/>
            <w:color w:val="000000" w:themeColor="text1"/>
            <w:sz w:val="18"/>
            <w:szCs w:val="18"/>
            <w:rPrChange w:id="1472" w:author="MACARENA MUGIONE MENDEZ" w:date="2024-10-04T14:17:00Z" w16du:dateUtc="2024-10-04T20:17:00Z">
              <w:rPr>
                <w:rFonts w:ascii="Arial" w:hAnsi="Arial" w:cs="Arial"/>
                <w:color w:val="000000" w:themeColor="text1"/>
                <w:sz w:val="16"/>
                <w:szCs w:val="16"/>
              </w:rPr>
            </w:rPrChange>
          </w:rPr>
          <w:t xml:space="preserve">María Eulalia Mendoza García y Graciela Tapia </w:t>
        </w:r>
        <w:proofErr w:type="spellStart"/>
        <w:r w:rsidR="00391D7D" w:rsidRPr="00D548C5">
          <w:rPr>
            <w:rFonts w:ascii="Arial" w:hAnsi="Arial" w:cs="Arial"/>
            <w:color w:val="000000" w:themeColor="text1"/>
            <w:sz w:val="18"/>
            <w:szCs w:val="18"/>
            <w:rPrChange w:id="1473" w:author="MACARENA MUGIONE MENDEZ" w:date="2024-10-04T14:17:00Z" w16du:dateUtc="2024-10-04T20:17:00Z">
              <w:rPr>
                <w:rFonts w:ascii="Arial" w:hAnsi="Arial" w:cs="Arial"/>
                <w:color w:val="000000" w:themeColor="text1"/>
                <w:sz w:val="16"/>
                <w:szCs w:val="16"/>
              </w:rPr>
            </w:rPrChange>
          </w:rPr>
          <w:t>Colocia</w:t>
        </w:r>
        <w:proofErr w:type="spellEnd"/>
        <w:r w:rsidR="00391D7D" w:rsidRPr="00D548C5">
          <w:rPr>
            <w:rFonts w:ascii="Arial" w:hAnsi="Arial" w:cs="Arial"/>
            <w:color w:val="000000" w:themeColor="text1"/>
            <w:sz w:val="18"/>
            <w:szCs w:val="18"/>
            <w:rPrChange w:id="1474" w:author="MACARENA MUGIONE MENDEZ" w:date="2024-10-04T14:17:00Z" w16du:dateUtc="2024-10-04T20:17:00Z">
              <w:rPr>
                <w:rFonts w:ascii="Arial" w:hAnsi="Arial" w:cs="Arial"/>
                <w:color w:val="000000" w:themeColor="text1"/>
                <w:sz w:val="16"/>
                <w:szCs w:val="16"/>
              </w:rPr>
            </w:rPrChange>
          </w:rPr>
          <w:t xml:space="preserve">, </w:t>
        </w:r>
      </w:ins>
      <w:del w:id="1475" w:author="MACARENA MUGIONE MENDEZ" w:date="2024-10-04T14:15:00Z" w16du:dateUtc="2024-10-04T20:15:00Z">
        <w:r w:rsidRPr="00D548C5" w:rsidDel="00391D7D">
          <w:rPr>
            <w:rFonts w:ascii="Arial" w:hAnsi="Arial" w:cs="Arial"/>
            <w:color w:val="000000" w:themeColor="text1"/>
            <w:sz w:val="18"/>
            <w:szCs w:val="18"/>
            <w:shd w:val="clear" w:color="auto" w:fill="FFFFFF"/>
            <w:rPrChange w:id="1476" w:author="MACARENA MUGIONE MENDEZ" w:date="2024-10-04T14:17:00Z" w16du:dateUtc="2024-10-04T20:17:00Z">
              <w:rPr>
                <w:rFonts w:ascii="Arial" w:hAnsi="Arial" w:cs="Arial"/>
                <w:color w:val="000000" w:themeColor="text1"/>
                <w:sz w:val="16"/>
                <w:szCs w:val="16"/>
                <w:shd w:val="clear" w:color="auto" w:fill="FFFFFF"/>
              </w:rPr>
            </w:rPrChange>
          </w:rPr>
          <w:delText>García, M.,</w:delText>
        </w:r>
      </w:del>
      <w:del w:id="1477" w:author="MACARENA MUGIONE MENDEZ" w:date="2024-10-04T14:16:00Z" w16du:dateUtc="2024-10-04T20:16:00Z">
        <w:r w:rsidRPr="00D548C5" w:rsidDel="00391D7D">
          <w:rPr>
            <w:rFonts w:ascii="Arial" w:hAnsi="Arial" w:cs="Arial"/>
            <w:color w:val="000000" w:themeColor="text1"/>
            <w:sz w:val="18"/>
            <w:szCs w:val="18"/>
            <w:shd w:val="clear" w:color="auto" w:fill="FFFFFF"/>
            <w:rPrChange w:id="1478" w:author="MACARENA MUGIONE MENDEZ" w:date="2024-10-04T14:17:00Z" w16du:dateUtc="2024-10-04T20:17:00Z">
              <w:rPr>
                <w:rFonts w:ascii="Arial" w:hAnsi="Arial" w:cs="Arial"/>
                <w:color w:val="000000" w:themeColor="text1"/>
                <w:sz w:val="16"/>
                <w:szCs w:val="16"/>
                <w:shd w:val="clear" w:color="auto" w:fill="FFFFFF"/>
              </w:rPr>
            </w:rPrChange>
          </w:rPr>
          <w:delText xml:space="preserve"> &amp; Colocia, G. (2010). </w:delText>
        </w:r>
      </w:del>
      <w:ins w:id="1479" w:author="MACARENA MUGIONE MENDEZ" w:date="2024-10-04T14:16:00Z" w16du:dateUtc="2024-10-04T20:16:00Z">
        <w:r w:rsidR="00391D7D" w:rsidRPr="00D548C5">
          <w:rPr>
            <w:rFonts w:ascii="Arial" w:hAnsi="Arial" w:cs="Arial"/>
            <w:color w:val="000000" w:themeColor="text1"/>
            <w:sz w:val="18"/>
            <w:szCs w:val="18"/>
            <w:shd w:val="clear" w:color="auto" w:fill="FFFFFF"/>
          </w:rPr>
          <w:t>«</w:t>
        </w:r>
      </w:ins>
      <w:r w:rsidRPr="00D548C5">
        <w:rPr>
          <w:rFonts w:ascii="Arial" w:hAnsi="Arial" w:cs="Arial"/>
          <w:color w:val="000000" w:themeColor="text1"/>
          <w:sz w:val="18"/>
          <w:szCs w:val="18"/>
          <w:shd w:val="clear" w:color="auto" w:fill="FFFFFF"/>
          <w:rPrChange w:id="1480" w:author="MACARENA MUGIONE MENDEZ" w:date="2024-10-04T14:17:00Z" w16du:dateUtc="2024-10-04T20:17:00Z">
            <w:rPr>
              <w:rFonts w:ascii="Arial" w:hAnsi="Arial" w:cs="Arial"/>
              <w:color w:val="000000" w:themeColor="text1"/>
              <w:sz w:val="16"/>
              <w:szCs w:val="16"/>
              <w:shd w:val="clear" w:color="auto" w:fill="FFFFFF"/>
            </w:rPr>
          </w:rPrChange>
        </w:rPr>
        <w:t>Situación Demográfica de México 1910-2010</w:t>
      </w:r>
      <w:ins w:id="1481" w:author="MACARENA MUGIONE MENDEZ" w:date="2024-10-04T14:16:00Z" w16du:dateUtc="2024-10-04T20:16:00Z">
        <w:r w:rsidR="00391D7D" w:rsidRPr="00D548C5">
          <w:rPr>
            <w:rFonts w:ascii="Arial" w:hAnsi="Arial" w:cs="Arial"/>
            <w:color w:val="000000" w:themeColor="text1"/>
            <w:sz w:val="18"/>
            <w:szCs w:val="18"/>
            <w:shd w:val="clear" w:color="auto" w:fill="FFFFFF"/>
          </w:rPr>
          <w:t>»</w:t>
        </w:r>
        <w:r w:rsidR="00391D7D" w:rsidRPr="00D548C5">
          <w:rPr>
            <w:rFonts w:ascii="Arial" w:hAnsi="Arial" w:cs="Arial"/>
            <w:color w:val="000000" w:themeColor="text1"/>
            <w:sz w:val="18"/>
            <w:szCs w:val="18"/>
            <w:shd w:val="clear" w:color="auto" w:fill="FFFFFF"/>
            <w:rPrChange w:id="1482" w:author="MACARENA MUGIONE MENDEZ" w:date="2024-10-04T14:17:00Z" w16du:dateUtc="2024-10-04T20:17:00Z">
              <w:rPr>
                <w:rFonts w:ascii="Arial" w:hAnsi="Arial" w:cs="Arial"/>
                <w:color w:val="000000" w:themeColor="text1"/>
                <w:sz w:val="16"/>
                <w:szCs w:val="16"/>
                <w:shd w:val="clear" w:color="auto" w:fill="FFFFFF"/>
              </w:rPr>
            </w:rPrChange>
          </w:rPr>
          <w:t>,</w:t>
        </w:r>
      </w:ins>
      <w:del w:id="1483" w:author="MACARENA MUGIONE MENDEZ" w:date="2024-10-04T14:16:00Z" w16du:dateUtc="2024-10-04T20:16:00Z">
        <w:r w:rsidRPr="00D548C5" w:rsidDel="00391D7D">
          <w:rPr>
            <w:rFonts w:ascii="Arial" w:hAnsi="Arial" w:cs="Arial"/>
            <w:color w:val="000000" w:themeColor="text1"/>
            <w:sz w:val="18"/>
            <w:szCs w:val="18"/>
            <w:shd w:val="clear" w:color="auto" w:fill="FFFFFF"/>
            <w:rPrChange w:id="1484" w:author="MACARENA MUGIONE MENDEZ" w:date="2024-10-04T14:17:00Z" w16du:dateUtc="2024-10-04T20:17:00Z">
              <w:rPr>
                <w:rFonts w:ascii="Arial" w:hAnsi="Arial" w:cs="Arial"/>
                <w:color w:val="000000" w:themeColor="text1"/>
                <w:sz w:val="16"/>
                <w:szCs w:val="16"/>
                <w:shd w:val="clear" w:color="auto" w:fill="FFFFFF"/>
              </w:rPr>
            </w:rPrChange>
          </w:rPr>
          <w:delText>.</w:delText>
        </w:r>
      </w:del>
      <w:r w:rsidRPr="00D548C5">
        <w:rPr>
          <w:rStyle w:val="apple-converted-space"/>
          <w:rFonts w:ascii="Arial" w:hAnsi="Arial" w:cs="Arial"/>
          <w:color w:val="000000" w:themeColor="text1"/>
          <w:sz w:val="18"/>
          <w:szCs w:val="18"/>
          <w:shd w:val="clear" w:color="auto" w:fill="FFFFFF"/>
          <w:rPrChange w:id="1485" w:author="MACARENA MUGIONE MENDEZ" w:date="2024-10-04T14:17:00Z" w16du:dateUtc="2024-10-04T20:17:00Z">
            <w:rPr>
              <w:rStyle w:val="apple-converted-space"/>
              <w:rFonts w:ascii="Arial" w:hAnsi="Arial" w:cs="Arial"/>
              <w:color w:val="000000" w:themeColor="text1"/>
              <w:sz w:val="16"/>
              <w:szCs w:val="16"/>
              <w:shd w:val="clear" w:color="auto" w:fill="FFFFFF"/>
            </w:rPr>
          </w:rPrChange>
        </w:rPr>
        <w:t> </w:t>
      </w:r>
      <w:r w:rsidRPr="00D548C5">
        <w:rPr>
          <w:rFonts w:ascii="Arial" w:hAnsi="Arial" w:cs="Arial"/>
          <w:i/>
          <w:iCs/>
          <w:color w:val="000000" w:themeColor="text1"/>
          <w:sz w:val="18"/>
          <w:szCs w:val="18"/>
          <w:rPrChange w:id="1486" w:author="MACARENA MUGIONE MENDEZ" w:date="2024-10-04T14:17:00Z" w16du:dateUtc="2024-10-04T20:17:00Z">
            <w:rPr>
              <w:rFonts w:ascii="Arial" w:hAnsi="Arial" w:cs="Arial"/>
              <w:i/>
              <w:iCs/>
              <w:color w:val="000000" w:themeColor="text1"/>
              <w:sz w:val="16"/>
              <w:szCs w:val="16"/>
            </w:rPr>
          </w:rPrChange>
        </w:rPr>
        <w:t>La situación demográfica de México</w:t>
      </w:r>
      <w:ins w:id="1487" w:author="MACARENA MUGIONE MENDEZ" w:date="2024-10-04T14:16:00Z" w16du:dateUtc="2024-10-04T20:16:00Z">
        <w:r w:rsidR="00391D7D" w:rsidRPr="00D548C5">
          <w:rPr>
            <w:rFonts w:ascii="Arial" w:hAnsi="Arial" w:cs="Arial"/>
            <w:i/>
            <w:iCs/>
            <w:color w:val="000000" w:themeColor="text1"/>
            <w:sz w:val="18"/>
            <w:szCs w:val="18"/>
            <w:rPrChange w:id="1488" w:author="MACARENA MUGIONE MENDEZ" w:date="2024-10-04T14:17:00Z" w16du:dateUtc="2024-10-04T20:17:00Z">
              <w:rPr>
                <w:rFonts w:ascii="Arial" w:hAnsi="Arial" w:cs="Arial"/>
                <w:i/>
                <w:iCs/>
                <w:color w:val="000000" w:themeColor="text1"/>
                <w:sz w:val="16"/>
                <w:szCs w:val="16"/>
              </w:rPr>
            </w:rPrChange>
          </w:rPr>
          <w:t xml:space="preserve"> 2010 </w:t>
        </w:r>
      </w:ins>
      <w:ins w:id="1489" w:author="MACARENA MUGIONE MENDEZ" w:date="2024-10-04T14:17:00Z" w16du:dateUtc="2024-10-04T20:17:00Z">
        <w:r w:rsidR="00391D7D" w:rsidRPr="00D548C5">
          <w:rPr>
            <w:rFonts w:ascii="Arial" w:hAnsi="Arial" w:cs="Arial"/>
            <w:color w:val="000000" w:themeColor="text1"/>
            <w:sz w:val="18"/>
            <w:szCs w:val="18"/>
            <w:rPrChange w:id="1490" w:author="MACARENA MUGIONE MENDEZ" w:date="2024-10-04T14:17:00Z" w16du:dateUtc="2024-10-04T20:17:00Z">
              <w:rPr>
                <w:rFonts w:ascii="Arial" w:hAnsi="Arial" w:cs="Arial"/>
                <w:color w:val="000000" w:themeColor="text1"/>
                <w:sz w:val="16"/>
                <w:szCs w:val="16"/>
              </w:rPr>
            </w:rPrChange>
          </w:rPr>
          <w:t>(</w:t>
        </w:r>
        <w:r w:rsidR="00D548C5" w:rsidRPr="00D548C5">
          <w:rPr>
            <w:rFonts w:ascii="Arial" w:hAnsi="Arial" w:cs="Arial"/>
            <w:color w:val="000000" w:themeColor="text1"/>
            <w:sz w:val="18"/>
            <w:szCs w:val="18"/>
            <w:rPrChange w:id="1491" w:author="MACARENA MUGIONE MENDEZ" w:date="2024-10-04T14:17:00Z" w16du:dateUtc="2024-10-04T20:17:00Z">
              <w:rPr>
                <w:rFonts w:ascii="Arial" w:hAnsi="Arial" w:cs="Arial"/>
                <w:color w:val="000000" w:themeColor="text1"/>
                <w:sz w:val="16"/>
                <w:szCs w:val="16"/>
              </w:rPr>
            </w:rPrChange>
          </w:rPr>
          <w:t xml:space="preserve">México: Consejo Nacional de Población, </w:t>
        </w:r>
        <w:r w:rsidR="00391D7D" w:rsidRPr="00D548C5">
          <w:rPr>
            <w:rFonts w:ascii="Arial" w:hAnsi="Arial" w:cs="Arial"/>
            <w:color w:val="000000" w:themeColor="text1"/>
            <w:sz w:val="18"/>
            <w:szCs w:val="18"/>
            <w:rPrChange w:id="1492" w:author="MACARENA MUGIONE MENDEZ" w:date="2024-10-04T14:17:00Z" w16du:dateUtc="2024-10-04T20:17:00Z">
              <w:rPr>
                <w:rFonts w:ascii="Arial" w:hAnsi="Arial" w:cs="Arial"/>
                <w:color w:val="000000" w:themeColor="text1"/>
                <w:sz w:val="16"/>
                <w:szCs w:val="16"/>
              </w:rPr>
            </w:rPrChange>
          </w:rPr>
          <w:t xml:space="preserve">2010), </w:t>
        </w:r>
      </w:ins>
      <w:del w:id="1493" w:author="MACARENA MUGIONE MENDEZ" w:date="2024-10-04T14:17:00Z" w16du:dateUtc="2024-10-04T20:17:00Z">
        <w:r w:rsidRPr="00D548C5" w:rsidDel="00391D7D">
          <w:rPr>
            <w:rFonts w:ascii="Arial" w:hAnsi="Arial" w:cs="Arial"/>
            <w:color w:val="000000" w:themeColor="text1"/>
            <w:sz w:val="18"/>
            <w:szCs w:val="18"/>
            <w:shd w:val="clear" w:color="auto" w:fill="FFFFFF"/>
            <w:rPrChange w:id="1494" w:author="MACARENA MUGIONE MENDEZ" w:date="2024-10-04T14:17:00Z" w16du:dateUtc="2024-10-04T20:17:00Z">
              <w:rPr>
                <w:rFonts w:ascii="Arial" w:hAnsi="Arial" w:cs="Arial"/>
                <w:color w:val="000000" w:themeColor="text1"/>
                <w:sz w:val="16"/>
                <w:szCs w:val="16"/>
                <w:shd w:val="clear" w:color="auto" w:fill="FFFFFF"/>
              </w:rPr>
            </w:rPrChange>
          </w:rPr>
          <w:delText>.</w:delText>
        </w:r>
      </w:del>
      <w:r w:rsidRPr="00D548C5">
        <w:rPr>
          <w:rFonts w:ascii="Arial" w:hAnsi="Arial" w:cs="Arial"/>
          <w:color w:val="000000" w:themeColor="text1"/>
          <w:sz w:val="18"/>
          <w:szCs w:val="18"/>
          <w:shd w:val="clear" w:color="auto" w:fill="FFFFFF"/>
          <w:rPrChange w:id="1495" w:author="MACARENA MUGIONE MENDEZ" w:date="2024-10-04T14:17:00Z" w16du:dateUtc="2024-10-04T20:17:00Z">
            <w:rPr>
              <w:rFonts w:ascii="Arial" w:hAnsi="Arial" w:cs="Arial"/>
              <w:color w:val="000000" w:themeColor="text1"/>
              <w:sz w:val="16"/>
              <w:szCs w:val="16"/>
              <w:shd w:val="clear" w:color="auto" w:fill="FFFFFF"/>
            </w:rPr>
          </w:rPrChange>
        </w:rPr>
        <w:t>12-14</w:t>
      </w:r>
      <w:ins w:id="1496" w:author="MACARENA MUGIONE MENDEZ" w:date="2024-10-04T14:17:00Z" w16du:dateUtc="2024-10-04T20:17:00Z">
        <w:r w:rsidR="00D548C5" w:rsidRPr="00D548C5">
          <w:rPr>
            <w:rFonts w:ascii="Arial" w:hAnsi="Arial" w:cs="Arial"/>
            <w:color w:val="000000" w:themeColor="text1"/>
            <w:sz w:val="18"/>
            <w:szCs w:val="18"/>
            <w:shd w:val="clear" w:color="auto" w:fill="FFFFFF"/>
            <w:rPrChange w:id="1497" w:author="MACARENA MUGIONE MENDEZ" w:date="2024-10-04T14:17:00Z" w16du:dateUtc="2024-10-04T20:17:00Z">
              <w:rPr>
                <w:rFonts w:ascii="Arial" w:hAnsi="Arial" w:cs="Arial"/>
                <w:color w:val="000000" w:themeColor="text1"/>
                <w:sz w:val="16"/>
                <w:szCs w:val="16"/>
                <w:shd w:val="clear" w:color="auto" w:fill="FFFFFF"/>
              </w:rPr>
            </w:rPrChange>
          </w:rPr>
          <w:t>.</w:t>
        </w:r>
      </w:ins>
    </w:p>
    <w:p w14:paraId="2CAE9C05" w14:textId="77777777" w:rsidR="007F790D" w:rsidRPr="007767C9" w:rsidRDefault="007F790D" w:rsidP="007F790D">
      <w:pPr>
        <w:pStyle w:val="Textonotapie"/>
        <w:ind w:left="0"/>
        <w:rPr>
          <w:rFonts w:ascii="Arial" w:hAnsi="Arial" w:cs="Arial"/>
          <w:color w:val="000000" w:themeColor="text1"/>
          <w:sz w:val="16"/>
          <w:szCs w:val="16"/>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609DA"/>
    <w:multiLevelType w:val="multilevel"/>
    <w:tmpl w:val="40B49A6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85730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ARENA MUGIONE MENDEZ">
    <w15:presenceInfo w15:providerId="AD" w15:userId="S::macarena.mugionem@alumno.buap.mx::f7546894-e73d-435c-80bf-60ecfe1b11fd"/>
  </w15:person>
  <w15:person w15:author="Vladi Hernández">
    <w15:presenceInfo w15:providerId="Windows Live" w15:userId="b790449a6410c8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15"/>
    <w:rsid w:val="000001CC"/>
    <w:rsid w:val="000004D7"/>
    <w:rsid w:val="0000189C"/>
    <w:rsid w:val="0000338A"/>
    <w:rsid w:val="00006B3E"/>
    <w:rsid w:val="00006C2E"/>
    <w:rsid w:val="00010156"/>
    <w:rsid w:val="00011C92"/>
    <w:rsid w:val="00013E78"/>
    <w:rsid w:val="000166AB"/>
    <w:rsid w:val="00017A0D"/>
    <w:rsid w:val="00020554"/>
    <w:rsid w:val="00022BAC"/>
    <w:rsid w:val="00022FCB"/>
    <w:rsid w:val="00025B21"/>
    <w:rsid w:val="00026A4F"/>
    <w:rsid w:val="00030273"/>
    <w:rsid w:val="00031D48"/>
    <w:rsid w:val="00033D6A"/>
    <w:rsid w:val="00034B18"/>
    <w:rsid w:val="00035A09"/>
    <w:rsid w:val="00037F6E"/>
    <w:rsid w:val="00041E66"/>
    <w:rsid w:val="00042B49"/>
    <w:rsid w:val="00044733"/>
    <w:rsid w:val="00045EA4"/>
    <w:rsid w:val="000466ED"/>
    <w:rsid w:val="0005101E"/>
    <w:rsid w:val="00064433"/>
    <w:rsid w:val="00066D1E"/>
    <w:rsid w:val="00070508"/>
    <w:rsid w:val="00070E35"/>
    <w:rsid w:val="00070F5C"/>
    <w:rsid w:val="00071982"/>
    <w:rsid w:val="00074192"/>
    <w:rsid w:val="000768B1"/>
    <w:rsid w:val="000772A7"/>
    <w:rsid w:val="0007787C"/>
    <w:rsid w:val="0008110D"/>
    <w:rsid w:val="000837D6"/>
    <w:rsid w:val="000838CC"/>
    <w:rsid w:val="00083D95"/>
    <w:rsid w:val="000850DF"/>
    <w:rsid w:val="0008563C"/>
    <w:rsid w:val="0008765C"/>
    <w:rsid w:val="00087735"/>
    <w:rsid w:val="00090BF2"/>
    <w:rsid w:val="00094A85"/>
    <w:rsid w:val="00095395"/>
    <w:rsid w:val="00096D62"/>
    <w:rsid w:val="00096F18"/>
    <w:rsid w:val="000A1AFE"/>
    <w:rsid w:val="000A4D39"/>
    <w:rsid w:val="000B0520"/>
    <w:rsid w:val="000B162C"/>
    <w:rsid w:val="000B339E"/>
    <w:rsid w:val="000B3A8B"/>
    <w:rsid w:val="000B61E2"/>
    <w:rsid w:val="000B650F"/>
    <w:rsid w:val="000C4598"/>
    <w:rsid w:val="000D04B1"/>
    <w:rsid w:val="000D5823"/>
    <w:rsid w:val="000E1D62"/>
    <w:rsid w:val="000E3D08"/>
    <w:rsid w:val="000F098D"/>
    <w:rsid w:val="000F1026"/>
    <w:rsid w:val="000F63DB"/>
    <w:rsid w:val="000F7776"/>
    <w:rsid w:val="000F77EA"/>
    <w:rsid w:val="00101085"/>
    <w:rsid w:val="00102047"/>
    <w:rsid w:val="001022CC"/>
    <w:rsid w:val="00107C47"/>
    <w:rsid w:val="00111DB1"/>
    <w:rsid w:val="00113489"/>
    <w:rsid w:val="001136B0"/>
    <w:rsid w:val="00113724"/>
    <w:rsid w:val="00115F3D"/>
    <w:rsid w:val="00116B26"/>
    <w:rsid w:val="00126D77"/>
    <w:rsid w:val="00126E97"/>
    <w:rsid w:val="001306D2"/>
    <w:rsid w:val="0013189C"/>
    <w:rsid w:val="00131C51"/>
    <w:rsid w:val="001347FD"/>
    <w:rsid w:val="001362B8"/>
    <w:rsid w:val="00144847"/>
    <w:rsid w:val="00146382"/>
    <w:rsid w:val="00146B5D"/>
    <w:rsid w:val="00147058"/>
    <w:rsid w:val="001470A5"/>
    <w:rsid w:val="00147F5E"/>
    <w:rsid w:val="00150820"/>
    <w:rsid w:val="00160B3F"/>
    <w:rsid w:val="00161B31"/>
    <w:rsid w:val="00161D4B"/>
    <w:rsid w:val="0016449D"/>
    <w:rsid w:val="00167A8D"/>
    <w:rsid w:val="00171337"/>
    <w:rsid w:val="001746C3"/>
    <w:rsid w:val="001824D1"/>
    <w:rsid w:val="0018260D"/>
    <w:rsid w:val="00185597"/>
    <w:rsid w:val="00186B74"/>
    <w:rsid w:val="00187A2D"/>
    <w:rsid w:val="001973BB"/>
    <w:rsid w:val="001A0327"/>
    <w:rsid w:val="001A1372"/>
    <w:rsid w:val="001A4527"/>
    <w:rsid w:val="001A4F2B"/>
    <w:rsid w:val="001A7D1A"/>
    <w:rsid w:val="001B0BA4"/>
    <w:rsid w:val="001B4BEE"/>
    <w:rsid w:val="001C13C7"/>
    <w:rsid w:val="001C4117"/>
    <w:rsid w:val="001C5A6B"/>
    <w:rsid w:val="001C5D46"/>
    <w:rsid w:val="001D70F1"/>
    <w:rsid w:val="001E0258"/>
    <w:rsid w:val="001E126E"/>
    <w:rsid w:val="001E41FC"/>
    <w:rsid w:val="001E4DD3"/>
    <w:rsid w:val="001E6185"/>
    <w:rsid w:val="001E7BB2"/>
    <w:rsid w:val="001F16C4"/>
    <w:rsid w:val="001F2C64"/>
    <w:rsid w:val="001F3DA7"/>
    <w:rsid w:val="001F4A75"/>
    <w:rsid w:val="001F62D3"/>
    <w:rsid w:val="00202692"/>
    <w:rsid w:val="00202DB5"/>
    <w:rsid w:val="00204155"/>
    <w:rsid w:val="00206996"/>
    <w:rsid w:val="00210E69"/>
    <w:rsid w:val="00211301"/>
    <w:rsid w:val="00213AFD"/>
    <w:rsid w:val="00214E4D"/>
    <w:rsid w:val="00214FE0"/>
    <w:rsid w:val="00215FCC"/>
    <w:rsid w:val="002178CA"/>
    <w:rsid w:val="00224353"/>
    <w:rsid w:val="00227BB2"/>
    <w:rsid w:val="00231C4B"/>
    <w:rsid w:val="00231EDC"/>
    <w:rsid w:val="00233C14"/>
    <w:rsid w:val="00241D98"/>
    <w:rsid w:val="00242186"/>
    <w:rsid w:val="00242F14"/>
    <w:rsid w:val="00247148"/>
    <w:rsid w:val="00252026"/>
    <w:rsid w:val="00252998"/>
    <w:rsid w:val="00256532"/>
    <w:rsid w:val="00256805"/>
    <w:rsid w:val="0025686C"/>
    <w:rsid w:val="002571D8"/>
    <w:rsid w:val="00262EB2"/>
    <w:rsid w:val="00264A18"/>
    <w:rsid w:val="00266AD7"/>
    <w:rsid w:val="00271A4E"/>
    <w:rsid w:val="00276418"/>
    <w:rsid w:val="00277B2E"/>
    <w:rsid w:val="0028276D"/>
    <w:rsid w:val="002930BB"/>
    <w:rsid w:val="002939ED"/>
    <w:rsid w:val="00297A89"/>
    <w:rsid w:val="002A0310"/>
    <w:rsid w:val="002A688F"/>
    <w:rsid w:val="002A6B0F"/>
    <w:rsid w:val="002B05B9"/>
    <w:rsid w:val="002B429C"/>
    <w:rsid w:val="002B50A5"/>
    <w:rsid w:val="002B55D2"/>
    <w:rsid w:val="002B5F78"/>
    <w:rsid w:val="002B6125"/>
    <w:rsid w:val="002B7072"/>
    <w:rsid w:val="002C03C1"/>
    <w:rsid w:val="002C0C5E"/>
    <w:rsid w:val="002C4096"/>
    <w:rsid w:val="002C4238"/>
    <w:rsid w:val="002C7846"/>
    <w:rsid w:val="002D1ACA"/>
    <w:rsid w:val="002D283F"/>
    <w:rsid w:val="002D28A5"/>
    <w:rsid w:val="002D2A8F"/>
    <w:rsid w:val="002D3D25"/>
    <w:rsid w:val="002D7665"/>
    <w:rsid w:val="002D7E7A"/>
    <w:rsid w:val="002E1F87"/>
    <w:rsid w:val="002E7663"/>
    <w:rsid w:val="002E789D"/>
    <w:rsid w:val="002F11A6"/>
    <w:rsid w:val="002F3D54"/>
    <w:rsid w:val="002F4EB5"/>
    <w:rsid w:val="002F5FF8"/>
    <w:rsid w:val="0030363E"/>
    <w:rsid w:val="00305927"/>
    <w:rsid w:val="003064EA"/>
    <w:rsid w:val="00307BAF"/>
    <w:rsid w:val="00310120"/>
    <w:rsid w:val="003131BF"/>
    <w:rsid w:val="0031635F"/>
    <w:rsid w:val="00316C01"/>
    <w:rsid w:val="00317E47"/>
    <w:rsid w:val="0032245D"/>
    <w:rsid w:val="003272D9"/>
    <w:rsid w:val="0033074E"/>
    <w:rsid w:val="003309FF"/>
    <w:rsid w:val="003332FC"/>
    <w:rsid w:val="003342C9"/>
    <w:rsid w:val="003356F3"/>
    <w:rsid w:val="003365C2"/>
    <w:rsid w:val="003401FF"/>
    <w:rsid w:val="00340347"/>
    <w:rsid w:val="00341789"/>
    <w:rsid w:val="00342E3E"/>
    <w:rsid w:val="00350455"/>
    <w:rsid w:val="00353FBC"/>
    <w:rsid w:val="00363FE7"/>
    <w:rsid w:val="003649B0"/>
    <w:rsid w:val="003702B3"/>
    <w:rsid w:val="003717A2"/>
    <w:rsid w:val="00372008"/>
    <w:rsid w:val="00372C46"/>
    <w:rsid w:val="003740F8"/>
    <w:rsid w:val="003804E4"/>
    <w:rsid w:val="00380647"/>
    <w:rsid w:val="003850D2"/>
    <w:rsid w:val="0039122E"/>
    <w:rsid w:val="00391D7D"/>
    <w:rsid w:val="00393D93"/>
    <w:rsid w:val="00394716"/>
    <w:rsid w:val="00396ACF"/>
    <w:rsid w:val="003A0822"/>
    <w:rsid w:val="003A122B"/>
    <w:rsid w:val="003A724B"/>
    <w:rsid w:val="003B0625"/>
    <w:rsid w:val="003B0D37"/>
    <w:rsid w:val="003B225F"/>
    <w:rsid w:val="003B2BEB"/>
    <w:rsid w:val="003B7815"/>
    <w:rsid w:val="003C0449"/>
    <w:rsid w:val="003C310D"/>
    <w:rsid w:val="003C3766"/>
    <w:rsid w:val="003C3A75"/>
    <w:rsid w:val="003C5E60"/>
    <w:rsid w:val="003C5F61"/>
    <w:rsid w:val="003C66B3"/>
    <w:rsid w:val="003D0311"/>
    <w:rsid w:val="003D0F0D"/>
    <w:rsid w:val="003D1623"/>
    <w:rsid w:val="003D1C00"/>
    <w:rsid w:val="003D47AB"/>
    <w:rsid w:val="003D64C3"/>
    <w:rsid w:val="003E445A"/>
    <w:rsid w:val="003E77E4"/>
    <w:rsid w:val="003E7825"/>
    <w:rsid w:val="003E7D97"/>
    <w:rsid w:val="003F1C5E"/>
    <w:rsid w:val="003F41B3"/>
    <w:rsid w:val="0040038D"/>
    <w:rsid w:val="004065B8"/>
    <w:rsid w:val="00407F8E"/>
    <w:rsid w:val="00410FB1"/>
    <w:rsid w:val="004121C6"/>
    <w:rsid w:val="004137D8"/>
    <w:rsid w:val="004141EF"/>
    <w:rsid w:val="00420B6F"/>
    <w:rsid w:val="00426006"/>
    <w:rsid w:val="00431E81"/>
    <w:rsid w:val="00436082"/>
    <w:rsid w:val="00441CB5"/>
    <w:rsid w:val="0044786C"/>
    <w:rsid w:val="004501D4"/>
    <w:rsid w:val="004509A3"/>
    <w:rsid w:val="00450FBD"/>
    <w:rsid w:val="00451271"/>
    <w:rsid w:val="004513E2"/>
    <w:rsid w:val="00456225"/>
    <w:rsid w:val="00457241"/>
    <w:rsid w:val="0046022C"/>
    <w:rsid w:val="00462D1C"/>
    <w:rsid w:val="00463374"/>
    <w:rsid w:val="004644B5"/>
    <w:rsid w:val="00464F6E"/>
    <w:rsid w:val="00470A20"/>
    <w:rsid w:val="00475F24"/>
    <w:rsid w:val="00477BFD"/>
    <w:rsid w:val="00482741"/>
    <w:rsid w:val="0048304F"/>
    <w:rsid w:val="0048374C"/>
    <w:rsid w:val="0048490E"/>
    <w:rsid w:val="00487442"/>
    <w:rsid w:val="004879DB"/>
    <w:rsid w:val="00492A1D"/>
    <w:rsid w:val="0049371E"/>
    <w:rsid w:val="00494962"/>
    <w:rsid w:val="00494F8A"/>
    <w:rsid w:val="00495227"/>
    <w:rsid w:val="004973D3"/>
    <w:rsid w:val="0049761E"/>
    <w:rsid w:val="004A2D88"/>
    <w:rsid w:val="004A4FC5"/>
    <w:rsid w:val="004B2D82"/>
    <w:rsid w:val="004B3A3F"/>
    <w:rsid w:val="004B5AFF"/>
    <w:rsid w:val="004B5B59"/>
    <w:rsid w:val="004B6718"/>
    <w:rsid w:val="004C3C6B"/>
    <w:rsid w:val="004C3D6A"/>
    <w:rsid w:val="004C6702"/>
    <w:rsid w:val="004D0AC1"/>
    <w:rsid w:val="004D4D3B"/>
    <w:rsid w:val="004D5676"/>
    <w:rsid w:val="004E7941"/>
    <w:rsid w:val="004E7E9B"/>
    <w:rsid w:val="004F1188"/>
    <w:rsid w:val="004F25AD"/>
    <w:rsid w:val="004F2E8D"/>
    <w:rsid w:val="004F370C"/>
    <w:rsid w:val="004F3BCC"/>
    <w:rsid w:val="004F5E47"/>
    <w:rsid w:val="00501575"/>
    <w:rsid w:val="00512B9F"/>
    <w:rsid w:val="00512D5C"/>
    <w:rsid w:val="00513085"/>
    <w:rsid w:val="00514D5F"/>
    <w:rsid w:val="0051661D"/>
    <w:rsid w:val="00516B8F"/>
    <w:rsid w:val="00517149"/>
    <w:rsid w:val="005220BC"/>
    <w:rsid w:val="005234CE"/>
    <w:rsid w:val="0052602C"/>
    <w:rsid w:val="00527C06"/>
    <w:rsid w:val="00531DC3"/>
    <w:rsid w:val="005335BF"/>
    <w:rsid w:val="005344ED"/>
    <w:rsid w:val="00536320"/>
    <w:rsid w:val="0054113E"/>
    <w:rsid w:val="0054181A"/>
    <w:rsid w:val="00543883"/>
    <w:rsid w:val="00547D2A"/>
    <w:rsid w:val="005500E3"/>
    <w:rsid w:val="00550842"/>
    <w:rsid w:val="005601F9"/>
    <w:rsid w:val="00565482"/>
    <w:rsid w:val="00566CBB"/>
    <w:rsid w:val="00574CDE"/>
    <w:rsid w:val="00581B28"/>
    <w:rsid w:val="005844C0"/>
    <w:rsid w:val="005850AE"/>
    <w:rsid w:val="005901BA"/>
    <w:rsid w:val="00590CFD"/>
    <w:rsid w:val="005936E1"/>
    <w:rsid w:val="005949F8"/>
    <w:rsid w:val="005A0034"/>
    <w:rsid w:val="005A0BD7"/>
    <w:rsid w:val="005A6577"/>
    <w:rsid w:val="005A70D4"/>
    <w:rsid w:val="005B3E27"/>
    <w:rsid w:val="005B6094"/>
    <w:rsid w:val="005B6196"/>
    <w:rsid w:val="005C1742"/>
    <w:rsid w:val="005C3054"/>
    <w:rsid w:val="005D0EA6"/>
    <w:rsid w:val="005D2045"/>
    <w:rsid w:val="005D2644"/>
    <w:rsid w:val="005D60A7"/>
    <w:rsid w:val="005D79DE"/>
    <w:rsid w:val="005E2246"/>
    <w:rsid w:val="005E338F"/>
    <w:rsid w:val="005E47B7"/>
    <w:rsid w:val="005F4885"/>
    <w:rsid w:val="005F4FE0"/>
    <w:rsid w:val="005F6603"/>
    <w:rsid w:val="00600F9A"/>
    <w:rsid w:val="006032BD"/>
    <w:rsid w:val="006048AE"/>
    <w:rsid w:val="00604C24"/>
    <w:rsid w:val="0061156C"/>
    <w:rsid w:val="0061385D"/>
    <w:rsid w:val="006209C5"/>
    <w:rsid w:val="0062377D"/>
    <w:rsid w:val="00631341"/>
    <w:rsid w:val="00632272"/>
    <w:rsid w:val="00634B5D"/>
    <w:rsid w:val="0063536B"/>
    <w:rsid w:val="00643EF3"/>
    <w:rsid w:val="00644DD4"/>
    <w:rsid w:val="00646471"/>
    <w:rsid w:val="0065280A"/>
    <w:rsid w:val="00653BB6"/>
    <w:rsid w:val="00655111"/>
    <w:rsid w:val="0065655D"/>
    <w:rsid w:val="00664BC0"/>
    <w:rsid w:val="00666D45"/>
    <w:rsid w:val="00672B2A"/>
    <w:rsid w:val="00675D74"/>
    <w:rsid w:val="006770D2"/>
    <w:rsid w:val="00680846"/>
    <w:rsid w:val="00683F61"/>
    <w:rsid w:val="006849D7"/>
    <w:rsid w:val="00686BD0"/>
    <w:rsid w:val="00687FD0"/>
    <w:rsid w:val="00690B47"/>
    <w:rsid w:val="006950A9"/>
    <w:rsid w:val="0069641A"/>
    <w:rsid w:val="00697ACF"/>
    <w:rsid w:val="006A19AC"/>
    <w:rsid w:val="006A6FA6"/>
    <w:rsid w:val="006B2310"/>
    <w:rsid w:val="006B3091"/>
    <w:rsid w:val="006B78D6"/>
    <w:rsid w:val="006C6EB0"/>
    <w:rsid w:val="006C7109"/>
    <w:rsid w:val="006D3201"/>
    <w:rsid w:val="006D486E"/>
    <w:rsid w:val="006E135C"/>
    <w:rsid w:val="006E1837"/>
    <w:rsid w:val="006E775E"/>
    <w:rsid w:val="006F11D3"/>
    <w:rsid w:val="006F1494"/>
    <w:rsid w:val="006F5FFC"/>
    <w:rsid w:val="006F6DB6"/>
    <w:rsid w:val="007011A4"/>
    <w:rsid w:val="00704098"/>
    <w:rsid w:val="00710E35"/>
    <w:rsid w:val="00714591"/>
    <w:rsid w:val="007178DC"/>
    <w:rsid w:val="00720A29"/>
    <w:rsid w:val="00721815"/>
    <w:rsid w:val="00730989"/>
    <w:rsid w:val="00734CBC"/>
    <w:rsid w:val="007355DF"/>
    <w:rsid w:val="007365AB"/>
    <w:rsid w:val="00736C85"/>
    <w:rsid w:val="0074448D"/>
    <w:rsid w:val="007471E1"/>
    <w:rsid w:val="00747A07"/>
    <w:rsid w:val="00747B95"/>
    <w:rsid w:val="00750DCF"/>
    <w:rsid w:val="00764A73"/>
    <w:rsid w:val="0077102C"/>
    <w:rsid w:val="00771133"/>
    <w:rsid w:val="0077242F"/>
    <w:rsid w:val="007728AF"/>
    <w:rsid w:val="00772D5C"/>
    <w:rsid w:val="00774E30"/>
    <w:rsid w:val="00775EB6"/>
    <w:rsid w:val="00776657"/>
    <w:rsid w:val="007767C9"/>
    <w:rsid w:val="00780CF8"/>
    <w:rsid w:val="00782E3E"/>
    <w:rsid w:val="00784A5F"/>
    <w:rsid w:val="00791157"/>
    <w:rsid w:val="00792AAB"/>
    <w:rsid w:val="007A02DC"/>
    <w:rsid w:val="007A0EFA"/>
    <w:rsid w:val="007A10AF"/>
    <w:rsid w:val="007A14F5"/>
    <w:rsid w:val="007A1A6F"/>
    <w:rsid w:val="007A1D19"/>
    <w:rsid w:val="007A39CE"/>
    <w:rsid w:val="007A4A63"/>
    <w:rsid w:val="007B0C6D"/>
    <w:rsid w:val="007B400C"/>
    <w:rsid w:val="007B4AA7"/>
    <w:rsid w:val="007B5FB2"/>
    <w:rsid w:val="007C350F"/>
    <w:rsid w:val="007C6F5E"/>
    <w:rsid w:val="007C71B2"/>
    <w:rsid w:val="007C7897"/>
    <w:rsid w:val="007C7FB4"/>
    <w:rsid w:val="007D02D4"/>
    <w:rsid w:val="007D0A0A"/>
    <w:rsid w:val="007D240D"/>
    <w:rsid w:val="007D2B42"/>
    <w:rsid w:val="007D2C40"/>
    <w:rsid w:val="007D55BE"/>
    <w:rsid w:val="007E10AC"/>
    <w:rsid w:val="007F03BC"/>
    <w:rsid w:val="007F0BDB"/>
    <w:rsid w:val="007F1902"/>
    <w:rsid w:val="007F526C"/>
    <w:rsid w:val="007F62EB"/>
    <w:rsid w:val="007F790D"/>
    <w:rsid w:val="008020E6"/>
    <w:rsid w:val="00802EFC"/>
    <w:rsid w:val="0080484B"/>
    <w:rsid w:val="008106E6"/>
    <w:rsid w:val="008116F0"/>
    <w:rsid w:val="0081170D"/>
    <w:rsid w:val="00813E2D"/>
    <w:rsid w:val="0082241E"/>
    <w:rsid w:val="00824839"/>
    <w:rsid w:val="0082607A"/>
    <w:rsid w:val="00826F6F"/>
    <w:rsid w:val="008358E5"/>
    <w:rsid w:val="008426B1"/>
    <w:rsid w:val="00843F92"/>
    <w:rsid w:val="00846C98"/>
    <w:rsid w:val="00850DA9"/>
    <w:rsid w:val="00850EA9"/>
    <w:rsid w:val="00850EF6"/>
    <w:rsid w:val="008520D2"/>
    <w:rsid w:val="00854B2A"/>
    <w:rsid w:val="00861C45"/>
    <w:rsid w:val="0086531E"/>
    <w:rsid w:val="0086709B"/>
    <w:rsid w:val="008701FE"/>
    <w:rsid w:val="0087389C"/>
    <w:rsid w:val="00881D34"/>
    <w:rsid w:val="0088479C"/>
    <w:rsid w:val="00885DE1"/>
    <w:rsid w:val="0088651E"/>
    <w:rsid w:val="00894320"/>
    <w:rsid w:val="008A30CB"/>
    <w:rsid w:val="008A37E3"/>
    <w:rsid w:val="008A7C72"/>
    <w:rsid w:val="008B752E"/>
    <w:rsid w:val="008B7E46"/>
    <w:rsid w:val="008C2C53"/>
    <w:rsid w:val="008C6447"/>
    <w:rsid w:val="008C6455"/>
    <w:rsid w:val="008D0151"/>
    <w:rsid w:val="008D4733"/>
    <w:rsid w:val="008E3177"/>
    <w:rsid w:val="008E3D73"/>
    <w:rsid w:val="008E6101"/>
    <w:rsid w:val="008F16A2"/>
    <w:rsid w:val="008F1CC7"/>
    <w:rsid w:val="008F3655"/>
    <w:rsid w:val="008F766A"/>
    <w:rsid w:val="008F7A7E"/>
    <w:rsid w:val="0090227C"/>
    <w:rsid w:val="00903326"/>
    <w:rsid w:val="00911EF4"/>
    <w:rsid w:val="00912255"/>
    <w:rsid w:val="0091408E"/>
    <w:rsid w:val="00914437"/>
    <w:rsid w:val="0091481C"/>
    <w:rsid w:val="0091593A"/>
    <w:rsid w:val="00926437"/>
    <w:rsid w:val="00927EE5"/>
    <w:rsid w:val="00930BDD"/>
    <w:rsid w:val="009317D2"/>
    <w:rsid w:val="009344D5"/>
    <w:rsid w:val="0093534D"/>
    <w:rsid w:val="00936187"/>
    <w:rsid w:val="00936F03"/>
    <w:rsid w:val="00937D27"/>
    <w:rsid w:val="00941409"/>
    <w:rsid w:val="00941E55"/>
    <w:rsid w:val="00943953"/>
    <w:rsid w:val="009510BE"/>
    <w:rsid w:val="00952139"/>
    <w:rsid w:val="00953DFE"/>
    <w:rsid w:val="009540FF"/>
    <w:rsid w:val="00955A85"/>
    <w:rsid w:val="00957893"/>
    <w:rsid w:val="00965522"/>
    <w:rsid w:val="00965EA8"/>
    <w:rsid w:val="009671A2"/>
    <w:rsid w:val="009735AC"/>
    <w:rsid w:val="00975855"/>
    <w:rsid w:val="00980E23"/>
    <w:rsid w:val="00982175"/>
    <w:rsid w:val="00983E5E"/>
    <w:rsid w:val="00985AD2"/>
    <w:rsid w:val="00986880"/>
    <w:rsid w:val="00991FDA"/>
    <w:rsid w:val="009934BA"/>
    <w:rsid w:val="009A47BF"/>
    <w:rsid w:val="009A555E"/>
    <w:rsid w:val="009A67E5"/>
    <w:rsid w:val="009A7A8C"/>
    <w:rsid w:val="009A7C89"/>
    <w:rsid w:val="009B29E6"/>
    <w:rsid w:val="009B3DC5"/>
    <w:rsid w:val="009B7819"/>
    <w:rsid w:val="009B7A17"/>
    <w:rsid w:val="009C1C00"/>
    <w:rsid w:val="009C217B"/>
    <w:rsid w:val="009D0BF6"/>
    <w:rsid w:val="009D28C9"/>
    <w:rsid w:val="009D2DBD"/>
    <w:rsid w:val="009D5D05"/>
    <w:rsid w:val="009D725A"/>
    <w:rsid w:val="009E419F"/>
    <w:rsid w:val="009E4FFB"/>
    <w:rsid w:val="009E7BE0"/>
    <w:rsid w:val="009F2C32"/>
    <w:rsid w:val="009F3408"/>
    <w:rsid w:val="009F35FC"/>
    <w:rsid w:val="009F4C1E"/>
    <w:rsid w:val="009F5892"/>
    <w:rsid w:val="00A02C9D"/>
    <w:rsid w:val="00A03630"/>
    <w:rsid w:val="00A0711D"/>
    <w:rsid w:val="00A135BA"/>
    <w:rsid w:val="00A15C31"/>
    <w:rsid w:val="00A25279"/>
    <w:rsid w:val="00A35085"/>
    <w:rsid w:val="00A40245"/>
    <w:rsid w:val="00A40844"/>
    <w:rsid w:val="00A439E8"/>
    <w:rsid w:val="00A45161"/>
    <w:rsid w:val="00A45429"/>
    <w:rsid w:val="00A47F8E"/>
    <w:rsid w:val="00A5167B"/>
    <w:rsid w:val="00A51F8F"/>
    <w:rsid w:val="00A54923"/>
    <w:rsid w:val="00A5562F"/>
    <w:rsid w:val="00A675BF"/>
    <w:rsid w:val="00A706BF"/>
    <w:rsid w:val="00A70E06"/>
    <w:rsid w:val="00A72371"/>
    <w:rsid w:val="00A7251D"/>
    <w:rsid w:val="00A72CD1"/>
    <w:rsid w:val="00A730E9"/>
    <w:rsid w:val="00A75817"/>
    <w:rsid w:val="00A77CD2"/>
    <w:rsid w:val="00A802F2"/>
    <w:rsid w:val="00A84BBB"/>
    <w:rsid w:val="00A872AA"/>
    <w:rsid w:val="00A91804"/>
    <w:rsid w:val="00A937BA"/>
    <w:rsid w:val="00A96C94"/>
    <w:rsid w:val="00A97CD3"/>
    <w:rsid w:val="00AA026A"/>
    <w:rsid w:val="00AA18F4"/>
    <w:rsid w:val="00AA3D05"/>
    <w:rsid w:val="00AA46A5"/>
    <w:rsid w:val="00AA5D67"/>
    <w:rsid w:val="00AB0469"/>
    <w:rsid w:val="00AB2E38"/>
    <w:rsid w:val="00AB387A"/>
    <w:rsid w:val="00AB4BC6"/>
    <w:rsid w:val="00AC2877"/>
    <w:rsid w:val="00AC36A3"/>
    <w:rsid w:val="00AC582C"/>
    <w:rsid w:val="00AC6679"/>
    <w:rsid w:val="00AD12B2"/>
    <w:rsid w:val="00AD4BAE"/>
    <w:rsid w:val="00AD7382"/>
    <w:rsid w:val="00AE60B6"/>
    <w:rsid w:val="00AF03CB"/>
    <w:rsid w:val="00AF1FD6"/>
    <w:rsid w:val="00AF618D"/>
    <w:rsid w:val="00AF6E4A"/>
    <w:rsid w:val="00AF71FD"/>
    <w:rsid w:val="00AF77F1"/>
    <w:rsid w:val="00B0113C"/>
    <w:rsid w:val="00B0177D"/>
    <w:rsid w:val="00B035CD"/>
    <w:rsid w:val="00B03BC9"/>
    <w:rsid w:val="00B05045"/>
    <w:rsid w:val="00B0564F"/>
    <w:rsid w:val="00B0764F"/>
    <w:rsid w:val="00B14552"/>
    <w:rsid w:val="00B15500"/>
    <w:rsid w:val="00B20445"/>
    <w:rsid w:val="00B2260D"/>
    <w:rsid w:val="00B23303"/>
    <w:rsid w:val="00B2750C"/>
    <w:rsid w:val="00B302F9"/>
    <w:rsid w:val="00B361FD"/>
    <w:rsid w:val="00B36376"/>
    <w:rsid w:val="00B3759B"/>
    <w:rsid w:val="00B375E0"/>
    <w:rsid w:val="00B4772C"/>
    <w:rsid w:val="00B479BA"/>
    <w:rsid w:val="00B57D88"/>
    <w:rsid w:val="00B600D0"/>
    <w:rsid w:val="00B606F2"/>
    <w:rsid w:val="00B622AC"/>
    <w:rsid w:val="00B62A4C"/>
    <w:rsid w:val="00B637E9"/>
    <w:rsid w:val="00B64B34"/>
    <w:rsid w:val="00B65DD0"/>
    <w:rsid w:val="00B73153"/>
    <w:rsid w:val="00B740B4"/>
    <w:rsid w:val="00B7437D"/>
    <w:rsid w:val="00B7492A"/>
    <w:rsid w:val="00B762FF"/>
    <w:rsid w:val="00B81715"/>
    <w:rsid w:val="00B82C91"/>
    <w:rsid w:val="00B82F07"/>
    <w:rsid w:val="00B8333F"/>
    <w:rsid w:val="00B91218"/>
    <w:rsid w:val="00B91584"/>
    <w:rsid w:val="00B92629"/>
    <w:rsid w:val="00B92BBF"/>
    <w:rsid w:val="00B94297"/>
    <w:rsid w:val="00B94926"/>
    <w:rsid w:val="00BA106B"/>
    <w:rsid w:val="00BB2388"/>
    <w:rsid w:val="00BB2E87"/>
    <w:rsid w:val="00BB421D"/>
    <w:rsid w:val="00BB79BE"/>
    <w:rsid w:val="00BC187C"/>
    <w:rsid w:val="00BC1EA3"/>
    <w:rsid w:val="00BC3CFE"/>
    <w:rsid w:val="00BC51A5"/>
    <w:rsid w:val="00BC7282"/>
    <w:rsid w:val="00BD0179"/>
    <w:rsid w:val="00BD042D"/>
    <w:rsid w:val="00BD2DD4"/>
    <w:rsid w:val="00BD42E3"/>
    <w:rsid w:val="00BE5182"/>
    <w:rsid w:val="00BE5AE6"/>
    <w:rsid w:val="00BF00C8"/>
    <w:rsid w:val="00BF0763"/>
    <w:rsid w:val="00BF0903"/>
    <w:rsid w:val="00BF0CEE"/>
    <w:rsid w:val="00BF330B"/>
    <w:rsid w:val="00C0021E"/>
    <w:rsid w:val="00C014F6"/>
    <w:rsid w:val="00C02165"/>
    <w:rsid w:val="00C03D9B"/>
    <w:rsid w:val="00C06415"/>
    <w:rsid w:val="00C06BCE"/>
    <w:rsid w:val="00C07C04"/>
    <w:rsid w:val="00C10C31"/>
    <w:rsid w:val="00C11865"/>
    <w:rsid w:val="00C14373"/>
    <w:rsid w:val="00C1703B"/>
    <w:rsid w:val="00C1762E"/>
    <w:rsid w:val="00C23337"/>
    <w:rsid w:val="00C25219"/>
    <w:rsid w:val="00C26041"/>
    <w:rsid w:val="00C3288C"/>
    <w:rsid w:val="00C3445A"/>
    <w:rsid w:val="00C37693"/>
    <w:rsid w:val="00C40BF3"/>
    <w:rsid w:val="00C44A0F"/>
    <w:rsid w:val="00C4729F"/>
    <w:rsid w:val="00C50004"/>
    <w:rsid w:val="00C56030"/>
    <w:rsid w:val="00C565EF"/>
    <w:rsid w:val="00C62BA2"/>
    <w:rsid w:val="00C64BB5"/>
    <w:rsid w:val="00C6574F"/>
    <w:rsid w:val="00C6666B"/>
    <w:rsid w:val="00C70C3B"/>
    <w:rsid w:val="00C7318A"/>
    <w:rsid w:val="00C83634"/>
    <w:rsid w:val="00C83961"/>
    <w:rsid w:val="00C87463"/>
    <w:rsid w:val="00C87625"/>
    <w:rsid w:val="00C938D7"/>
    <w:rsid w:val="00C9464C"/>
    <w:rsid w:val="00C97237"/>
    <w:rsid w:val="00CA0390"/>
    <w:rsid w:val="00CA0426"/>
    <w:rsid w:val="00CA3204"/>
    <w:rsid w:val="00CA4221"/>
    <w:rsid w:val="00CA428B"/>
    <w:rsid w:val="00CA4493"/>
    <w:rsid w:val="00CA5064"/>
    <w:rsid w:val="00CA5EBB"/>
    <w:rsid w:val="00CA5EE4"/>
    <w:rsid w:val="00CA680C"/>
    <w:rsid w:val="00CA7746"/>
    <w:rsid w:val="00CB7328"/>
    <w:rsid w:val="00CC17A9"/>
    <w:rsid w:val="00CC55DF"/>
    <w:rsid w:val="00CC65B5"/>
    <w:rsid w:val="00CC6BC8"/>
    <w:rsid w:val="00CD569A"/>
    <w:rsid w:val="00CD700F"/>
    <w:rsid w:val="00CE67F4"/>
    <w:rsid w:val="00CF11B7"/>
    <w:rsid w:val="00CF2218"/>
    <w:rsid w:val="00CF55D8"/>
    <w:rsid w:val="00CF796B"/>
    <w:rsid w:val="00D00BD4"/>
    <w:rsid w:val="00D039B6"/>
    <w:rsid w:val="00D051E7"/>
    <w:rsid w:val="00D11CD7"/>
    <w:rsid w:val="00D159CB"/>
    <w:rsid w:val="00D1670C"/>
    <w:rsid w:val="00D224E8"/>
    <w:rsid w:val="00D239ED"/>
    <w:rsid w:val="00D267C6"/>
    <w:rsid w:val="00D268DD"/>
    <w:rsid w:val="00D305D2"/>
    <w:rsid w:val="00D377BF"/>
    <w:rsid w:val="00D420EE"/>
    <w:rsid w:val="00D43D1F"/>
    <w:rsid w:val="00D44E69"/>
    <w:rsid w:val="00D527B8"/>
    <w:rsid w:val="00D548C5"/>
    <w:rsid w:val="00D64BF1"/>
    <w:rsid w:val="00D65E7E"/>
    <w:rsid w:val="00D669F7"/>
    <w:rsid w:val="00D6716B"/>
    <w:rsid w:val="00D72CAF"/>
    <w:rsid w:val="00D73BEC"/>
    <w:rsid w:val="00D74F03"/>
    <w:rsid w:val="00D75D01"/>
    <w:rsid w:val="00D801E6"/>
    <w:rsid w:val="00D80B48"/>
    <w:rsid w:val="00D827E0"/>
    <w:rsid w:val="00D84E81"/>
    <w:rsid w:val="00D8526A"/>
    <w:rsid w:val="00D85845"/>
    <w:rsid w:val="00D87E8C"/>
    <w:rsid w:val="00D90574"/>
    <w:rsid w:val="00D9340D"/>
    <w:rsid w:val="00D945C0"/>
    <w:rsid w:val="00D950F0"/>
    <w:rsid w:val="00D97F5F"/>
    <w:rsid w:val="00DA0F99"/>
    <w:rsid w:val="00DA2F82"/>
    <w:rsid w:val="00DA3D98"/>
    <w:rsid w:val="00DA4851"/>
    <w:rsid w:val="00DB3150"/>
    <w:rsid w:val="00DB7B0D"/>
    <w:rsid w:val="00DC1267"/>
    <w:rsid w:val="00DC155E"/>
    <w:rsid w:val="00DC4BD4"/>
    <w:rsid w:val="00DC73B7"/>
    <w:rsid w:val="00DD2C14"/>
    <w:rsid w:val="00DD731D"/>
    <w:rsid w:val="00DD7A21"/>
    <w:rsid w:val="00DE1973"/>
    <w:rsid w:val="00DE3FC6"/>
    <w:rsid w:val="00E0664E"/>
    <w:rsid w:val="00E10EAD"/>
    <w:rsid w:val="00E11370"/>
    <w:rsid w:val="00E11703"/>
    <w:rsid w:val="00E17F60"/>
    <w:rsid w:val="00E20BA5"/>
    <w:rsid w:val="00E21971"/>
    <w:rsid w:val="00E23145"/>
    <w:rsid w:val="00E24767"/>
    <w:rsid w:val="00E31C70"/>
    <w:rsid w:val="00E33A41"/>
    <w:rsid w:val="00E340CB"/>
    <w:rsid w:val="00E34F73"/>
    <w:rsid w:val="00E407DC"/>
    <w:rsid w:val="00E413B3"/>
    <w:rsid w:val="00E43C95"/>
    <w:rsid w:val="00E45499"/>
    <w:rsid w:val="00E47EB2"/>
    <w:rsid w:val="00E529AE"/>
    <w:rsid w:val="00E53C10"/>
    <w:rsid w:val="00E60B76"/>
    <w:rsid w:val="00E631CC"/>
    <w:rsid w:val="00E63769"/>
    <w:rsid w:val="00E64934"/>
    <w:rsid w:val="00E72557"/>
    <w:rsid w:val="00E81503"/>
    <w:rsid w:val="00E837EE"/>
    <w:rsid w:val="00E93824"/>
    <w:rsid w:val="00E938AC"/>
    <w:rsid w:val="00E956C3"/>
    <w:rsid w:val="00E97E63"/>
    <w:rsid w:val="00EA11FF"/>
    <w:rsid w:val="00EA1670"/>
    <w:rsid w:val="00EA17C9"/>
    <w:rsid w:val="00EA31DC"/>
    <w:rsid w:val="00EA32DD"/>
    <w:rsid w:val="00EA5F9D"/>
    <w:rsid w:val="00EA730E"/>
    <w:rsid w:val="00EB3139"/>
    <w:rsid w:val="00EB58DC"/>
    <w:rsid w:val="00EB7DF5"/>
    <w:rsid w:val="00ED04C2"/>
    <w:rsid w:val="00ED5C62"/>
    <w:rsid w:val="00ED74AE"/>
    <w:rsid w:val="00ED7ECB"/>
    <w:rsid w:val="00EE1B43"/>
    <w:rsid w:val="00EE3AF9"/>
    <w:rsid w:val="00EE4831"/>
    <w:rsid w:val="00EE5BF0"/>
    <w:rsid w:val="00EE6500"/>
    <w:rsid w:val="00EF20B3"/>
    <w:rsid w:val="00EF4B6F"/>
    <w:rsid w:val="00EF7C8D"/>
    <w:rsid w:val="00F03D6D"/>
    <w:rsid w:val="00F041E4"/>
    <w:rsid w:val="00F0507D"/>
    <w:rsid w:val="00F101B1"/>
    <w:rsid w:val="00F13552"/>
    <w:rsid w:val="00F202AC"/>
    <w:rsid w:val="00F21A9D"/>
    <w:rsid w:val="00F22990"/>
    <w:rsid w:val="00F25FD6"/>
    <w:rsid w:val="00F2692A"/>
    <w:rsid w:val="00F276FD"/>
    <w:rsid w:val="00F32887"/>
    <w:rsid w:val="00F3298E"/>
    <w:rsid w:val="00F3465D"/>
    <w:rsid w:val="00F35AB9"/>
    <w:rsid w:val="00F361D9"/>
    <w:rsid w:val="00F37DE3"/>
    <w:rsid w:val="00F434EC"/>
    <w:rsid w:val="00F4369A"/>
    <w:rsid w:val="00F45C38"/>
    <w:rsid w:val="00F45F2D"/>
    <w:rsid w:val="00F50ADD"/>
    <w:rsid w:val="00F54B53"/>
    <w:rsid w:val="00F57BFE"/>
    <w:rsid w:val="00F61943"/>
    <w:rsid w:val="00F64A1B"/>
    <w:rsid w:val="00F65807"/>
    <w:rsid w:val="00F67F5B"/>
    <w:rsid w:val="00F70E3F"/>
    <w:rsid w:val="00F74D00"/>
    <w:rsid w:val="00F754D5"/>
    <w:rsid w:val="00F75EC4"/>
    <w:rsid w:val="00F85084"/>
    <w:rsid w:val="00F90460"/>
    <w:rsid w:val="00F94797"/>
    <w:rsid w:val="00FA1AF9"/>
    <w:rsid w:val="00FA254C"/>
    <w:rsid w:val="00FA26E5"/>
    <w:rsid w:val="00FA2A50"/>
    <w:rsid w:val="00FA48B2"/>
    <w:rsid w:val="00FB1093"/>
    <w:rsid w:val="00FB1982"/>
    <w:rsid w:val="00FB26BD"/>
    <w:rsid w:val="00FB3DCD"/>
    <w:rsid w:val="00FB6F28"/>
    <w:rsid w:val="00FC00A7"/>
    <w:rsid w:val="00FC0143"/>
    <w:rsid w:val="00FC748D"/>
    <w:rsid w:val="00FE7577"/>
    <w:rsid w:val="00FF6C5A"/>
    <w:rsid w:val="00FF72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5696"/>
  <w15:chartTrackingRefBased/>
  <w15:docId w15:val="{A06E0166-6DE2-FF4A-9F69-A4E7014A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MX"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0E"/>
    <w:pPr>
      <w:spacing w:after="0" w:line="240" w:lineRule="auto"/>
      <w:ind w:left="0"/>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82607A"/>
    <w:pPr>
      <w:spacing w:before="400" w:after="60"/>
      <w:ind w:left="2160"/>
      <w:contextualSpacing/>
      <w:outlineLvl w:val="0"/>
    </w:pPr>
    <w:rPr>
      <w:rFonts w:asciiTheme="majorHAnsi" w:eastAsiaTheme="majorEastAsia" w:hAnsiTheme="majorHAnsi" w:cstheme="majorBidi"/>
      <w:smallCaps/>
      <w:color w:val="0F243E" w:themeColor="text2" w:themeShade="7F"/>
      <w:spacing w:val="20"/>
      <w:sz w:val="32"/>
      <w:szCs w:val="32"/>
      <w:lang w:eastAsia="en-US"/>
    </w:rPr>
  </w:style>
  <w:style w:type="paragraph" w:styleId="Ttulo2">
    <w:name w:val="heading 2"/>
    <w:basedOn w:val="Normal"/>
    <w:next w:val="Normal"/>
    <w:link w:val="Ttulo2Car"/>
    <w:uiPriority w:val="9"/>
    <w:unhideWhenUsed/>
    <w:qFormat/>
    <w:rsid w:val="0082607A"/>
    <w:pPr>
      <w:spacing w:before="120" w:after="60"/>
      <w:ind w:left="2160"/>
      <w:contextualSpacing/>
      <w:outlineLvl w:val="1"/>
    </w:pPr>
    <w:rPr>
      <w:rFonts w:asciiTheme="majorHAnsi" w:eastAsiaTheme="majorEastAsia" w:hAnsiTheme="majorHAnsi" w:cstheme="majorBidi"/>
      <w:smallCaps/>
      <w:color w:val="17365D" w:themeColor="text2" w:themeShade="BF"/>
      <w:spacing w:val="20"/>
      <w:sz w:val="28"/>
      <w:szCs w:val="28"/>
      <w:lang w:eastAsia="en-US"/>
    </w:rPr>
  </w:style>
  <w:style w:type="paragraph" w:styleId="Ttulo3">
    <w:name w:val="heading 3"/>
    <w:basedOn w:val="Normal"/>
    <w:next w:val="Normal"/>
    <w:link w:val="Ttulo3Car"/>
    <w:uiPriority w:val="9"/>
    <w:unhideWhenUsed/>
    <w:qFormat/>
    <w:rsid w:val="0082607A"/>
    <w:pPr>
      <w:spacing w:before="120" w:after="60"/>
      <w:ind w:left="2160"/>
      <w:contextualSpacing/>
      <w:outlineLvl w:val="2"/>
    </w:pPr>
    <w:rPr>
      <w:rFonts w:asciiTheme="majorHAnsi" w:eastAsiaTheme="majorEastAsia" w:hAnsiTheme="majorHAnsi" w:cstheme="majorBidi"/>
      <w:smallCaps/>
      <w:color w:val="1F497D" w:themeColor="text2"/>
      <w:spacing w:val="20"/>
      <w:lang w:eastAsia="en-US"/>
    </w:rPr>
  </w:style>
  <w:style w:type="paragraph" w:styleId="Ttulo4">
    <w:name w:val="heading 4"/>
    <w:basedOn w:val="Normal"/>
    <w:next w:val="Normal"/>
    <w:link w:val="Ttulo4Car"/>
    <w:uiPriority w:val="9"/>
    <w:unhideWhenUsed/>
    <w:qFormat/>
    <w:rsid w:val="0082607A"/>
    <w:pPr>
      <w:pBdr>
        <w:bottom w:val="single" w:sz="4" w:space="1" w:color="71A0DC" w:themeColor="text2" w:themeTint="7F"/>
      </w:pBdr>
      <w:spacing w:before="200" w:after="100"/>
      <w:ind w:left="2160"/>
      <w:contextualSpacing/>
      <w:outlineLvl w:val="3"/>
    </w:pPr>
    <w:rPr>
      <w:rFonts w:asciiTheme="majorHAnsi" w:eastAsiaTheme="majorEastAsia" w:hAnsiTheme="majorHAnsi" w:cstheme="majorBidi"/>
      <w:b/>
      <w:bCs/>
      <w:smallCaps/>
      <w:color w:val="3071C3" w:themeColor="text2" w:themeTint="BF"/>
      <w:spacing w:val="20"/>
      <w:sz w:val="20"/>
      <w:szCs w:val="20"/>
      <w:lang w:eastAsia="en-US"/>
    </w:rPr>
  </w:style>
  <w:style w:type="paragraph" w:styleId="Ttulo5">
    <w:name w:val="heading 5"/>
    <w:basedOn w:val="Normal"/>
    <w:next w:val="Normal"/>
    <w:link w:val="Ttulo5Car"/>
    <w:uiPriority w:val="9"/>
    <w:semiHidden/>
    <w:unhideWhenUsed/>
    <w:qFormat/>
    <w:rsid w:val="0082607A"/>
    <w:pPr>
      <w:pBdr>
        <w:bottom w:val="single" w:sz="4" w:space="1" w:color="548DD4" w:themeColor="text2" w:themeTint="99"/>
      </w:pBdr>
      <w:spacing w:before="200" w:after="100"/>
      <w:ind w:left="2160"/>
      <w:contextualSpacing/>
      <w:outlineLvl w:val="4"/>
    </w:pPr>
    <w:rPr>
      <w:rFonts w:asciiTheme="majorHAnsi" w:eastAsiaTheme="majorEastAsia" w:hAnsiTheme="majorHAnsi" w:cstheme="majorBidi"/>
      <w:smallCaps/>
      <w:color w:val="3071C3" w:themeColor="text2" w:themeTint="BF"/>
      <w:spacing w:val="20"/>
      <w:sz w:val="20"/>
      <w:szCs w:val="20"/>
      <w:lang w:eastAsia="en-US"/>
    </w:rPr>
  </w:style>
  <w:style w:type="paragraph" w:styleId="Ttulo6">
    <w:name w:val="heading 6"/>
    <w:basedOn w:val="Normal"/>
    <w:next w:val="Normal"/>
    <w:link w:val="Ttulo6Car"/>
    <w:uiPriority w:val="9"/>
    <w:unhideWhenUsed/>
    <w:qFormat/>
    <w:rsid w:val="0082607A"/>
    <w:pPr>
      <w:pBdr>
        <w:bottom w:val="dotted" w:sz="8" w:space="1" w:color="938953" w:themeColor="background2" w:themeShade="7F"/>
      </w:pBdr>
      <w:spacing w:before="200" w:after="100" w:line="288" w:lineRule="auto"/>
      <w:ind w:left="2160"/>
      <w:contextualSpacing/>
      <w:outlineLvl w:val="5"/>
    </w:pPr>
    <w:rPr>
      <w:rFonts w:asciiTheme="majorHAnsi" w:eastAsiaTheme="majorEastAsia" w:hAnsiTheme="majorHAnsi" w:cstheme="majorBidi"/>
      <w:smallCaps/>
      <w:color w:val="938953" w:themeColor="background2" w:themeShade="7F"/>
      <w:spacing w:val="20"/>
      <w:sz w:val="20"/>
      <w:szCs w:val="20"/>
      <w:lang w:eastAsia="en-US"/>
    </w:rPr>
  </w:style>
  <w:style w:type="paragraph" w:styleId="Ttulo7">
    <w:name w:val="heading 7"/>
    <w:basedOn w:val="Normal"/>
    <w:next w:val="Normal"/>
    <w:link w:val="Ttulo7Car"/>
    <w:uiPriority w:val="9"/>
    <w:unhideWhenUsed/>
    <w:qFormat/>
    <w:rsid w:val="0082607A"/>
    <w:pPr>
      <w:pBdr>
        <w:bottom w:val="dotted" w:sz="8" w:space="1" w:color="938953" w:themeColor="background2" w:themeShade="7F"/>
      </w:pBdr>
      <w:spacing w:before="200" w:after="100"/>
      <w:ind w:left="2160"/>
      <w:contextualSpacing/>
      <w:outlineLvl w:val="6"/>
    </w:pPr>
    <w:rPr>
      <w:rFonts w:asciiTheme="majorHAnsi" w:eastAsiaTheme="majorEastAsia" w:hAnsiTheme="majorHAnsi" w:cstheme="majorBidi"/>
      <w:b/>
      <w:bCs/>
      <w:smallCaps/>
      <w:color w:val="938953" w:themeColor="background2" w:themeShade="7F"/>
      <w:spacing w:val="20"/>
      <w:sz w:val="16"/>
      <w:szCs w:val="16"/>
      <w:lang w:eastAsia="en-US"/>
    </w:rPr>
  </w:style>
  <w:style w:type="paragraph" w:styleId="Ttulo8">
    <w:name w:val="heading 8"/>
    <w:basedOn w:val="Normal"/>
    <w:next w:val="Normal"/>
    <w:link w:val="Ttulo8Car"/>
    <w:uiPriority w:val="9"/>
    <w:unhideWhenUsed/>
    <w:qFormat/>
    <w:rsid w:val="0082607A"/>
    <w:pPr>
      <w:spacing w:before="200" w:after="60"/>
      <w:ind w:left="2160"/>
      <w:contextualSpacing/>
      <w:outlineLvl w:val="7"/>
    </w:pPr>
    <w:rPr>
      <w:rFonts w:asciiTheme="majorHAnsi" w:eastAsiaTheme="majorEastAsia" w:hAnsiTheme="majorHAnsi" w:cstheme="majorBidi"/>
      <w:b/>
      <w:smallCaps/>
      <w:color w:val="938953" w:themeColor="background2" w:themeShade="7F"/>
      <w:spacing w:val="20"/>
      <w:sz w:val="16"/>
      <w:szCs w:val="16"/>
      <w:lang w:eastAsia="en-US"/>
    </w:rPr>
  </w:style>
  <w:style w:type="paragraph" w:styleId="Ttulo9">
    <w:name w:val="heading 9"/>
    <w:basedOn w:val="Normal"/>
    <w:next w:val="Normal"/>
    <w:link w:val="Ttulo9Car"/>
    <w:uiPriority w:val="9"/>
    <w:unhideWhenUsed/>
    <w:qFormat/>
    <w:rsid w:val="0082607A"/>
    <w:pPr>
      <w:spacing w:before="200" w:after="60"/>
      <w:ind w:left="2160"/>
      <w:contextualSpacing/>
      <w:outlineLvl w:val="8"/>
    </w:pPr>
    <w:rPr>
      <w:rFonts w:asciiTheme="majorHAnsi" w:eastAsiaTheme="majorEastAsia" w:hAnsiTheme="majorHAnsi" w:cstheme="majorBidi"/>
      <w:smallCaps/>
      <w:color w:val="938953" w:themeColor="background2" w:themeShade="7F"/>
      <w:spacing w:val="20"/>
      <w:sz w:val="16"/>
      <w:szCs w:val="1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2607A"/>
    <w:rPr>
      <w:rFonts w:asciiTheme="majorHAnsi" w:eastAsiaTheme="majorEastAsia" w:hAnsiTheme="majorHAnsi" w:cstheme="majorBidi"/>
      <w:smallCaps/>
      <w:color w:val="1F497D" w:themeColor="text2"/>
      <w:spacing w:val="20"/>
      <w:sz w:val="24"/>
      <w:szCs w:val="24"/>
    </w:rPr>
  </w:style>
  <w:style w:type="character" w:styleId="nfasis">
    <w:name w:val="Emphasis"/>
    <w:uiPriority w:val="20"/>
    <w:qFormat/>
    <w:rsid w:val="0082607A"/>
    <w:rPr>
      <w:b/>
      <w:bCs/>
      <w:smallCaps/>
      <w:dstrike w:val="0"/>
      <w:color w:val="5A5A5A" w:themeColor="text1" w:themeTint="A5"/>
      <w:spacing w:val="20"/>
      <w:kern w:val="0"/>
      <w:vertAlign w:val="baseline"/>
    </w:rPr>
  </w:style>
  <w:style w:type="paragraph" w:styleId="Prrafodelista">
    <w:name w:val="List Paragraph"/>
    <w:basedOn w:val="Normal"/>
    <w:uiPriority w:val="34"/>
    <w:qFormat/>
    <w:rsid w:val="0082607A"/>
    <w:pPr>
      <w:spacing w:after="160" w:line="288" w:lineRule="auto"/>
      <w:ind w:left="720"/>
      <w:contextualSpacing/>
    </w:pPr>
    <w:rPr>
      <w:rFonts w:asciiTheme="minorHAnsi" w:eastAsiaTheme="minorHAnsi" w:hAnsiTheme="minorHAnsi" w:cstheme="minorBidi"/>
      <w:color w:val="5A5A5A" w:themeColor="text1" w:themeTint="A5"/>
      <w:sz w:val="20"/>
      <w:szCs w:val="20"/>
      <w:lang w:eastAsia="en-US"/>
    </w:rPr>
  </w:style>
  <w:style w:type="character" w:customStyle="1" w:styleId="Ttulo1Car">
    <w:name w:val="Título 1 Car"/>
    <w:basedOn w:val="Fuentedeprrafopredeter"/>
    <w:link w:val="Ttulo1"/>
    <w:uiPriority w:val="9"/>
    <w:rsid w:val="0082607A"/>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82607A"/>
    <w:rPr>
      <w:rFonts w:asciiTheme="majorHAnsi" w:eastAsiaTheme="majorEastAsia" w:hAnsiTheme="majorHAnsi" w:cstheme="majorBidi"/>
      <w:smallCaps/>
      <w:color w:val="17365D" w:themeColor="text2" w:themeShade="BF"/>
      <w:spacing w:val="20"/>
      <w:sz w:val="28"/>
      <w:szCs w:val="28"/>
    </w:rPr>
  </w:style>
  <w:style w:type="character" w:customStyle="1" w:styleId="Ttulo4Car">
    <w:name w:val="Título 4 Car"/>
    <w:basedOn w:val="Fuentedeprrafopredeter"/>
    <w:link w:val="Ttulo4"/>
    <w:uiPriority w:val="9"/>
    <w:rsid w:val="0082607A"/>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82607A"/>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rsid w:val="0082607A"/>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rsid w:val="0082607A"/>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rsid w:val="0082607A"/>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rsid w:val="0082607A"/>
    <w:rPr>
      <w:rFonts w:asciiTheme="majorHAnsi" w:eastAsiaTheme="majorEastAsia" w:hAnsiTheme="majorHAnsi" w:cstheme="majorBidi"/>
      <w:smallCaps/>
      <w:color w:val="938953" w:themeColor="background2" w:themeShade="7F"/>
      <w:spacing w:val="20"/>
      <w:sz w:val="16"/>
      <w:szCs w:val="16"/>
    </w:rPr>
  </w:style>
  <w:style w:type="paragraph" w:styleId="Descripcin">
    <w:name w:val="caption"/>
    <w:basedOn w:val="Normal"/>
    <w:next w:val="Normal"/>
    <w:uiPriority w:val="35"/>
    <w:semiHidden/>
    <w:unhideWhenUsed/>
    <w:qFormat/>
    <w:rsid w:val="0082607A"/>
    <w:rPr>
      <w:b/>
      <w:bCs/>
      <w:smallCaps/>
      <w:color w:val="1F497D" w:themeColor="text2"/>
      <w:spacing w:val="10"/>
      <w:sz w:val="18"/>
      <w:szCs w:val="18"/>
    </w:rPr>
  </w:style>
  <w:style w:type="paragraph" w:styleId="Ttulo">
    <w:name w:val="Title"/>
    <w:next w:val="Normal"/>
    <w:link w:val="TtuloCar"/>
    <w:uiPriority w:val="10"/>
    <w:qFormat/>
    <w:rsid w:val="0082607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82607A"/>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82607A"/>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82607A"/>
    <w:rPr>
      <w:smallCaps/>
      <w:color w:val="938953" w:themeColor="background2" w:themeShade="7F"/>
      <w:spacing w:val="5"/>
      <w:sz w:val="28"/>
      <w:szCs w:val="28"/>
    </w:rPr>
  </w:style>
  <w:style w:type="character" w:styleId="Textoennegrita">
    <w:name w:val="Strong"/>
    <w:uiPriority w:val="22"/>
    <w:qFormat/>
    <w:rsid w:val="0082607A"/>
    <w:rPr>
      <w:b/>
      <w:bCs/>
      <w:spacing w:val="0"/>
    </w:rPr>
  </w:style>
  <w:style w:type="paragraph" w:styleId="Sinespaciado">
    <w:name w:val="No Spacing"/>
    <w:basedOn w:val="Normal"/>
    <w:link w:val="SinespaciadoCar"/>
    <w:uiPriority w:val="1"/>
    <w:qFormat/>
    <w:rsid w:val="0082607A"/>
    <w:pPr>
      <w:ind w:left="2160"/>
    </w:pPr>
    <w:rPr>
      <w:rFonts w:asciiTheme="minorHAnsi" w:eastAsiaTheme="minorHAnsi" w:hAnsiTheme="minorHAnsi" w:cstheme="minorBidi"/>
      <w:color w:val="5A5A5A" w:themeColor="text1" w:themeTint="A5"/>
      <w:sz w:val="20"/>
      <w:szCs w:val="20"/>
      <w:lang w:eastAsia="en-US"/>
    </w:rPr>
  </w:style>
  <w:style w:type="character" w:customStyle="1" w:styleId="SinespaciadoCar">
    <w:name w:val="Sin espaciado Car"/>
    <w:basedOn w:val="Fuentedeprrafopredeter"/>
    <w:link w:val="Sinespaciado"/>
    <w:uiPriority w:val="1"/>
    <w:rsid w:val="0082607A"/>
    <w:rPr>
      <w:color w:val="5A5A5A" w:themeColor="text1" w:themeTint="A5"/>
    </w:rPr>
  </w:style>
  <w:style w:type="paragraph" w:styleId="Cita">
    <w:name w:val="Quote"/>
    <w:basedOn w:val="Normal"/>
    <w:next w:val="Normal"/>
    <w:link w:val="CitaCar"/>
    <w:uiPriority w:val="29"/>
    <w:qFormat/>
    <w:rsid w:val="0082607A"/>
    <w:pPr>
      <w:spacing w:after="160" w:line="288" w:lineRule="auto"/>
      <w:ind w:left="2160"/>
    </w:pPr>
    <w:rPr>
      <w:rFonts w:asciiTheme="minorHAnsi" w:eastAsiaTheme="minorHAnsi" w:hAnsiTheme="minorHAnsi" w:cstheme="minorBidi"/>
      <w:i/>
      <w:iCs/>
      <w:color w:val="5A5A5A" w:themeColor="text1" w:themeTint="A5"/>
      <w:sz w:val="20"/>
      <w:szCs w:val="20"/>
      <w:lang w:eastAsia="en-US"/>
    </w:rPr>
  </w:style>
  <w:style w:type="character" w:customStyle="1" w:styleId="CitaCar">
    <w:name w:val="Cita Car"/>
    <w:basedOn w:val="Fuentedeprrafopredeter"/>
    <w:link w:val="Cita"/>
    <w:uiPriority w:val="29"/>
    <w:rsid w:val="0082607A"/>
    <w:rPr>
      <w:i/>
      <w:iCs/>
      <w:color w:val="5A5A5A" w:themeColor="text1" w:themeTint="A5"/>
    </w:rPr>
  </w:style>
  <w:style w:type="paragraph" w:styleId="Citadestacada">
    <w:name w:val="Intense Quote"/>
    <w:basedOn w:val="Normal"/>
    <w:next w:val="Normal"/>
    <w:link w:val="CitadestacadaCar"/>
    <w:uiPriority w:val="30"/>
    <w:qFormat/>
    <w:rsid w:val="0082607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after="160" w:line="300" w:lineRule="auto"/>
      <w:ind w:left="2506" w:right="432"/>
    </w:pPr>
    <w:rPr>
      <w:rFonts w:asciiTheme="majorHAnsi" w:eastAsiaTheme="majorEastAsia" w:hAnsiTheme="majorHAnsi" w:cstheme="majorBidi"/>
      <w:smallCaps/>
      <w:color w:val="365F91" w:themeColor="accent1" w:themeShade="BF"/>
      <w:sz w:val="20"/>
      <w:szCs w:val="20"/>
      <w:lang w:eastAsia="en-US"/>
    </w:rPr>
  </w:style>
  <w:style w:type="character" w:customStyle="1" w:styleId="CitadestacadaCar">
    <w:name w:val="Cita destacada Car"/>
    <w:basedOn w:val="Fuentedeprrafopredeter"/>
    <w:link w:val="Citadestacada"/>
    <w:uiPriority w:val="30"/>
    <w:rsid w:val="0082607A"/>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82607A"/>
    <w:rPr>
      <w:smallCaps/>
      <w:dstrike w:val="0"/>
      <w:color w:val="5A5A5A" w:themeColor="text1" w:themeTint="A5"/>
      <w:vertAlign w:val="baseline"/>
    </w:rPr>
  </w:style>
  <w:style w:type="character" w:styleId="nfasisintenso">
    <w:name w:val="Intense Emphasis"/>
    <w:uiPriority w:val="21"/>
    <w:qFormat/>
    <w:rsid w:val="0082607A"/>
    <w:rPr>
      <w:b/>
      <w:bCs/>
      <w:smallCaps/>
      <w:color w:val="4F81BD" w:themeColor="accent1"/>
      <w:spacing w:val="40"/>
    </w:rPr>
  </w:style>
  <w:style w:type="character" w:styleId="Referenciasutil">
    <w:name w:val="Subtle Reference"/>
    <w:uiPriority w:val="31"/>
    <w:qFormat/>
    <w:rsid w:val="0082607A"/>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82607A"/>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82607A"/>
    <w:rPr>
      <w:rFonts w:asciiTheme="majorHAnsi" w:eastAsiaTheme="majorEastAsia" w:hAnsiTheme="majorHAnsi" w:cstheme="majorBidi"/>
      <w:b/>
      <w:bCs/>
      <w:smallCaps/>
      <w:color w:val="17365D" w:themeColor="text2" w:themeShade="BF"/>
      <w:spacing w:val="10"/>
      <w:u w:val="single"/>
    </w:rPr>
  </w:style>
  <w:style w:type="paragraph" w:styleId="TtuloTDC">
    <w:name w:val="TOC Heading"/>
    <w:basedOn w:val="Ttulo1"/>
    <w:next w:val="Normal"/>
    <w:uiPriority w:val="39"/>
    <w:semiHidden/>
    <w:unhideWhenUsed/>
    <w:qFormat/>
    <w:rsid w:val="0082607A"/>
    <w:pPr>
      <w:outlineLvl w:val="9"/>
    </w:pPr>
  </w:style>
  <w:style w:type="table" w:customStyle="1" w:styleId="Estilo2">
    <w:name w:val="Estilo2"/>
    <w:basedOn w:val="Tablasutil1"/>
    <w:uiPriority w:val="99"/>
    <w:rsid w:val="0088479C"/>
    <w:pPr>
      <w:spacing w:after="0" w:line="240" w:lineRule="auto"/>
      <w:ind w:left="0"/>
    </w:pP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88479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unhideWhenUsed/>
    <w:rsid w:val="00464F6E"/>
    <w:pPr>
      <w:ind w:left="2160"/>
    </w:pPr>
    <w:rPr>
      <w:rFonts w:asciiTheme="minorHAnsi" w:eastAsiaTheme="minorHAnsi" w:hAnsiTheme="minorHAnsi" w:cstheme="minorBidi"/>
      <w:color w:val="5A5A5A" w:themeColor="text1" w:themeTint="A5"/>
      <w:sz w:val="20"/>
      <w:szCs w:val="20"/>
      <w:lang w:eastAsia="en-US"/>
    </w:rPr>
  </w:style>
  <w:style w:type="character" w:customStyle="1" w:styleId="TextonotapieCar">
    <w:name w:val="Texto nota pie Car"/>
    <w:basedOn w:val="Fuentedeprrafopredeter"/>
    <w:link w:val="Textonotapie"/>
    <w:uiPriority w:val="99"/>
    <w:rsid w:val="00464F6E"/>
    <w:rPr>
      <w:color w:val="5A5A5A" w:themeColor="text1" w:themeTint="A5"/>
    </w:rPr>
  </w:style>
  <w:style w:type="character" w:styleId="Refdenotaalpie">
    <w:name w:val="footnote reference"/>
    <w:uiPriority w:val="99"/>
    <w:semiHidden/>
    <w:unhideWhenUsed/>
    <w:rsid w:val="00464F6E"/>
    <w:rPr>
      <w:vertAlign w:val="superscript"/>
    </w:rPr>
  </w:style>
  <w:style w:type="table" w:styleId="Tablaconcuadrcula">
    <w:name w:val="Table Grid"/>
    <w:basedOn w:val="Tablanormal"/>
    <w:uiPriority w:val="39"/>
    <w:rsid w:val="0036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5499"/>
    <w:pPr>
      <w:spacing w:before="100" w:beforeAutospacing="1" w:after="100" w:afterAutospacing="1"/>
    </w:pPr>
  </w:style>
  <w:style w:type="paragraph" w:styleId="Piedepgina">
    <w:name w:val="footer"/>
    <w:basedOn w:val="Normal"/>
    <w:link w:val="PiedepginaCar"/>
    <w:uiPriority w:val="99"/>
    <w:unhideWhenUsed/>
    <w:rsid w:val="00492A1D"/>
    <w:pPr>
      <w:tabs>
        <w:tab w:val="center" w:pos="4419"/>
        <w:tab w:val="right" w:pos="8838"/>
      </w:tabs>
      <w:ind w:left="2160"/>
    </w:pPr>
    <w:rPr>
      <w:rFonts w:asciiTheme="minorHAnsi" w:eastAsiaTheme="minorHAnsi" w:hAnsiTheme="minorHAnsi" w:cstheme="minorBidi"/>
      <w:color w:val="5A5A5A" w:themeColor="text1" w:themeTint="A5"/>
      <w:sz w:val="20"/>
      <w:szCs w:val="20"/>
      <w:lang w:eastAsia="en-US"/>
    </w:rPr>
  </w:style>
  <w:style w:type="character" w:customStyle="1" w:styleId="PiedepginaCar">
    <w:name w:val="Pie de página Car"/>
    <w:basedOn w:val="Fuentedeprrafopredeter"/>
    <w:link w:val="Piedepgina"/>
    <w:uiPriority w:val="99"/>
    <w:rsid w:val="00492A1D"/>
    <w:rPr>
      <w:color w:val="5A5A5A" w:themeColor="text1" w:themeTint="A5"/>
    </w:rPr>
  </w:style>
  <w:style w:type="character" w:styleId="Nmerodepgina">
    <w:name w:val="page number"/>
    <w:basedOn w:val="Fuentedeprrafopredeter"/>
    <w:uiPriority w:val="99"/>
    <w:semiHidden/>
    <w:unhideWhenUsed/>
    <w:rsid w:val="00492A1D"/>
  </w:style>
  <w:style w:type="paragraph" w:styleId="Revisin">
    <w:name w:val="Revision"/>
    <w:hidden/>
    <w:uiPriority w:val="99"/>
    <w:semiHidden/>
    <w:rsid w:val="00456225"/>
    <w:pPr>
      <w:spacing w:after="0" w:line="240" w:lineRule="auto"/>
      <w:ind w:left="0"/>
    </w:pPr>
    <w:rPr>
      <w:color w:val="5A5A5A" w:themeColor="text1" w:themeTint="A5"/>
    </w:rPr>
  </w:style>
  <w:style w:type="character" w:customStyle="1" w:styleId="apple-converted-space">
    <w:name w:val="apple-converted-space"/>
    <w:basedOn w:val="Fuentedeprrafopredeter"/>
    <w:rsid w:val="006770D2"/>
  </w:style>
  <w:style w:type="character" w:customStyle="1" w:styleId="superscript">
    <w:name w:val="superscript"/>
    <w:basedOn w:val="Fuentedeprrafopredeter"/>
    <w:rsid w:val="003D47AB"/>
  </w:style>
  <w:style w:type="character" w:styleId="Refdecomentario">
    <w:name w:val="annotation reference"/>
    <w:basedOn w:val="Fuentedeprrafopredeter"/>
    <w:uiPriority w:val="99"/>
    <w:semiHidden/>
    <w:unhideWhenUsed/>
    <w:rsid w:val="00094A85"/>
    <w:rPr>
      <w:sz w:val="16"/>
      <w:szCs w:val="16"/>
    </w:rPr>
  </w:style>
  <w:style w:type="paragraph" w:styleId="Textocomentario">
    <w:name w:val="annotation text"/>
    <w:basedOn w:val="Normal"/>
    <w:link w:val="TextocomentarioCar"/>
    <w:uiPriority w:val="99"/>
    <w:unhideWhenUsed/>
    <w:rsid w:val="00094A85"/>
    <w:rPr>
      <w:sz w:val="20"/>
      <w:szCs w:val="20"/>
    </w:rPr>
  </w:style>
  <w:style w:type="character" w:customStyle="1" w:styleId="TextocomentarioCar">
    <w:name w:val="Texto comentario Car"/>
    <w:basedOn w:val="Fuentedeprrafopredeter"/>
    <w:link w:val="Textocomentario"/>
    <w:uiPriority w:val="99"/>
    <w:rsid w:val="00094A85"/>
    <w:rPr>
      <w:rFonts w:ascii="Times New Roman" w:eastAsia="Times New Roman" w:hAnsi="Times New Roman" w:cs="Times New Roman"/>
      <w:lang w:eastAsia="es-MX"/>
    </w:rPr>
  </w:style>
  <w:style w:type="paragraph" w:styleId="Asuntodelcomentario">
    <w:name w:val="annotation subject"/>
    <w:basedOn w:val="Textocomentario"/>
    <w:next w:val="Textocomentario"/>
    <w:link w:val="AsuntodelcomentarioCar"/>
    <w:uiPriority w:val="99"/>
    <w:semiHidden/>
    <w:unhideWhenUsed/>
    <w:rsid w:val="00094A85"/>
    <w:rPr>
      <w:b/>
      <w:bCs/>
    </w:rPr>
  </w:style>
  <w:style w:type="character" w:customStyle="1" w:styleId="AsuntodelcomentarioCar">
    <w:name w:val="Asunto del comentario Car"/>
    <w:basedOn w:val="TextocomentarioCar"/>
    <w:link w:val="Asuntodelcomentario"/>
    <w:uiPriority w:val="99"/>
    <w:semiHidden/>
    <w:rsid w:val="00094A85"/>
    <w:rPr>
      <w:rFonts w:ascii="Times New Roman" w:eastAsia="Times New Roman" w:hAnsi="Times New Roman" w:cs="Times New Roman"/>
      <w:b/>
      <w:bCs/>
      <w:lang w:eastAsia="es-MX"/>
    </w:rPr>
  </w:style>
  <w:style w:type="character" w:styleId="Hipervnculo">
    <w:name w:val="Hyperlink"/>
    <w:basedOn w:val="Fuentedeprrafopredeter"/>
    <w:uiPriority w:val="99"/>
    <w:unhideWhenUsed/>
    <w:rsid w:val="00734CBC"/>
    <w:rPr>
      <w:color w:val="0000FF"/>
      <w:u w:val="single"/>
    </w:rPr>
  </w:style>
  <w:style w:type="character" w:styleId="Mencinsinresolver">
    <w:name w:val="Unresolved Mention"/>
    <w:basedOn w:val="Fuentedeprrafopredeter"/>
    <w:uiPriority w:val="99"/>
    <w:semiHidden/>
    <w:unhideWhenUsed/>
    <w:rsid w:val="00550842"/>
    <w:rPr>
      <w:color w:val="605E5C"/>
      <w:shd w:val="clear" w:color="auto" w:fill="E1DFDD"/>
    </w:rPr>
  </w:style>
  <w:style w:type="character" w:styleId="Hipervnculovisitado">
    <w:name w:val="FollowedHyperlink"/>
    <w:basedOn w:val="Fuentedeprrafopredeter"/>
    <w:uiPriority w:val="99"/>
    <w:semiHidden/>
    <w:unhideWhenUsed/>
    <w:rsid w:val="00550842"/>
    <w:rPr>
      <w:color w:val="800080" w:themeColor="followedHyperlink"/>
      <w:u w:val="single"/>
    </w:rPr>
  </w:style>
  <w:style w:type="paragraph" w:styleId="Encabezado">
    <w:name w:val="header"/>
    <w:basedOn w:val="Normal"/>
    <w:link w:val="EncabezadoCar"/>
    <w:uiPriority w:val="99"/>
    <w:unhideWhenUsed/>
    <w:rsid w:val="004F5E47"/>
    <w:pPr>
      <w:tabs>
        <w:tab w:val="center" w:pos="4252"/>
        <w:tab w:val="right" w:pos="8504"/>
      </w:tabs>
    </w:pPr>
  </w:style>
  <w:style w:type="character" w:customStyle="1" w:styleId="EncabezadoCar">
    <w:name w:val="Encabezado Car"/>
    <w:basedOn w:val="Fuentedeprrafopredeter"/>
    <w:link w:val="Encabezado"/>
    <w:uiPriority w:val="99"/>
    <w:rsid w:val="004F5E47"/>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20">
      <w:bodyDiv w:val="1"/>
      <w:marLeft w:val="0"/>
      <w:marRight w:val="0"/>
      <w:marTop w:val="0"/>
      <w:marBottom w:val="0"/>
      <w:divBdr>
        <w:top w:val="none" w:sz="0" w:space="0" w:color="auto"/>
        <w:left w:val="none" w:sz="0" w:space="0" w:color="auto"/>
        <w:bottom w:val="none" w:sz="0" w:space="0" w:color="auto"/>
        <w:right w:val="none" w:sz="0" w:space="0" w:color="auto"/>
      </w:divBdr>
    </w:div>
    <w:div w:id="2753202">
      <w:bodyDiv w:val="1"/>
      <w:marLeft w:val="0"/>
      <w:marRight w:val="0"/>
      <w:marTop w:val="0"/>
      <w:marBottom w:val="0"/>
      <w:divBdr>
        <w:top w:val="none" w:sz="0" w:space="0" w:color="auto"/>
        <w:left w:val="none" w:sz="0" w:space="0" w:color="auto"/>
        <w:bottom w:val="none" w:sz="0" w:space="0" w:color="auto"/>
        <w:right w:val="none" w:sz="0" w:space="0" w:color="auto"/>
      </w:divBdr>
    </w:div>
    <w:div w:id="16585530">
      <w:bodyDiv w:val="1"/>
      <w:marLeft w:val="0"/>
      <w:marRight w:val="0"/>
      <w:marTop w:val="0"/>
      <w:marBottom w:val="0"/>
      <w:divBdr>
        <w:top w:val="none" w:sz="0" w:space="0" w:color="auto"/>
        <w:left w:val="none" w:sz="0" w:space="0" w:color="auto"/>
        <w:bottom w:val="none" w:sz="0" w:space="0" w:color="auto"/>
        <w:right w:val="none" w:sz="0" w:space="0" w:color="auto"/>
      </w:divBdr>
    </w:div>
    <w:div w:id="21446493">
      <w:bodyDiv w:val="1"/>
      <w:marLeft w:val="0"/>
      <w:marRight w:val="0"/>
      <w:marTop w:val="0"/>
      <w:marBottom w:val="0"/>
      <w:divBdr>
        <w:top w:val="none" w:sz="0" w:space="0" w:color="auto"/>
        <w:left w:val="none" w:sz="0" w:space="0" w:color="auto"/>
        <w:bottom w:val="none" w:sz="0" w:space="0" w:color="auto"/>
        <w:right w:val="none" w:sz="0" w:space="0" w:color="auto"/>
      </w:divBdr>
    </w:div>
    <w:div w:id="24644337">
      <w:bodyDiv w:val="1"/>
      <w:marLeft w:val="0"/>
      <w:marRight w:val="0"/>
      <w:marTop w:val="0"/>
      <w:marBottom w:val="0"/>
      <w:divBdr>
        <w:top w:val="none" w:sz="0" w:space="0" w:color="auto"/>
        <w:left w:val="none" w:sz="0" w:space="0" w:color="auto"/>
        <w:bottom w:val="none" w:sz="0" w:space="0" w:color="auto"/>
        <w:right w:val="none" w:sz="0" w:space="0" w:color="auto"/>
      </w:divBdr>
    </w:div>
    <w:div w:id="27033244">
      <w:bodyDiv w:val="1"/>
      <w:marLeft w:val="0"/>
      <w:marRight w:val="0"/>
      <w:marTop w:val="0"/>
      <w:marBottom w:val="0"/>
      <w:divBdr>
        <w:top w:val="none" w:sz="0" w:space="0" w:color="auto"/>
        <w:left w:val="none" w:sz="0" w:space="0" w:color="auto"/>
        <w:bottom w:val="none" w:sz="0" w:space="0" w:color="auto"/>
        <w:right w:val="none" w:sz="0" w:space="0" w:color="auto"/>
      </w:divBdr>
    </w:div>
    <w:div w:id="39793458">
      <w:bodyDiv w:val="1"/>
      <w:marLeft w:val="0"/>
      <w:marRight w:val="0"/>
      <w:marTop w:val="0"/>
      <w:marBottom w:val="0"/>
      <w:divBdr>
        <w:top w:val="none" w:sz="0" w:space="0" w:color="auto"/>
        <w:left w:val="none" w:sz="0" w:space="0" w:color="auto"/>
        <w:bottom w:val="none" w:sz="0" w:space="0" w:color="auto"/>
        <w:right w:val="none" w:sz="0" w:space="0" w:color="auto"/>
      </w:divBdr>
    </w:div>
    <w:div w:id="46532757">
      <w:bodyDiv w:val="1"/>
      <w:marLeft w:val="0"/>
      <w:marRight w:val="0"/>
      <w:marTop w:val="0"/>
      <w:marBottom w:val="0"/>
      <w:divBdr>
        <w:top w:val="none" w:sz="0" w:space="0" w:color="auto"/>
        <w:left w:val="none" w:sz="0" w:space="0" w:color="auto"/>
        <w:bottom w:val="none" w:sz="0" w:space="0" w:color="auto"/>
        <w:right w:val="none" w:sz="0" w:space="0" w:color="auto"/>
      </w:divBdr>
      <w:divsChild>
        <w:div w:id="621692803">
          <w:marLeft w:val="0"/>
          <w:marRight w:val="0"/>
          <w:marTop w:val="0"/>
          <w:marBottom w:val="0"/>
          <w:divBdr>
            <w:top w:val="none" w:sz="0" w:space="0" w:color="auto"/>
            <w:left w:val="none" w:sz="0" w:space="0" w:color="auto"/>
            <w:bottom w:val="none" w:sz="0" w:space="0" w:color="auto"/>
            <w:right w:val="none" w:sz="0" w:space="0" w:color="auto"/>
          </w:divBdr>
          <w:divsChild>
            <w:div w:id="1842349324">
              <w:marLeft w:val="0"/>
              <w:marRight w:val="0"/>
              <w:marTop w:val="0"/>
              <w:marBottom w:val="0"/>
              <w:divBdr>
                <w:top w:val="none" w:sz="0" w:space="0" w:color="auto"/>
                <w:left w:val="none" w:sz="0" w:space="0" w:color="auto"/>
                <w:bottom w:val="none" w:sz="0" w:space="0" w:color="auto"/>
                <w:right w:val="none" w:sz="0" w:space="0" w:color="auto"/>
              </w:divBdr>
              <w:divsChild>
                <w:div w:id="20595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7163">
      <w:bodyDiv w:val="1"/>
      <w:marLeft w:val="0"/>
      <w:marRight w:val="0"/>
      <w:marTop w:val="0"/>
      <w:marBottom w:val="0"/>
      <w:divBdr>
        <w:top w:val="none" w:sz="0" w:space="0" w:color="auto"/>
        <w:left w:val="none" w:sz="0" w:space="0" w:color="auto"/>
        <w:bottom w:val="none" w:sz="0" w:space="0" w:color="auto"/>
        <w:right w:val="none" w:sz="0" w:space="0" w:color="auto"/>
      </w:divBdr>
      <w:divsChild>
        <w:div w:id="118182087">
          <w:marLeft w:val="0"/>
          <w:marRight w:val="0"/>
          <w:marTop w:val="0"/>
          <w:marBottom w:val="0"/>
          <w:divBdr>
            <w:top w:val="none" w:sz="0" w:space="0" w:color="auto"/>
            <w:left w:val="none" w:sz="0" w:space="0" w:color="auto"/>
            <w:bottom w:val="none" w:sz="0" w:space="0" w:color="auto"/>
            <w:right w:val="none" w:sz="0" w:space="0" w:color="auto"/>
          </w:divBdr>
          <w:divsChild>
            <w:div w:id="723985524">
              <w:marLeft w:val="0"/>
              <w:marRight w:val="0"/>
              <w:marTop w:val="0"/>
              <w:marBottom w:val="0"/>
              <w:divBdr>
                <w:top w:val="none" w:sz="0" w:space="0" w:color="auto"/>
                <w:left w:val="none" w:sz="0" w:space="0" w:color="auto"/>
                <w:bottom w:val="none" w:sz="0" w:space="0" w:color="auto"/>
                <w:right w:val="none" w:sz="0" w:space="0" w:color="auto"/>
              </w:divBdr>
              <w:divsChild>
                <w:div w:id="900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1703">
      <w:bodyDiv w:val="1"/>
      <w:marLeft w:val="0"/>
      <w:marRight w:val="0"/>
      <w:marTop w:val="0"/>
      <w:marBottom w:val="0"/>
      <w:divBdr>
        <w:top w:val="none" w:sz="0" w:space="0" w:color="auto"/>
        <w:left w:val="none" w:sz="0" w:space="0" w:color="auto"/>
        <w:bottom w:val="none" w:sz="0" w:space="0" w:color="auto"/>
        <w:right w:val="none" w:sz="0" w:space="0" w:color="auto"/>
      </w:divBdr>
    </w:div>
    <w:div w:id="69232896">
      <w:bodyDiv w:val="1"/>
      <w:marLeft w:val="0"/>
      <w:marRight w:val="0"/>
      <w:marTop w:val="0"/>
      <w:marBottom w:val="0"/>
      <w:divBdr>
        <w:top w:val="none" w:sz="0" w:space="0" w:color="auto"/>
        <w:left w:val="none" w:sz="0" w:space="0" w:color="auto"/>
        <w:bottom w:val="none" w:sz="0" w:space="0" w:color="auto"/>
        <w:right w:val="none" w:sz="0" w:space="0" w:color="auto"/>
      </w:divBdr>
    </w:div>
    <w:div w:id="80637944">
      <w:bodyDiv w:val="1"/>
      <w:marLeft w:val="0"/>
      <w:marRight w:val="0"/>
      <w:marTop w:val="0"/>
      <w:marBottom w:val="0"/>
      <w:divBdr>
        <w:top w:val="none" w:sz="0" w:space="0" w:color="auto"/>
        <w:left w:val="none" w:sz="0" w:space="0" w:color="auto"/>
        <w:bottom w:val="none" w:sz="0" w:space="0" w:color="auto"/>
        <w:right w:val="none" w:sz="0" w:space="0" w:color="auto"/>
      </w:divBdr>
      <w:divsChild>
        <w:div w:id="850611606">
          <w:marLeft w:val="0"/>
          <w:marRight w:val="0"/>
          <w:marTop w:val="0"/>
          <w:marBottom w:val="0"/>
          <w:divBdr>
            <w:top w:val="single" w:sz="2" w:space="0" w:color="D9D9E3"/>
            <w:left w:val="single" w:sz="2" w:space="0" w:color="D9D9E3"/>
            <w:bottom w:val="single" w:sz="2" w:space="0" w:color="D9D9E3"/>
            <w:right w:val="single" w:sz="2" w:space="0" w:color="D9D9E3"/>
          </w:divBdr>
          <w:divsChild>
            <w:div w:id="73362691">
              <w:marLeft w:val="0"/>
              <w:marRight w:val="0"/>
              <w:marTop w:val="0"/>
              <w:marBottom w:val="0"/>
              <w:divBdr>
                <w:top w:val="single" w:sz="2" w:space="0" w:color="D9D9E3"/>
                <w:left w:val="single" w:sz="2" w:space="0" w:color="D9D9E3"/>
                <w:bottom w:val="single" w:sz="2" w:space="0" w:color="D9D9E3"/>
                <w:right w:val="single" w:sz="2" w:space="0" w:color="D9D9E3"/>
              </w:divBdr>
              <w:divsChild>
                <w:div w:id="925964396">
                  <w:marLeft w:val="0"/>
                  <w:marRight w:val="0"/>
                  <w:marTop w:val="0"/>
                  <w:marBottom w:val="0"/>
                  <w:divBdr>
                    <w:top w:val="single" w:sz="2" w:space="0" w:color="D9D9E3"/>
                    <w:left w:val="single" w:sz="2" w:space="0" w:color="D9D9E3"/>
                    <w:bottom w:val="single" w:sz="2" w:space="0" w:color="D9D9E3"/>
                    <w:right w:val="single" w:sz="2" w:space="0" w:color="D9D9E3"/>
                  </w:divBdr>
                  <w:divsChild>
                    <w:div w:id="1051543205">
                      <w:marLeft w:val="0"/>
                      <w:marRight w:val="0"/>
                      <w:marTop w:val="0"/>
                      <w:marBottom w:val="0"/>
                      <w:divBdr>
                        <w:top w:val="single" w:sz="2" w:space="0" w:color="D9D9E3"/>
                        <w:left w:val="single" w:sz="2" w:space="0" w:color="D9D9E3"/>
                        <w:bottom w:val="single" w:sz="2" w:space="0" w:color="D9D9E3"/>
                        <w:right w:val="single" w:sz="2" w:space="0" w:color="D9D9E3"/>
                      </w:divBdr>
                      <w:divsChild>
                        <w:div w:id="1135299170">
                          <w:marLeft w:val="0"/>
                          <w:marRight w:val="0"/>
                          <w:marTop w:val="0"/>
                          <w:marBottom w:val="0"/>
                          <w:divBdr>
                            <w:top w:val="single" w:sz="2" w:space="0" w:color="D9D9E3"/>
                            <w:left w:val="single" w:sz="2" w:space="0" w:color="D9D9E3"/>
                            <w:bottom w:val="single" w:sz="2" w:space="0" w:color="D9D9E3"/>
                            <w:right w:val="single" w:sz="2" w:space="0" w:color="D9D9E3"/>
                          </w:divBdr>
                          <w:divsChild>
                            <w:div w:id="149711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4043">
                                  <w:marLeft w:val="0"/>
                                  <w:marRight w:val="0"/>
                                  <w:marTop w:val="0"/>
                                  <w:marBottom w:val="0"/>
                                  <w:divBdr>
                                    <w:top w:val="single" w:sz="2" w:space="0" w:color="D9D9E3"/>
                                    <w:left w:val="single" w:sz="2" w:space="0" w:color="D9D9E3"/>
                                    <w:bottom w:val="single" w:sz="2" w:space="0" w:color="D9D9E3"/>
                                    <w:right w:val="single" w:sz="2" w:space="0" w:color="D9D9E3"/>
                                  </w:divBdr>
                                  <w:divsChild>
                                    <w:div w:id="922564268">
                                      <w:marLeft w:val="0"/>
                                      <w:marRight w:val="0"/>
                                      <w:marTop w:val="0"/>
                                      <w:marBottom w:val="0"/>
                                      <w:divBdr>
                                        <w:top w:val="single" w:sz="2" w:space="0" w:color="D9D9E3"/>
                                        <w:left w:val="single" w:sz="2" w:space="0" w:color="D9D9E3"/>
                                        <w:bottom w:val="single" w:sz="2" w:space="0" w:color="D9D9E3"/>
                                        <w:right w:val="single" w:sz="2" w:space="0" w:color="D9D9E3"/>
                                      </w:divBdr>
                                      <w:divsChild>
                                        <w:div w:id="1120806846">
                                          <w:marLeft w:val="0"/>
                                          <w:marRight w:val="0"/>
                                          <w:marTop w:val="0"/>
                                          <w:marBottom w:val="0"/>
                                          <w:divBdr>
                                            <w:top w:val="single" w:sz="2" w:space="0" w:color="D9D9E3"/>
                                            <w:left w:val="single" w:sz="2" w:space="0" w:color="D9D9E3"/>
                                            <w:bottom w:val="single" w:sz="2" w:space="0" w:color="D9D9E3"/>
                                            <w:right w:val="single" w:sz="2" w:space="0" w:color="D9D9E3"/>
                                          </w:divBdr>
                                          <w:divsChild>
                                            <w:div w:id="1287273081">
                                              <w:marLeft w:val="0"/>
                                              <w:marRight w:val="0"/>
                                              <w:marTop w:val="0"/>
                                              <w:marBottom w:val="0"/>
                                              <w:divBdr>
                                                <w:top w:val="single" w:sz="2" w:space="0" w:color="D9D9E3"/>
                                                <w:left w:val="single" w:sz="2" w:space="0" w:color="D9D9E3"/>
                                                <w:bottom w:val="single" w:sz="2" w:space="0" w:color="D9D9E3"/>
                                                <w:right w:val="single" w:sz="2" w:space="0" w:color="D9D9E3"/>
                                              </w:divBdr>
                                              <w:divsChild>
                                                <w:div w:id="1741365602">
                                                  <w:marLeft w:val="0"/>
                                                  <w:marRight w:val="0"/>
                                                  <w:marTop w:val="0"/>
                                                  <w:marBottom w:val="0"/>
                                                  <w:divBdr>
                                                    <w:top w:val="single" w:sz="2" w:space="0" w:color="D9D9E3"/>
                                                    <w:left w:val="single" w:sz="2" w:space="0" w:color="D9D9E3"/>
                                                    <w:bottom w:val="single" w:sz="2" w:space="0" w:color="D9D9E3"/>
                                                    <w:right w:val="single" w:sz="2" w:space="0" w:color="D9D9E3"/>
                                                  </w:divBdr>
                                                  <w:divsChild>
                                                    <w:div w:id="208340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4062195">
          <w:marLeft w:val="0"/>
          <w:marRight w:val="0"/>
          <w:marTop w:val="0"/>
          <w:marBottom w:val="0"/>
          <w:divBdr>
            <w:top w:val="none" w:sz="0" w:space="0" w:color="auto"/>
            <w:left w:val="none" w:sz="0" w:space="0" w:color="auto"/>
            <w:bottom w:val="none" w:sz="0" w:space="0" w:color="auto"/>
            <w:right w:val="none" w:sz="0" w:space="0" w:color="auto"/>
          </w:divBdr>
          <w:divsChild>
            <w:div w:id="816923074">
              <w:marLeft w:val="0"/>
              <w:marRight w:val="0"/>
              <w:marTop w:val="0"/>
              <w:marBottom w:val="0"/>
              <w:divBdr>
                <w:top w:val="single" w:sz="2" w:space="0" w:color="D9D9E3"/>
                <w:left w:val="single" w:sz="2" w:space="0" w:color="D9D9E3"/>
                <w:bottom w:val="single" w:sz="2" w:space="0" w:color="D9D9E3"/>
                <w:right w:val="single" w:sz="2" w:space="0" w:color="D9D9E3"/>
              </w:divBdr>
              <w:divsChild>
                <w:div w:id="214106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165364">
      <w:bodyDiv w:val="1"/>
      <w:marLeft w:val="0"/>
      <w:marRight w:val="0"/>
      <w:marTop w:val="0"/>
      <w:marBottom w:val="0"/>
      <w:divBdr>
        <w:top w:val="none" w:sz="0" w:space="0" w:color="auto"/>
        <w:left w:val="none" w:sz="0" w:space="0" w:color="auto"/>
        <w:bottom w:val="none" w:sz="0" w:space="0" w:color="auto"/>
        <w:right w:val="none" w:sz="0" w:space="0" w:color="auto"/>
      </w:divBdr>
    </w:div>
    <w:div w:id="112480184">
      <w:bodyDiv w:val="1"/>
      <w:marLeft w:val="0"/>
      <w:marRight w:val="0"/>
      <w:marTop w:val="0"/>
      <w:marBottom w:val="0"/>
      <w:divBdr>
        <w:top w:val="none" w:sz="0" w:space="0" w:color="auto"/>
        <w:left w:val="none" w:sz="0" w:space="0" w:color="auto"/>
        <w:bottom w:val="none" w:sz="0" w:space="0" w:color="auto"/>
        <w:right w:val="none" w:sz="0" w:space="0" w:color="auto"/>
      </w:divBdr>
    </w:div>
    <w:div w:id="132793263">
      <w:bodyDiv w:val="1"/>
      <w:marLeft w:val="0"/>
      <w:marRight w:val="0"/>
      <w:marTop w:val="0"/>
      <w:marBottom w:val="0"/>
      <w:divBdr>
        <w:top w:val="none" w:sz="0" w:space="0" w:color="auto"/>
        <w:left w:val="none" w:sz="0" w:space="0" w:color="auto"/>
        <w:bottom w:val="none" w:sz="0" w:space="0" w:color="auto"/>
        <w:right w:val="none" w:sz="0" w:space="0" w:color="auto"/>
      </w:divBdr>
    </w:div>
    <w:div w:id="141892186">
      <w:bodyDiv w:val="1"/>
      <w:marLeft w:val="0"/>
      <w:marRight w:val="0"/>
      <w:marTop w:val="0"/>
      <w:marBottom w:val="0"/>
      <w:divBdr>
        <w:top w:val="none" w:sz="0" w:space="0" w:color="auto"/>
        <w:left w:val="none" w:sz="0" w:space="0" w:color="auto"/>
        <w:bottom w:val="none" w:sz="0" w:space="0" w:color="auto"/>
        <w:right w:val="none" w:sz="0" w:space="0" w:color="auto"/>
      </w:divBdr>
    </w:div>
    <w:div w:id="143131226">
      <w:bodyDiv w:val="1"/>
      <w:marLeft w:val="0"/>
      <w:marRight w:val="0"/>
      <w:marTop w:val="0"/>
      <w:marBottom w:val="0"/>
      <w:divBdr>
        <w:top w:val="none" w:sz="0" w:space="0" w:color="auto"/>
        <w:left w:val="none" w:sz="0" w:space="0" w:color="auto"/>
        <w:bottom w:val="none" w:sz="0" w:space="0" w:color="auto"/>
        <w:right w:val="none" w:sz="0" w:space="0" w:color="auto"/>
      </w:divBdr>
    </w:div>
    <w:div w:id="143399447">
      <w:bodyDiv w:val="1"/>
      <w:marLeft w:val="0"/>
      <w:marRight w:val="0"/>
      <w:marTop w:val="0"/>
      <w:marBottom w:val="0"/>
      <w:divBdr>
        <w:top w:val="none" w:sz="0" w:space="0" w:color="auto"/>
        <w:left w:val="none" w:sz="0" w:space="0" w:color="auto"/>
        <w:bottom w:val="none" w:sz="0" w:space="0" w:color="auto"/>
        <w:right w:val="none" w:sz="0" w:space="0" w:color="auto"/>
      </w:divBdr>
    </w:div>
    <w:div w:id="147983763">
      <w:bodyDiv w:val="1"/>
      <w:marLeft w:val="0"/>
      <w:marRight w:val="0"/>
      <w:marTop w:val="0"/>
      <w:marBottom w:val="0"/>
      <w:divBdr>
        <w:top w:val="none" w:sz="0" w:space="0" w:color="auto"/>
        <w:left w:val="none" w:sz="0" w:space="0" w:color="auto"/>
        <w:bottom w:val="none" w:sz="0" w:space="0" w:color="auto"/>
        <w:right w:val="none" w:sz="0" w:space="0" w:color="auto"/>
      </w:divBdr>
    </w:div>
    <w:div w:id="168832109">
      <w:bodyDiv w:val="1"/>
      <w:marLeft w:val="0"/>
      <w:marRight w:val="0"/>
      <w:marTop w:val="0"/>
      <w:marBottom w:val="0"/>
      <w:divBdr>
        <w:top w:val="none" w:sz="0" w:space="0" w:color="auto"/>
        <w:left w:val="none" w:sz="0" w:space="0" w:color="auto"/>
        <w:bottom w:val="none" w:sz="0" w:space="0" w:color="auto"/>
        <w:right w:val="none" w:sz="0" w:space="0" w:color="auto"/>
      </w:divBdr>
    </w:div>
    <w:div w:id="169759437">
      <w:bodyDiv w:val="1"/>
      <w:marLeft w:val="0"/>
      <w:marRight w:val="0"/>
      <w:marTop w:val="0"/>
      <w:marBottom w:val="0"/>
      <w:divBdr>
        <w:top w:val="none" w:sz="0" w:space="0" w:color="auto"/>
        <w:left w:val="none" w:sz="0" w:space="0" w:color="auto"/>
        <w:bottom w:val="none" w:sz="0" w:space="0" w:color="auto"/>
        <w:right w:val="none" w:sz="0" w:space="0" w:color="auto"/>
      </w:divBdr>
    </w:div>
    <w:div w:id="199242025">
      <w:bodyDiv w:val="1"/>
      <w:marLeft w:val="0"/>
      <w:marRight w:val="0"/>
      <w:marTop w:val="0"/>
      <w:marBottom w:val="0"/>
      <w:divBdr>
        <w:top w:val="none" w:sz="0" w:space="0" w:color="auto"/>
        <w:left w:val="none" w:sz="0" w:space="0" w:color="auto"/>
        <w:bottom w:val="none" w:sz="0" w:space="0" w:color="auto"/>
        <w:right w:val="none" w:sz="0" w:space="0" w:color="auto"/>
      </w:divBdr>
    </w:div>
    <w:div w:id="229928119">
      <w:bodyDiv w:val="1"/>
      <w:marLeft w:val="0"/>
      <w:marRight w:val="0"/>
      <w:marTop w:val="0"/>
      <w:marBottom w:val="0"/>
      <w:divBdr>
        <w:top w:val="none" w:sz="0" w:space="0" w:color="auto"/>
        <w:left w:val="none" w:sz="0" w:space="0" w:color="auto"/>
        <w:bottom w:val="none" w:sz="0" w:space="0" w:color="auto"/>
        <w:right w:val="none" w:sz="0" w:space="0" w:color="auto"/>
      </w:divBdr>
      <w:divsChild>
        <w:div w:id="1591810884">
          <w:marLeft w:val="0"/>
          <w:marRight w:val="0"/>
          <w:marTop w:val="0"/>
          <w:marBottom w:val="0"/>
          <w:divBdr>
            <w:top w:val="none" w:sz="0" w:space="0" w:color="auto"/>
            <w:left w:val="none" w:sz="0" w:space="0" w:color="auto"/>
            <w:bottom w:val="none" w:sz="0" w:space="0" w:color="auto"/>
            <w:right w:val="none" w:sz="0" w:space="0" w:color="auto"/>
          </w:divBdr>
          <w:divsChild>
            <w:div w:id="169949727">
              <w:marLeft w:val="0"/>
              <w:marRight w:val="0"/>
              <w:marTop w:val="0"/>
              <w:marBottom w:val="0"/>
              <w:divBdr>
                <w:top w:val="none" w:sz="0" w:space="0" w:color="auto"/>
                <w:left w:val="none" w:sz="0" w:space="0" w:color="auto"/>
                <w:bottom w:val="none" w:sz="0" w:space="0" w:color="auto"/>
                <w:right w:val="none" w:sz="0" w:space="0" w:color="auto"/>
              </w:divBdr>
              <w:divsChild>
                <w:div w:id="6036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9163">
      <w:bodyDiv w:val="1"/>
      <w:marLeft w:val="0"/>
      <w:marRight w:val="0"/>
      <w:marTop w:val="0"/>
      <w:marBottom w:val="0"/>
      <w:divBdr>
        <w:top w:val="none" w:sz="0" w:space="0" w:color="auto"/>
        <w:left w:val="none" w:sz="0" w:space="0" w:color="auto"/>
        <w:bottom w:val="none" w:sz="0" w:space="0" w:color="auto"/>
        <w:right w:val="none" w:sz="0" w:space="0" w:color="auto"/>
      </w:divBdr>
    </w:div>
    <w:div w:id="251740810">
      <w:bodyDiv w:val="1"/>
      <w:marLeft w:val="0"/>
      <w:marRight w:val="0"/>
      <w:marTop w:val="0"/>
      <w:marBottom w:val="0"/>
      <w:divBdr>
        <w:top w:val="none" w:sz="0" w:space="0" w:color="auto"/>
        <w:left w:val="none" w:sz="0" w:space="0" w:color="auto"/>
        <w:bottom w:val="none" w:sz="0" w:space="0" w:color="auto"/>
        <w:right w:val="none" w:sz="0" w:space="0" w:color="auto"/>
      </w:divBdr>
      <w:divsChild>
        <w:div w:id="488326953">
          <w:marLeft w:val="0"/>
          <w:marRight w:val="0"/>
          <w:marTop w:val="0"/>
          <w:marBottom w:val="0"/>
          <w:divBdr>
            <w:top w:val="none" w:sz="0" w:space="0" w:color="auto"/>
            <w:left w:val="none" w:sz="0" w:space="0" w:color="auto"/>
            <w:bottom w:val="none" w:sz="0" w:space="0" w:color="auto"/>
            <w:right w:val="none" w:sz="0" w:space="0" w:color="auto"/>
          </w:divBdr>
          <w:divsChild>
            <w:div w:id="971980538">
              <w:marLeft w:val="0"/>
              <w:marRight w:val="0"/>
              <w:marTop w:val="0"/>
              <w:marBottom w:val="0"/>
              <w:divBdr>
                <w:top w:val="none" w:sz="0" w:space="0" w:color="auto"/>
                <w:left w:val="none" w:sz="0" w:space="0" w:color="auto"/>
                <w:bottom w:val="none" w:sz="0" w:space="0" w:color="auto"/>
                <w:right w:val="none" w:sz="0" w:space="0" w:color="auto"/>
              </w:divBdr>
              <w:divsChild>
                <w:div w:id="12435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9303">
      <w:bodyDiv w:val="1"/>
      <w:marLeft w:val="0"/>
      <w:marRight w:val="0"/>
      <w:marTop w:val="0"/>
      <w:marBottom w:val="0"/>
      <w:divBdr>
        <w:top w:val="none" w:sz="0" w:space="0" w:color="auto"/>
        <w:left w:val="none" w:sz="0" w:space="0" w:color="auto"/>
        <w:bottom w:val="none" w:sz="0" w:space="0" w:color="auto"/>
        <w:right w:val="none" w:sz="0" w:space="0" w:color="auto"/>
      </w:divBdr>
    </w:div>
    <w:div w:id="270168961">
      <w:bodyDiv w:val="1"/>
      <w:marLeft w:val="0"/>
      <w:marRight w:val="0"/>
      <w:marTop w:val="0"/>
      <w:marBottom w:val="0"/>
      <w:divBdr>
        <w:top w:val="none" w:sz="0" w:space="0" w:color="auto"/>
        <w:left w:val="none" w:sz="0" w:space="0" w:color="auto"/>
        <w:bottom w:val="none" w:sz="0" w:space="0" w:color="auto"/>
        <w:right w:val="none" w:sz="0" w:space="0" w:color="auto"/>
      </w:divBdr>
      <w:divsChild>
        <w:div w:id="29502921">
          <w:marLeft w:val="0"/>
          <w:marRight w:val="0"/>
          <w:marTop w:val="0"/>
          <w:marBottom w:val="0"/>
          <w:divBdr>
            <w:top w:val="none" w:sz="0" w:space="0" w:color="auto"/>
            <w:left w:val="none" w:sz="0" w:space="0" w:color="auto"/>
            <w:bottom w:val="none" w:sz="0" w:space="0" w:color="auto"/>
            <w:right w:val="none" w:sz="0" w:space="0" w:color="auto"/>
          </w:divBdr>
          <w:divsChild>
            <w:div w:id="1062217644">
              <w:marLeft w:val="0"/>
              <w:marRight w:val="0"/>
              <w:marTop w:val="0"/>
              <w:marBottom w:val="0"/>
              <w:divBdr>
                <w:top w:val="none" w:sz="0" w:space="0" w:color="auto"/>
                <w:left w:val="none" w:sz="0" w:space="0" w:color="auto"/>
                <w:bottom w:val="none" w:sz="0" w:space="0" w:color="auto"/>
                <w:right w:val="none" w:sz="0" w:space="0" w:color="auto"/>
              </w:divBdr>
              <w:divsChild>
                <w:div w:id="549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9964">
      <w:bodyDiv w:val="1"/>
      <w:marLeft w:val="0"/>
      <w:marRight w:val="0"/>
      <w:marTop w:val="0"/>
      <w:marBottom w:val="0"/>
      <w:divBdr>
        <w:top w:val="none" w:sz="0" w:space="0" w:color="auto"/>
        <w:left w:val="none" w:sz="0" w:space="0" w:color="auto"/>
        <w:bottom w:val="none" w:sz="0" w:space="0" w:color="auto"/>
        <w:right w:val="none" w:sz="0" w:space="0" w:color="auto"/>
      </w:divBdr>
    </w:div>
    <w:div w:id="283972154">
      <w:bodyDiv w:val="1"/>
      <w:marLeft w:val="0"/>
      <w:marRight w:val="0"/>
      <w:marTop w:val="0"/>
      <w:marBottom w:val="0"/>
      <w:divBdr>
        <w:top w:val="none" w:sz="0" w:space="0" w:color="auto"/>
        <w:left w:val="none" w:sz="0" w:space="0" w:color="auto"/>
        <w:bottom w:val="none" w:sz="0" w:space="0" w:color="auto"/>
        <w:right w:val="none" w:sz="0" w:space="0" w:color="auto"/>
      </w:divBdr>
    </w:div>
    <w:div w:id="298270275">
      <w:bodyDiv w:val="1"/>
      <w:marLeft w:val="0"/>
      <w:marRight w:val="0"/>
      <w:marTop w:val="0"/>
      <w:marBottom w:val="0"/>
      <w:divBdr>
        <w:top w:val="none" w:sz="0" w:space="0" w:color="auto"/>
        <w:left w:val="none" w:sz="0" w:space="0" w:color="auto"/>
        <w:bottom w:val="none" w:sz="0" w:space="0" w:color="auto"/>
        <w:right w:val="none" w:sz="0" w:space="0" w:color="auto"/>
      </w:divBdr>
    </w:div>
    <w:div w:id="303194506">
      <w:bodyDiv w:val="1"/>
      <w:marLeft w:val="0"/>
      <w:marRight w:val="0"/>
      <w:marTop w:val="0"/>
      <w:marBottom w:val="0"/>
      <w:divBdr>
        <w:top w:val="none" w:sz="0" w:space="0" w:color="auto"/>
        <w:left w:val="none" w:sz="0" w:space="0" w:color="auto"/>
        <w:bottom w:val="none" w:sz="0" w:space="0" w:color="auto"/>
        <w:right w:val="none" w:sz="0" w:space="0" w:color="auto"/>
      </w:divBdr>
    </w:div>
    <w:div w:id="327175276">
      <w:bodyDiv w:val="1"/>
      <w:marLeft w:val="0"/>
      <w:marRight w:val="0"/>
      <w:marTop w:val="0"/>
      <w:marBottom w:val="0"/>
      <w:divBdr>
        <w:top w:val="none" w:sz="0" w:space="0" w:color="auto"/>
        <w:left w:val="none" w:sz="0" w:space="0" w:color="auto"/>
        <w:bottom w:val="none" w:sz="0" w:space="0" w:color="auto"/>
        <w:right w:val="none" w:sz="0" w:space="0" w:color="auto"/>
      </w:divBdr>
    </w:div>
    <w:div w:id="327445572">
      <w:bodyDiv w:val="1"/>
      <w:marLeft w:val="0"/>
      <w:marRight w:val="0"/>
      <w:marTop w:val="0"/>
      <w:marBottom w:val="0"/>
      <w:divBdr>
        <w:top w:val="none" w:sz="0" w:space="0" w:color="auto"/>
        <w:left w:val="none" w:sz="0" w:space="0" w:color="auto"/>
        <w:bottom w:val="none" w:sz="0" w:space="0" w:color="auto"/>
        <w:right w:val="none" w:sz="0" w:space="0" w:color="auto"/>
      </w:divBdr>
    </w:div>
    <w:div w:id="334039275">
      <w:bodyDiv w:val="1"/>
      <w:marLeft w:val="0"/>
      <w:marRight w:val="0"/>
      <w:marTop w:val="0"/>
      <w:marBottom w:val="0"/>
      <w:divBdr>
        <w:top w:val="none" w:sz="0" w:space="0" w:color="auto"/>
        <w:left w:val="none" w:sz="0" w:space="0" w:color="auto"/>
        <w:bottom w:val="none" w:sz="0" w:space="0" w:color="auto"/>
        <w:right w:val="none" w:sz="0" w:space="0" w:color="auto"/>
      </w:divBdr>
    </w:div>
    <w:div w:id="383453839">
      <w:bodyDiv w:val="1"/>
      <w:marLeft w:val="0"/>
      <w:marRight w:val="0"/>
      <w:marTop w:val="0"/>
      <w:marBottom w:val="0"/>
      <w:divBdr>
        <w:top w:val="none" w:sz="0" w:space="0" w:color="auto"/>
        <w:left w:val="none" w:sz="0" w:space="0" w:color="auto"/>
        <w:bottom w:val="none" w:sz="0" w:space="0" w:color="auto"/>
        <w:right w:val="none" w:sz="0" w:space="0" w:color="auto"/>
      </w:divBdr>
    </w:div>
    <w:div w:id="395711960">
      <w:bodyDiv w:val="1"/>
      <w:marLeft w:val="0"/>
      <w:marRight w:val="0"/>
      <w:marTop w:val="0"/>
      <w:marBottom w:val="0"/>
      <w:divBdr>
        <w:top w:val="none" w:sz="0" w:space="0" w:color="auto"/>
        <w:left w:val="none" w:sz="0" w:space="0" w:color="auto"/>
        <w:bottom w:val="none" w:sz="0" w:space="0" w:color="auto"/>
        <w:right w:val="none" w:sz="0" w:space="0" w:color="auto"/>
      </w:divBdr>
    </w:div>
    <w:div w:id="437716802">
      <w:bodyDiv w:val="1"/>
      <w:marLeft w:val="0"/>
      <w:marRight w:val="0"/>
      <w:marTop w:val="0"/>
      <w:marBottom w:val="0"/>
      <w:divBdr>
        <w:top w:val="none" w:sz="0" w:space="0" w:color="auto"/>
        <w:left w:val="none" w:sz="0" w:space="0" w:color="auto"/>
        <w:bottom w:val="none" w:sz="0" w:space="0" w:color="auto"/>
        <w:right w:val="none" w:sz="0" w:space="0" w:color="auto"/>
      </w:divBdr>
      <w:divsChild>
        <w:div w:id="618413235">
          <w:marLeft w:val="0"/>
          <w:marRight w:val="0"/>
          <w:marTop w:val="0"/>
          <w:marBottom w:val="0"/>
          <w:divBdr>
            <w:top w:val="single" w:sz="2" w:space="0" w:color="D9D9E3"/>
            <w:left w:val="single" w:sz="2" w:space="0" w:color="D9D9E3"/>
            <w:bottom w:val="single" w:sz="2" w:space="0" w:color="D9D9E3"/>
            <w:right w:val="single" w:sz="2" w:space="0" w:color="D9D9E3"/>
          </w:divBdr>
          <w:divsChild>
            <w:div w:id="1147547118">
              <w:marLeft w:val="0"/>
              <w:marRight w:val="0"/>
              <w:marTop w:val="0"/>
              <w:marBottom w:val="0"/>
              <w:divBdr>
                <w:top w:val="single" w:sz="2" w:space="0" w:color="D9D9E3"/>
                <w:left w:val="single" w:sz="2" w:space="0" w:color="D9D9E3"/>
                <w:bottom w:val="single" w:sz="2" w:space="0" w:color="D9D9E3"/>
                <w:right w:val="single" w:sz="2" w:space="0" w:color="D9D9E3"/>
              </w:divBdr>
              <w:divsChild>
                <w:div w:id="1181434743">
                  <w:marLeft w:val="0"/>
                  <w:marRight w:val="0"/>
                  <w:marTop w:val="0"/>
                  <w:marBottom w:val="0"/>
                  <w:divBdr>
                    <w:top w:val="single" w:sz="2" w:space="0" w:color="D9D9E3"/>
                    <w:left w:val="single" w:sz="2" w:space="0" w:color="D9D9E3"/>
                    <w:bottom w:val="single" w:sz="2" w:space="0" w:color="D9D9E3"/>
                    <w:right w:val="single" w:sz="2" w:space="0" w:color="D9D9E3"/>
                  </w:divBdr>
                  <w:divsChild>
                    <w:div w:id="1964923989">
                      <w:marLeft w:val="0"/>
                      <w:marRight w:val="0"/>
                      <w:marTop w:val="0"/>
                      <w:marBottom w:val="0"/>
                      <w:divBdr>
                        <w:top w:val="single" w:sz="2" w:space="0" w:color="D9D9E3"/>
                        <w:left w:val="single" w:sz="2" w:space="0" w:color="D9D9E3"/>
                        <w:bottom w:val="single" w:sz="2" w:space="0" w:color="D9D9E3"/>
                        <w:right w:val="single" w:sz="2" w:space="0" w:color="D9D9E3"/>
                      </w:divBdr>
                      <w:divsChild>
                        <w:div w:id="758332019">
                          <w:marLeft w:val="0"/>
                          <w:marRight w:val="0"/>
                          <w:marTop w:val="0"/>
                          <w:marBottom w:val="0"/>
                          <w:divBdr>
                            <w:top w:val="single" w:sz="2" w:space="0" w:color="D9D9E3"/>
                            <w:left w:val="single" w:sz="2" w:space="0" w:color="D9D9E3"/>
                            <w:bottom w:val="single" w:sz="2" w:space="0" w:color="D9D9E3"/>
                            <w:right w:val="single" w:sz="2" w:space="0" w:color="D9D9E3"/>
                          </w:divBdr>
                          <w:divsChild>
                            <w:div w:id="3836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2994">
                                  <w:marLeft w:val="0"/>
                                  <w:marRight w:val="0"/>
                                  <w:marTop w:val="0"/>
                                  <w:marBottom w:val="0"/>
                                  <w:divBdr>
                                    <w:top w:val="single" w:sz="2" w:space="0" w:color="D9D9E3"/>
                                    <w:left w:val="single" w:sz="2" w:space="0" w:color="D9D9E3"/>
                                    <w:bottom w:val="single" w:sz="2" w:space="0" w:color="D9D9E3"/>
                                    <w:right w:val="single" w:sz="2" w:space="0" w:color="D9D9E3"/>
                                  </w:divBdr>
                                  <w:divsChild>
                                    <w:div w:id="1331176194">
                                      <w:marLeft w:val="0"/>
                                      <w:marRight w:val="0"/>
                                      <w:marTop w:val="0"/>
                                      <w:marBottom w:val="0"/>
                                      <w:divBdr>
                                        <w:top w:val="single" w:sz="2" w:space="0" w:color="D9D9E3"/>
                                        <w:left w:val="single" w:sz="2" w:space="0" w:color="D9D9E3"/>
                                        <w:bottom w:val="single" w:sz="2" w:space="0" w:color="D9D9E3"/>
                                        <w:right w:val="single" w:sz="2" w:space="0" w:color="D9D9E3"/>
                                      </w:divBdr>
                                      <w:divsChild>
                                        <w:div w:id="1867982372">
                                          <w:marLeft w:val="0"/>
                                          <w:marRight w:val="0"/>
                                          <w:marTop w:val="0"/>
                                          <w:marBottom w:val="0"/>
                                          <w:divBdr>
                                            <w:top w:val="single" w:sz="2" w:space="0" w:color="D9D9E3"/>
                                            <w:left w:val="single" w:sz="2" w:space="0" w:color="D9D9E3"/>
                                            <w:bottom w:val="single" w:sz="2" w:space="0" w:color="D9D9E3"/>
                                            <w:right w:val="single" w:sz="2" w:space="0" w:color="D9D9E3"/>
                                          </w:divBdr>
                                          <w:divsChild>
                                            <w:div w:id="150485697">
                                              <w:marLeft w:val="0"/>
                                              <w:marRight w:val="0"/>
                                              <w:marTop w:val="0"/>
                                              <w:marBottom w:val="0"/>
                                              <w:divBdr>
                                                <w:top w:val="single" w:sz="2" w:space="0" w:color="D9D9E3"/>
                                                <w:left w:val="single" w:sz="2" w:space="0" w:color="D9D9E3"/>
                                                <w:bottom w:val="single" w:sz="2" w:space="0" w:color="D9D9E3"/>
                                                <w:right w:val="single" w:sz="2" w:space="0" w:color="D9D9E3"/>
                                              </w:divBdr>
                                              <w:divsChild>
                                                <w:div w:id="306862150">
                                                  <w:marLeft w:val="0"/>
                                                  <w:marRight w:val="0"/>
                                                  <w:marTop w:val="0"/>
                                                  <w:marBottom w:val="0"/>
                                                  <w:divBdr>
                                                    <w:top w:val="single" w:sz="2" w:space="0" w:color="D9D9E3"/>
                                                    <w:left w:val="single" w:sz="2" w:space="0" w:color="D9D9E3"/>
                                                    <w:bottom w:val="single" w:sz="2" w:space="0" w:color="D9D9E3"/>
                                                    <w:right w:val="single" w:sz="2" w:space="0" w:color="D9D9E3"/>
                                                  </w:divBdr>
                                                  <w:divsChild>
                                                    <w:div w:id="119160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738412">
                                              <w:marLeft w:val="0"/>
                                              <w:marRight w:val="0"/>
                                              <w:marTop w:val="0"/>
                                              <w:marBottom w:val="0"/>
                                              <w:divBdr>
                                                <w:top w:val="single" w:sz="2" w:space="0" w:color="D9D9E3"/>
                                                <w:left w:val="single" w:sz="2" w:space="0" w:color="D9D9E3"/>
                                                <w:bottom w:val="single" w:sz="2" w:space="0" w:color="D9D9E3"/>
                                                <w:right w:val="single" w:sz="2" w:space="0" w:color="D9D9E3"/>
                                              </w:divBdr>
                                              <w:divsChild>
                                                <w:div w:id="56021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7386201">
          <w:marLeft w:val="0"/>
          <w:marRight w:val="0"/>
          <w:marTop w:val="0"/>
          <w:marBottom w:val="0"/>
          <w:divBdr>
            <w:top w:val="none" w:sz="0" w:space="0" w:color="auto"/>
            <w:left w:val="none" w:sz="0" w:space="0" w:color="auto"/>
            <w:bottom w:val="none" w:sz="0" w:space="0" w:color="auto"/>
            <w:right w:val="none" w:sz="0" w:space="0" w:color="auto"/>
          </w:divBdr>
          <w:divsChild>
            <w:div w:id="452985702">
              <w:marLeft w:val="0"/>
              <w:marRight w:val="0"/>
              <w:marTop w:val="0"/>
              <w:marBottom w:val="0"/>
              <w:divBdr>
                <w:top w:val="single" w:sz="2" w:space="0" w:color="D9D9E3"/>
                <w:left w:val="single" w:sz="2" w:space="0" w:color="D9D9E3"/>
                <w:bottom w:val="single" w:sz="2" w:space="0" w:color="D9D9E3"/>
                <w:right w:val="single" w:sz="2" w:space="0" w:color="D9D9E3"/>
              </w:divBdr>
              <w:divsChild>
                <w:div w:id="122725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2674898">
      <w:bodyDiv w:val="1"/>
      <w:marLeft w:val="0"/>
      <w:marRight w:val="0"/>
      <w:marTop w:val="0"/>
      <w:marBottom w:val="0"/>
      <w:divBdr>
        <w:top w:val="none" w:sz="0" w:space="0" w:color="auto"/>
        <w:left w:val="none" w:sz="0" w:space="0" w:color="auto"/>
        <w:bottom w:val="none" w:sz="0" w:space="0" w:color="auto"/>
        <w:right w:val="none" w:sz="0" w:space="0" w:color="auto"/>
      </w:divBdr>
    </w:div>
    <w:div w:id="483937593">
      <w:bodyDiv w:val="1"/>
      <w:marLeft w:val="0"/>
      <w:marRight w:val="0"/>
      <w:marTop w:val="0"/>
      <w:marBottom w:val="0"/>
      <w:divBdr>
        <w:top w:val="none" w:sz="0" w:space="0" w:color="auto"/>
        <w:left w:val="none" w:sz="0" w:space="0" w:color="auto"/>
        <w:bottom w:val="none" w:sz="0" w:space="0" w:color="auto"/>
        <w:right w:val="none" w:sz="0" w:space="0" w:color="auto"/>
      </w:divBdr>
    </w:div>
    <w:div w:id="494998321">
      <w:bodyDiv w:val="1"/>
      <w:marLeft w:val="0"/>
      <w:marRight w:val="0"/>
      <w:marTop w:val="0"/>
      <w:marBottom w:val="0"/>
      <w:divBdr>
        <w:top w:val="none" w:sz="0" w:space="0" w:color="auto"/>
        <w:left w:val="none" w:sz="0" w:space="0" w:color="auto"/>
        <w:bottom w:val="none" w:sz="0" w:space="0" w:color="auto"/>
        <w:right w:val="none" w:sz="0" w:space="0" w:color="auto"/>
      </w:divBdr>
    </w:div>
    <w:div w:id="500782222">
      <w:bodyDiv w:val="1"/>
      <w:marLeft w:val="0"/>
      <w:marRight w:val="0"/>
      <w:marTop w:val="0"/>
      <w:marBottom w:val="0"/>
      <w:divBdr>
        <w:top w:val="none" w:sz="0" w:space="0" w:color="auto"/>
        <w:left w:val="none" w:sz="0" w:space="0" w:color="auto"/>
        <w:bottom w:val="none" w:sz="0" w:space="0" w:color="auto"/>
        <w:right w:val="none" w:sz="0" w:space="0" w:color="auto"/>
      </w:divBdr>
    </w:div>
    <w:div w:id="502358655">
      <w:bodyDiv w:val="1"/>
      <w:marLeft w:val="0"/>
      <w:marRight w:val="0"/>
      <w:marTop w:val="0"/>
      <w:marBottom w:val="0"/>
      <w:divBdr>
        <w:top w:val="none" w:sz="0" w:space="0" w:color="auto"/>
        <w:left w:val="none" w:sz="0" w:space="0" w:color="auto"/>
        <w:bottom w:val="none" w:sz="0" w:space="0" w:color="auto"/>
        <w:right w:val="none" w:sz="0" w:space="0" w:color="auto"/>
      </w:divBdr>
    </w:div>
    <w:div w:id="506478281">
      <w:bodyDiv w:val="1"/>
      <w:marLeft w:val="0"/>
      <w:marRight w:val="0"/>
      <w:marTop w:val="0"/>
      <w:marBottom w:val="0"/>
      <w:divBdr>
        <w:top w:val="none" w:sz="0" w:space="0" w:color="auto"/>
        <w:left w:val="none" w:sz="0" w:space="0" w:color="auto"/>
        <w:bottom w:val="none" w:sz="0" w:space="0" w:color="auto"/>
        <w:right w:val="none" w:sz="0" w:space="0" w:color="auto"/>
      </w:divBdr>
    </w:div>
    <w:div w:id="537006945">
      <w:bodyDiv w:val="1"/>
      <w:marLeft w:val="0"/>
      <w:marRight w:val="0"/>
      <w:marTop w:val="0"/>
      <w:marBottom w:val="0"/>
      <w:divBdr>
        <w:top w:val="none" w:sz="0" w:space="0" w:color="auto"/>
        <w:left w:val="none" w:sz="0" w:space="0" w:color="auto"/>
        <w:bottom w:val="none" w:sz="0" w:space="0" w:color="auto"/>
        <w:right w:val="none" w:sz="0" w:space="0" w:color="auto"/>
      </w:divBdr>
    </w:div>
    <w:div w:id="545995240">
      <w:bodyDiv w:val="1"/>
      <w:marLeft w:val="0"/>
      <w:marRight w:val="0"/>
      <w:marTop w:val="0"/>
      <w:marBottom w:val="0"/>
      <w:divBdr>
        <w:top w:val="none" w:sz="0" w:space="0" w:color="auto"/>
        <w:left w:val="none" w:sz="0" w:space="0" w:color="auto"/>
        <w:bottom w:val="none" w:sz="0" w:space="0" w:color="auto"/>
        <w:right w:val="none" w:sz="0" w:space="0" w:color="auto"/>
      </w:divBdr>
    </w:div>
    <w:div w:id="563495044">
      <w:bodyDiv w:val="1"/>
      <w:marLeft w:val="0"/>
      <w:marRight w:val="0"/>
      <w:marTop w:val="0"/>
      <w:marBottom w:val="0"/>
      <w:divBdr>
        <w:top w:val="none" w:sz="0" w:space="0" w:color="auto"/>
        <w:left w:val="none" w:sz="0" w:space="0" w:color="auto"/>
        <w:bottom w:val="none" w:sz="0" w:space="0" w:color="auto"/>
        <w:right w:val="none" w:sz="0" w:space="0" w:color="auto"/>
      </w:divBdr>
    </w:div>
    <w:div w:id="564802086">
      <w:bodyDiv w:val="1"/>
      <w:marLeft w:val="0"/>
      <w:marRight w:val="0"/>
      <w:marTop w:val="0"/>
      <w:marBottom w:val="0"/>
      <w:divBdr>
        <w:top w:val="none" w:sz="0" w:space="0" w:color="auto"/>
        <w:left w:val="none" w:sz="0" w:space="0" w:color="auto"/>
        <w:bottom w:val="none" w:sz="0" w:space="0" w:color="auto"/>
        <w:right w:val="none" w:sz="0" w:space="0" w:color="auto"/>
      </w:divBdr>
    </w:div>
    <w:div w:id="575743923">
      <w:bodyDiv w:val="1"/>
      <w:marLeft w:val="0"/>
      <w:marRight w:val="0"/>
      <w:marTop w:val="0"/>
      <w:marBottom w:val="0"/>
      <w:divBdr>
        <w:top w:val="none" w:sz="0" w:space="0" w:color="auto"/>
        <w:left w:val="none" w:sz="0" w:space="0" w:color="auto"/>
        <w:bottom w:val="none" w:sz="0" w:space="0" w:color="auto"/>
        <w:right w:val="none" w:sz="0" w:space="0" w:color="auto"/>
      </w:divBdr>
    </w:div>
    <w:div w:id="583344815">
      <w:bodyDiv w:val="1"/>
      <w:marLeft w:val="0"/>
      <w:marRight w:val="0"/>
      <w:marTop w:val="0"/>
      <w:marBottom w:val="0"/>
      <w:divBdr>
        <w:top w:val="none" w:sz="0" w:space="0" w:color="auto"/>
        <w:left w:val="none" w:sz="0" w:space="0" w:color="auto"/>
        <w:bottom w:val="none" w:sz="0" w:space="0" w:color="auto"/>
        <w:right w:val="none" w:sz="0" w:space="0" w:color="auto"/>
      </w:divBdr>
    </w:div>
    <w:div w:id="586233183">
      <w:bodyDiv w:val="1"/>
      <w:marLeft w:val="0"/>
      <w:marRight w:val="0"/>
      <w:marTop w:val="0"/>
      <w:marBottom w:val="0"/>
      <w:divBdr>
        <w:top w:val="none" w:sz="0" w:space="0" w:color="auto"/>
        <w:left w:val="none" w:sz="0" w:space="0" w:color="auto"/>
        <w:bottom w:val="none" w:sz="0" w:space="0" w:color="auto"/>
        <w:right w:val="none" w:sz="0" w:space="0" w:color="auto"/>
      </w:divBdr>
    </w:div>
    <w:div w:id="594630830">
      <w:bodyDiv w:val="1"/>
      <w:marLeft w:val="0"/>
      <w:marRight w:val="0"/>
      <w:marTop w:val="0"/>
      <w:marBottom w:val="0"/>
      <w:divBdr>
        <w:top w:val="none" w:sz="0" w:space="0" w:color="auto"/>
        <w:left w:val="none" w:sz="0" w:space="0" w:color="auto"/>
        <w:bottom w:val="none" w:sz="0" w:space="0" w:color="auto"/>
        <w:right w:val="none" w:sz="0" w:space="0" w:color="auto"/>
      </w:divBdr>
    </w:div>
    <w:div w:id="597638214">
      <w:bodyDiv w:val="1"/>
      <w:marLeft w:val="0"/>
      <w:marRight w:val="0"/>
      <w:marTop w:val="0"/>
      <w:marBottom w:val="0"/>
      <w:divBdr>
        <w:top w:val="none" w:sz="0" w:space="0" w:color="auto"/>
        <w:left w:val="none" w:sz="0" w:space="0" w:color="auto"/>
        <w:bottom w:val="none" w:sz="0" w:space="0" w:color="auto"/>
        <w:right w:val="none" w:sz="0" w:space="0" w:color="auto"/>
      </w:divBdr>
    </w:div>
    <w:div w:id="606156979">
      <w:bodyDiv w:val="1"/>
      <w:marLeft w:val="0"/>
      <w:marRight w:val="0"/>
      <w:marTop w:val="0"/>
      <w:marBottom w:val="0"/>
      <w:divBdr>
        <w:top w:val="none" w:sz="0" w:space="0" w:color="auto"/>
        <w:left w:val="none" w:sz="0" w:space="0" w:color="auto"/>
        <w:bottom w:val="none" w:sz="0" w:space="0" w:color="auto"/>
        <w:right w:val="none" w:sz="0" w:space="0" w:color="auto"/>
      </w:divBdr>
    </w:div>
    <w:div w:id="621616194">
      <w:bodyDiv w:val="1"/>
      <w:marLeft w:val="0"/>
      <w:marRight w:val="0"/>
      <w:marTop w:val="0"/>
      <w:marBottom w:val="0"/>
      <w:divBdr>
        <w:top w:val="none" w:sz="0" w:space="0" w:color="auto"/>
        <w:left w:val="none" w:sz="0" w:space="0" w:color="auto"/>
        <w:bottom w:val="none" w:sz="0" w:space="0" w:color="auto"/>
        <w:right w:val="none" w:sz="0" w:space="0" w:color="auto"/>
      </w:divBdr>
    </w:div>
    <w:div w:id="634724451">
      <w:bodyDiv w:val="1"/>
      <w:marLeft w:val="0"/>
      <w:marRight w:val="0"/>
      <w:marTop w:val="0"/>
      <w:marBottom w:val="0"/>
      <w:divBdr>
        <w:top w:val="none" w:sz="0" w:space="0" w:color="auto"/>
        <w:left w:val="none" w:sz="0" w:space="0" w:color="auto"/>
        <w:bottom w:val="none" w:sz="0" w:space="0" w:color="auto"/>
        <w:right w:val="none" w:sz="0" w:space="0" w:color="auto"/>
      </w:divBdr>
      <w:divsChild>
        <w:div w:id="472673772">
          <w:marLeft w:val="0"/>
          <w:marRight w:val="0"/>
          <w:marTop w:val="0"/>
          <w:marBottom w:val="0"/>
          <w:divBdr>
            <w:top w:val="none" w:sz="0" w:space="0" w:color="auto"/>
            <w:left w:val="none" w:sz="0" w:space="0" w:color="auto"/>
            <w:bottom w:val="none" w:sz="0" w:space="0" w:color="auto"/>
            <w:right w:val="none" w:sz="0" w:space="0" w:color="auto"/>
          </w:divBdr>
          <w:divsChild>
            <w:div w:id="670253805">
              <w:marLeft w:val="0"/>
              <w:marRight w:val="0"/>
              <w:marTop w:val="0"/>
              <w:marBottom w:val="0"/>
              <w:divBdr>
                <w:top w:val="none" w:sz="0" w:space="0" w:color="auto"/>
                <w:left w:val="none" w:sz="0" w:space="0" w:color="auto"/>
                <w:bottom w:val="none" w:sz="0" w:space="0" w:color="auto"/>
                <w:right w:val="none" w:sz="0" w:space="0" w:color="auto"/>
              </w:divBdr>
              <w:divsChild>
                <w:div w:id="766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5881">
      <w:bodyDiv w:val="1"/>
      <w:marLeft w:val="0"/>
      <w:marRight w:val="0"/>
      <w:marTop w:val="0"/>
      <w:marBottom w:val="0"/>
      <w:divBdr>
        <w:top w:val="none" w:sz="0" w:space="0" w:color="auto"/>
        <w:left w:val="none" w:sz="0" w:space="0" w:color="auto"/>
        <w:bottom w:val="none" w:sz="0" w:space="0" w:color="auto"/>
        <w:right w:val="none" w:sz="0" w:space="0" w:color="auto"/>
      </w:divBdr>
    </w:div>
    <w:div w:id="657879782">
      <w:bodyDiv w:val="1"/>
      <w:marLeft w:val="0"/>
      <w:marRight w:val="0"/>
      <w:marTop w:val="0"/>
      <w:marBottom w:val="0"/>
      <w:divBdr>
        <w:top w:val="none" w:sz="0" w:space="0" w:color="auto"/>
        <w:left w:val="none" w:sz="0" w:space="0" w:color="auto"/>
        <w:bottom w:val="none" w:sz="0" w:space="0" w:color="auto"/>
        <w:right w:val="none" w:sz="0" w:space="0" w:color="auto"/>
      </w:divBdr>
      <w:divsChild>
        <w:div w:id="1492021410">
          <w:marLeft w:val="0"/>
          <w:marRight w:val="0"/>
          <w:marTop w:val="0"/>
          <w:marBottom w:val="0"/>
          <w:divBdr>
            <w:top w:val="none" w:sz="0" w:space="0" w:color="auto"/>
            <w:left w:val="none" w:sz="0" w:space="0" w:color="auto"/>
            <w:bottom w:val="none" w:sz="0" w:space="0" w:color="auto"/>
            <w:right w:val="none" w:sz="0" w:space="0" w:color="auto"/>
          </w:divBdr>
          <w:divsChild>
            <w:div w:id="723220367">
              <w:marLeft w:val="0"/>
              <w:marRight w:val="0"/>
              <w:marTop w:val="0"/>
              <w:marBottom w:val="0"/>
              <w:divBdr>
                <w:top w:val="none" w:sz="0" w:space="0" w:color="auto"/>
                <w:left w:val="none" w:sz="0" w:space="0" w:color="auto"/>
                <w:bottom w:val="none" w:sz="0" w:space="0" w:color="auto"/>
                <w:right w:val="none" w:sz="0" w:space="0" w:color="auto"/>
              </w:divBdr>
              <w:divsChild>
                <w:div w:id="15067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8952">
      <w:bodyDiv w:val="1"/>
      <w:marLeft w:val="0"/>
      <w:marRight w:val="0"/>
      <w:marTop w:val="0"/>
      <w:marBottom w:val="0"/>
      <w:divBdr>
        <w:top w:val="none" w:sz="0" w:space="0" w:color="auto"/>
        <w:left w:val="none" w:sz="0" w:space="0" w:color="auto"/>
        <w:bottom w:val="none" w:sz="0" w:space="0" w:color="auto"/>
        <w:right w:val="none" w:sz="0" w:space="0" w:color="auto"/>
      </w:divBdr>
      <w:divsChild>
        <w:div w:id="2075009851">
          <w:marLeft w:val="0"/>
          <w:marRight w:val="0"/>
          <w:marTop w:val="0"/>
          <w:marBottom w:val="0"/>
          <w:divBdr>
            <w:top w:val="none" w:sz="0" w:space="0" w:color="auto"/>
            <w:left w:val="none" w:sz="0" w:space="0" w:color="auto"/>
            <w:bottom w:val="none" w:sz="0" w:space="0" w:color="auto"/>
            <w:right w:val="none" w:sz="0" w:space="0" w:color="auto"/>
          </w:divBdr>
          <w:divsChild>
            <w:div w:id="1968702104">
              <w:marLeft w:val="0"/>
              <w:marRight w:val="0"/>
              <w:marTop w:val="0"/>
              <w:marBottom w:val="0"/>
              <w:divBdr>
                <w:top w:val="none" w:sz="0" w:space="0" w:color="auto"/>
                <w:left w:val="none" w:sz="0" w:space="0" w:color="auto"/>
                <w:bottom w:val="none" w:sz="0" w:space="0" w:color="auto"/>
                <w:right w:val="none" w:sz="0" w:space="0" w:color="auto"/>
              </w:divBdr>
              <w:divsChild>
                <w:div w:id="1941453684">
                  <w:marLeft w:val="0"/>
                  <w:marRight w:val="0"/>
                  <w:marTop w:val="0"/>
                  <w:marBottom w:val="0"/>
                  <w:divBdr>
                    <w:top w:val="none" w:sz="0" w:space="0" w:color="auto"/>
                    <w:left w:val="none" w:sz="0" w:space="0" w:color="auto"/>
                    <w:bottom w:val="none" w:sz="0" w:space="0" w:color="auto"/>
                    <w:right w:val="none" w:sz="0" w:space="0" w:color="auto"/>
                  </w:divBdr>
                  <w:divsChild>
                    <w:div w:id="1968778119">
                      <w:marLeft w:val="0"/>
                      <w:marRight w:val="0"/>
                      <w:marTop w:val="0"/>
                      <w:marBottom w:val="0"/>
                      <w:divBdr>
                        <w:top w:val="none" w:sz="0" w:space="0" w:color="auto"/>
                        <w:left w:val="none" w:sz="0" w:space="0" w:color="auto"/>
                        <w:bottom w:val="none" w:sz="0" w:space="0" w:color="auto"/>
                        <w:right w:val="none" w:sz="0" w:space="0" w:color="auto"/>
                      </w:divBdr>
                      <w:divsChild>
                        <w:div w:id="16349008">
                          <w:marLeft w:val="0"/>
                          <w:marRight w:val="0"/>
                          <w:marTop w:val="0"/>
                          <w:marBottom w:val="0"/>
                          <w:divBdr>
                            <w:top w:val="none" w:sz="0" w:space="0" w:color="auto"/>
                            <w:left w:val="none" w:sz="0" w:space="0" w:color="auto"/>
                            <w:bottom w:val="none" w:sz="0" w:space="0" w:color="auto"/>
                            <w:right w:val="none" w:sz="0" w:space="0" w:color="auto"/>
                          </w:divBdr>
                          <w:divsChild>
                            <w:div w:id="4808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750494">
      <w:bodyDiv w:val="1"/>
      <w:marLeft w:val="0"/>
      <w:marRight w:val="0"/>
      <w:marTop w:val="0"/>
      <w:marBottom w:val="0"/>
      <w:divBdr>
        <w:top w:val="none" w:sz="0" w:space="0" w:color="auto"/>
        <w:left w:val="none" w:sz="0" w:space="0" w:color="auto"/>
        <w:bottom w:val="none" w:sz="0" w:space="0" w:color="auto"/>
        <w:right w:val="none" w:sz="0" w:space="0" w:color="auto"/>
      </w:divBdr>
    </w:div>
    <w:div w:id="678704839">
      <w:bodyDiv w:val="1"/>
      <w:marLeft w:val="0"/>
      <w:marRight w:val="0"/>
      <w:marTop w:val="0"/>
      <w:marBottom w:val="0"/>
      <w:divBdr>
        <w:top w:val="none" w:sz="0" w:space="0" w:color="auto"/>
        <w:left w:val="none" w:sz="0" w:space="0" w:color="auto"/>
        <w:bottom w:val="none" w:sz="0" w:space="0" w:color="auto"/>
        <w:right w:val="none" w:sz="0" w:space="0" w:color="auto"/>
      </w:divBdr>
    </w:div>
    <w:div w:id="682435407">
      <w:bodyDiv w:val="1"/>
      <w:marLeft w:val="0"/>
      <w:marRight w:val="0"/>
      <w:marTop w:val="0"/>
      <w:marBottom w:val="0"/>
      <w:divBdr>
        <w:top w:val="none" w:sz="0" w:space="0" w:color="auto"/>
        <w:left w:val="none" w:sz="0" w:space="0" w:color="auto"/>
        <w:bottom w:val="none" w:sz="0" w:space="0" w:color="auto"/>
        <w:right w:val="none" w:sz="0" w:space="0" w:color="auto"/>
      </w:divBdr>
      <w:divsChild>
        <w:div w:id="1767774868">
          <w:marLeft w:val="0"/>
          <w:marRight w:val="0"/>
          <w:marTop w:val="0"/>
          <w:marBottom w:val="0"/>
          <w:divBdr>
            <w:top w:val="none" w:sz="0" w:space="0" w:color="auto"/>
            <w:left w:val="none" w:sz="0" w:space="0" w:color="auto"/>
            <w:bottom w:val="none" w:sz="0" w:space="0" w:color="auto"/>
            <w:right w:val="none" w:sz="0" w:space="0" w:color="auto"/>
          </w:divBdr>
          <w:divsChild>
            <w:div w:id="913658962">
              <w:marLeft w:val="0"/>
              <w:marRight w:val="0"/>
              <w:marTop w:val="0"/>
              <w:marBottom w:val="0"/>
              <w:divBdr>
                <w:top w:val="none" w:sz="0" w:space="0" w:color="auto"/>
                <w:left w:val="none" w:sz="0" w:space="0" w:color="auto"/>
                <w:bottom w:val="none" w:sz="0" w:space="0" w:color="auto"/>
                <w:right w:val="none" w:sz="0" w:space="0" w:color="auto"/>
              </w:divBdr>
              <w:divsChild>
                <w:div w:id="880631736">
                  <w:marLeft w:val="0"/>
                  <w:marRight w:val="0"/>
                  <w:marTop w:val="0"/>
                  <w:marBottom w:val="0"/>
                  <w:divBdr>
                    <w:top w:val="none" w:sz="0" w:space="0" w:color="auto"/>
                    <w:left w:val="none" w:sz="0" w:space="0" w:color="auto"/>
                    <w:bottom w:val="none" w:sz="0" w:space="0" w:color="auto"/>
                    <w:right w:val="none" w:sz="0" w:space="0" w:color="auto"/>
                  </w:divBdr>
                  <w:divsChild>
                    <w:div w:id="3338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680">
      <w:bodyDiv w:val="1"/>
      <w:marLeft w:val="0"/>
      <w:marRight w:val="0"/>
      <w:marTop w:val="0"/>
      <w:marBottom w:val="0"/>
      <w:divBdr>
        <w:top w:val="none" w:sz="0" w:space="0" w:color="auto"/>
        <w:left w:val="none" w:sz="0" w:space="0" w:color="auto"/>
        <w:bottom w:val="none" w:sz="0" w:space="0" w:color="auto"/>
        <w:right w:val="none" w:sz="0" w:space="0" w:color="auto"/>
      </w:divBdr>
    </w:div>
    <w:div w:id="714088449">
      <w:bodyDiv w:val="1"/>
      <w:marLeft w:val="0"/>
      <w:marRight w:val="0"/>
      <w:marTop w:val="0"/>
      <w:marBottom w:val="0"/>
      <w:divBdr>
        <w:top w:val="none" w:sz="0" w:space="0" w:color="auto"/>
        <w:left w:val="none" w:sz="0" w:space="0" w:color="auto"/>
        <w:bottom w:val="none" w:sz="0" w:space="0" w:color="auto"/>
        <w:right w:val="none" w:sz="0" w:space="0" w:color="auto"/>
      </w:divBdr>
      <w:divsChild>
        <w:div w:id="2119058268">
          <w:marLeft w:val="0"/>
          <w:marRight w:val="0"/>
          <w:marTop w:val="0"/>
          <w:marBottom w:val="0"/>
          <w:divBdr>
            <w:top w:val="none" w:sz="0" w:space="0" w:color="auto"/>
            <w:left w:val="none" w:sz="0" w:space="0" w:color="auto"/>
            <w:bottom w:val="none" w:sz="0" w:space="0" w:color="auto"/>
            <w:right w:val="none" w:sz="0" w:space="0" w:color="auto"/>
          </w:divBdr>
          <w:divsChild>
            <w:div w:id="1594899073">
              <w:marLeft w:val="0"/>
              <w:marRight w:val="0"/>
              <w:marTop w:val="0"/>
              <w:marBottom w:val="0"/>
              <w:divBdr>
                <w:top w:val="none" w:sz="0" w:space="0" w:color="auto"/>
                <w:left w:val="none" w:sz="0" w:space="0" w:color="auto"/>
                <w:bottom w:val="none" w:sz="0" w:space="0" w:color="auto"/>
                <w:right w:val="none" w:sz="0" w:space="0" w:color="auto"/>
              </w:divBdr>
              <w:divsChild>
                <w:div w:id="15125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52104">
      <w:bodyDiv w:val="1"/>
      <w:marLeft w:val="0"/>
      <w:marRight w:val="0"/>
      <w:marTop w:val="0"/>
      <w:marBottom w:val="0"/>
      <w:divBdr>
        <w:top w:val="none" w:sz="0" w:space="0" w:color="auto"/>
        <w:left w:val="none" w:sz="0" w:space="0" w:color="auto"/>
        <w:bottom w:val="none" w:sz="0" w:space="0" w:color="auto"/>
        <w:right w:val="none" w:sz="0" w:space="0" w:color="auto"/>
      </w:divBdr>
    </w:div>
    <w:div w:id="725303700">
      <w:bodyDiv w:val="1"/>
      <w:marLeft w:val="0"/>
      <w:marRight w:val="0"/>
      <w:marTop w:val="0"/>
      <w:marBottom w:val="0"/>
      <w:divBdr>
        <w:top w:val="none" w:sz="0" w:space="0" w:color="auto"/>
        <w:left w:val="none" w:sz="0" w:space="0" w:color="auto"/>
        <w:bottom w:val="none" w:sz="0" w:space="0" w:color="auto"/>
        <w:right w:val="none" w:sz="0" w:space="0" w:color="auto"/>
      </w:divBdr>
    </w:div>
    <w:div w:id="754744287">
      <w:bodyDiv w:val="1"/>
      <w:marLeft w:val="0"/>
      <w:marRight w:val="0"/>
      <w:marTop w:val="0"/>
      <w:marBottom w:val="0"/>
      <w:divBdr>
        <w:top w:val="none" w:sz="0" w:space="0" w:color="auto"/>
        <w:left w:val="none" w:sz="0" w:space="0" w:color="auto"/>
        <w:bottom w:val="none" w:sz="0" w:space="0" w:color="auto"/>
        <w:right w:val="none" w:sz="0" w:space="0" w:color="auto"/>
      </w:divBdr>
    </w:div>
    <w:div w:id="765929893">
      <w:bodyDiv w:val="1"/>
      <w:marLeft w:val="0"/>
      <w:marRight w:val="0"/>
      <w:marTop w:val="0"/>
      <w:marBottom w:val="0"/>
      <w:divBdr>
        <w:top w:val="none" w:sz="0" w:space="0" w:color="auto"/>
        <w:left w:val="none" w:sz="0" w:space="0" w:color="auto"/>
        <w:bottom w:val="none" w:sz="0" w:space="0" w:color="auto"/>
        <w:right w:val="none" w:sz="0" w:space="0" w:color="auto"/>
      </w:divBdr>
    </w:div>
    <w:div w:id="786048082">
      <w:bodyDiv w:val="1"/>
      <w:marLeft w:val="0"/>
      <w:marRight w:val="0"/>
      <w:marTop w:val="0"/>
      <w:marBottom w:val="0"/>
      <w:divBdr>
        <w:top w:val="none" w:sz="0" w:space="0" w:color="auto"/>
        <w:left w:val="none" w:sz="0" w:space="0" w:color="auto"/>
        <w:bottom w:val="none" w:sz="0" w:space="0" w:color="auto"/>
        <w:right w:val="none" w:sz="0" w:space="0" w:color="auto"/>
      </w:divBdr>
    </w:div>
    <w:div w:id="794717425">
      <w:bodyDiv w:val="1"/>
      <w:marLeft w:val="0"/>
      <w:marRight w:val="0"/>
      <w:marTop w:val="0"/>
      <w:marBottom w:val="0"/>
      <w:divBdr>
        <w:top w:val="none" w:sz="0" w:space="0" w:color="auto"/>
        <w:left w:val="none" w:sz="0" w:space="0" w:color="auto"/>
        <w:bottom w:val="none" w:sz="0" w:space="0" w:color="auto"/>
        <w:right w:val="none" w:sz="0" w:space="0" w:color="auto"/>
      </w:divBdr>
    </w:div>
    <w:div w:id="798839219">
      <w:bodyDiv w:val="1"/>
      <w:marLeft w:val="0"/>
      <w:marRight w:val="0"/>
      <w:marTop w:val="0"/>
      <w:marBottom w:val="0"/>
      <w:divBdr>
        <w:top w:val="none" w:sz="0" w:space="0" w:color="auto"/>
        <w:left w:val="none" w:sz="0" w:space="0" w:color="auto"/>
        <w:bottom w:val="none" w:sz="0" w:space="0" w:color="auto"/>
        <w:right w:val="none" w:sz="0" w:space="0" w:color="auto"/>
      </w:divBdr>
      <w:divsChild>
        <w:div w:id="1559852608">
          <w:marLeft w:val="0"/>
          <w:marRight w:val="0"/>
          <w:marTop w:val="0"/>
          <w:marBottom w:val="0"/>
          <w:divBdr>
            <w:top w:val="none" w:sz="0" w:space="0" w:color="auto"/>
            <w:left w:val="none" w:sz="0" w:space="0" w:color="auto"/>
            <w:bottom w:val="none" w:sz="0" w:space="0" w:color="auto"/>
            <w:right w:val="none" w:sz="0" w:space="0" w:color="auto"/>
          </w:divBdr>
          <w:divsChild>
            <w:div w:id="1935747040">
              <w:marLeft w:val="0"/>
              <w:marRight w:val="0"/>
              <w:marTop w:val="0"/>
              <w:marBottom w:val="0"/>
              <w:divBdr>
                <w:top w:val="none" w:sz="0" w:space="0" w:color="auto"/>
                <w:left w:val="none" w:sz="0" w:space="0" w:color="auto"/>
                <w:bottom w:val="none" w:sz="0" w:space="0" w:color="auto"/>
                <w:right w:val="none" w:sz="0" w:space="0" w:color="auto"/>
              </w:divBdr>
              <w:divsChild>
                <w:div w:id="2110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4738">
      <w:bodyDiv w:val="1"/>
      <w:marLeft w:val="0"/>
      <w:marRight w:val="0"/>
      <w:marTop w:val="0"/>
      <w:marBottom w:val="0"/>
      <w:divBdr>
        <w:top w:val="none" w:sz="0" w:space="0" w:color="auto"/>
        <w:left w:val="none" w:sz="0" w:space="0" w:color="auto"/>
        <w:bottom w:val="none" w:sz="0" w:space="0" w:color="auto"/>
        <w:right w:val="none" w:sz="0" w:space="0" w:color="auto"/>
      </w:divBdr>
      <w:divsChild>
        <w:div w:id="33967401">
          <w:marLeft w:val="0"/>
          <w:marRight w:val="0"/>
          <w:marTop w:val="0"/>
          <w:marBottom w:val="0"/>
          <w:divBdr>
            <w:top w:val="none" w:sz="0" w:space="0" w:color="auto"/>
            <w:left w:val="none" w:sz="0" w:space="0" w:color="auto"/>
            <w:bottom w:val="none" w:sz="0" w:space="0" w:color="auto"/>
            <w:right w:val="none" w:sz="0" w:space="0" w:color="auto"/>
          </w:divBdr>
          <w:divsChild>
            <w:div w:id="131874060">
              <w:marLeft w:val="0"/>
              <w:marRight w:val="0"/>
              <w:marTop w:val="0"/>
              <w:marBottom w:val="0"/>
              <w:divBdr>
                <w:top w:val="none" w:sz="0" w:space="0" w:color="auto"/>
                <w:left w:val="none" w:sz="0" w:space="0" w:color="auto"/>
                <w:bottom w:val="none" w:sz="0" w:space="0" w:color="auto"/>
                <w:right w:val="none" w:sz="0" w:space="0" w:color="auto"/>
              </w:divBdr>
              <w:divsChild>
                <w:div w:id="19957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5866">
      <w:bodyDiv w:val="1"/>
      <w:marLeft w:val="0"/>
      <w:marRight w:val="0"/>
      <w:marTop w:val="0"/>
      <w:marBottom w:val="0"/>
      <w:divBdr>
        <w:top w:val="none" w:sz="0" w:space="0" w:color="auto"/>
        <w:left w:val="none" w:sz="0" w:space="0" w:color="auto"/>
        <w:bottom w:val="none" w:sz="0" w:space="0" w:color="auto"/>
        <w:right w:val="none" w:sz="0" w:space="0" w:color="auto"/>
      </w:divBdr>
    </w:div>
    <w:div w:id="838690798">
      <w:bodyDiv w:val="1"/>
      <w:marLeft w:val="0"/>
      <w:marRight w:val="0"/>
      <w:marTop w:val="0"/>
      <w:marBottom w:val="0"/>
      <w:divBdr>
        <w:top w:val="none" w:sz="0" w:space="0" w:color="auto"/>
        <w:left w:val="none" w:sz="0" w:space="0" w:color="auto"/>
        <w:bottom w:val="none" w:sz="0" w:space="0" w:color="auto"/>
        <w:right w:val="none" w:sz="0" w:space="0" w:color="auto"/>
      </w:divBdr>
    </w:div>
    <w:div w:id="861553576">
      <w:bodyDiv w:val="1"/>
      <w:marLeft w:val="0"/>
      <w:marRight w:val="0"/>
      <w:marTop w:val="0"/>
      <w:marBottom w:val="0"/>
      <w:divBdr>
        <w:top w:val="none" w:sz="0" w:space="0" w:color="auto"/>
        <w:left w:val="none" w:sz="0" w:space="0" w:color="auto"/>
        <w:bottom w:val="none" w:sz="0" w:space="0" w:color="auto"/>
        <w:right w:val="none" w:sz="0" w:space="0" w:color="auto"/>
      </w:divBdr>
      <w:divsChild>
        <w:div w:id="1751924436">
          <w:marLeft w:val="0"/>
          <w:marRight w:val="0"/>
          <w:marTop w:val="0"/>
          <w:marBottom w:val="0"/>
          <w:divBdr>
            <w:top w:val="none" w:sz="0" w:space="0" w:color="auto"/>
            <w:left w:val="none" w:sz="0" w:space="0" w:color="auto"/>
            <w:bottom w:val="none" w:sz="0" w:space="0" w:color="auto"/>
            <w:right w:val="none" w:sz="0" w:space="0" w:color="auto"/>
          </w:divBdr>
          <w:divsChild>
            <w:div w:id="274605758">
              <w:marLeft w:val="0"/>
              <w:marRight w:val="0"/>
              <w:marTop w:val="0"/>
              <w:marBottom w:val="0"/>
              <w:divBdr>
                <w:top w:val="none" w:sz="0" w:space="0" w:color="auto"/>
                <w:left w:val="none" w:sz="0" w:space="0" w:color="auto"/>
                <w:bottom w:val="none" w:sz="0" w:space="0" w:color="auto"/>
                <w:right w:val="none" w:sz="0" w:space="0" w:color="auto"/>
              </w:divBdr>
              <w:divsChild>
                <w:div w:id="421612222">
                  <w:marLeft w:val="0"/>
                  <w:marRight w:val="0"/>
                  <w:marTop w:val="0"/>
                  <w:marBottom w:val="0"/>
                  <w:divBdr>
                    <w:top w:val="none" w:sz="0" w:space="0" w:color="auto"/>
                    <w:left w:val="none" w:sz="0" w:space="0" w:color="auto"/>
                    <w:bottom w:val="none" w:sz="0" w:space="0" w:color="auto"/>
                    <w:right w:val="none" w:sz="0" w:space="0" w:color="auto"/>
                  </w:divBdr>
                  <w:divsChild>
                    <w:div w:id="2072262877">
                      <w:marLeft w:val="0"/>
                      <w:marRight w:val="0"/>
                      <w:marTop w:val="0"/>
                      <w:marBottom w:val="0"/>
                      <w:divBdr>
                        <w:top w:val="none" w:sz="0" w:space="0" w:color="auto"/>
                        <w:left w:val="none" w:sz="0" w:space="0" w:color="auto"/>
                        <w:bottom w:val="none" w:sz="0" w:space="0" w:color="auto"/>
                        <w:right w:val="none" w:sz="0" w:space="0" w:color="auto"/>
                      </w:divBdr>
                    </w:div>
                  </w:divsChild>
                </w:div>
                <w:div w:id="1461728250">
                  <w:marLeft w:val="0"/>
                  <w:marRight w:val="0"/>
                  <w:marTop w:val="0"/>
                  <w:marBottom w:val="0"/>
                  <w:divBdr>
                    <w:top w:val="none" w:sz="0" w:space="0" w:color="auto"/>
                    <w:left w:val="none" w:sz="0" w:space="0" w:color="auto"/>
                    <w:bottom w:val="none" w:sz="0" w:space="0" w:color="auto"/>
                    <w:right w:val="none" w:sz="0" w:space="0" w:color="auto"/>
                  </w:divBdr>
                  <w:divsChild>
                    <w:div w:id="19300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580">
          <w:marLeft w:val="0"/>
          <w:marRight w:val="0"/>
          <w:marTop w:val="0"/>
          <w:marBottom w:val="0"/>
          <w:divBdr>
            <w:top w:val="none" w:sz="0" w:space="0" w:color="auto"/>
            <w:left w:val="none" w:sz="0" w:space="0" w:color="auto"/>
            <w:bottom w:val="none" w:sz="0" w:space="0" w:color="auto"/>
            <w:right w:val="none" w:sz="0" w:space="0" w:color="auto"/>
          </w:divBdr>
          <w:divsChild>
            <w:div w:id="1346206568">
              <w:marLeft w:val="0"/>
              <w:marRight w:val="0"/>
              <w:marTop w:val="0"/>
              <w:marBottom w:val="0"/>
              <w:divBdr>
                <w:top w:val="none" w:sz="0" w:space="0" w:color="auto"/>
                <w:left w:val="none" w:sz="0" w:space="0" w:color="auto"/>
                <w:bottom w:val="none" w:sz="0" w:space="0" w:color="auto"/>
                <w:right w:val="none" w:sz="0" w:space="0" w:color="auto"/>
              </w:divBdr>
              <w:divsChild>
                <w:div w:id="1948154520">
                  <w:marLeft w:val="0"/>
                  <w:marRight w:val="0"/>
                  <w:marTop w:val="0"/>
                  <w:marBottom w:val="0"/>
                  <w:divBdr>
                    <w:top w:val="none" w:sz="0" w:space="0" w:color="auto"/>
                    <w:left w:val="none" w:sz="0" w:space="0" w:color="auto"/>
                    <w:bottom w:val="none" w:sz="0" w:space="0" w:color="auto"/>
                    <w:right w:val="none" w:sz="0" w:space="0" w:color="auto"/>
                  </w:divBdr>
                </w:div>
              </w:divsChild>
            </w:div>
            <w:div w:id="2030830025">
              <w:marLeft w:val="0"/>
              <w:marRight w:val="0"/>
              <w:marTop w:val="0"/>
              <w:marBottom w:val="0"/>
              <w:divBdr>
                <w:top w:val="none" w:sz="0" w:space="0" w:color="auto"/>
                <w:left w:val="none" w:sz="0" w:space="0" w:color="auto"/>
                <w:bottom w:val="none" w:sz="0" w:space="0" w:color="auto"/>
                <w:right w:val="none" w:sz="0" w:space="0" w:color="auto"/>
              </w:divBdr>
              <w:divsChild>
                <w:div w:id="19284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9406">
      <w:bodyDiv w:val="1"/>
      <w:marLeft w:val="0"/>
      <w:marRight w:val="0"/>
      <w:marTop w:val="0"/>
      <w:marBottom w:val="0"/>
      <w:divBdr>
        <w:top w:val="none" w:sz="0" w:space="0" w:color="auto"/>
        <w:left w:val="none" w:sz="0" w:space="0" w:color="auto"/>
        <w:bottom w:val="none" w:sz="0" w:space="0" w:color="auto"/>
        <w:right w:val="none" w:sz="0" w:space="0" w:color="auto"/>
      </w:divBdr>
    </w:div>
    <w:div w:id="880749310">
      <w:bodyDiv w:val="1"/>
      <w:marLeft w:val="0"/>
      <w:marRight w:val="0"/>
      <w:marTop w:val="0"/>
      <w:marBottom w:val="0"/>
      <w:divBdr>
        <w:top w:val="none" w:sz="0" w:space="0" w:color="auto"/>
        <w:left w:val="none" w:sz="0" w:space="0" w:color="auto"/>
        <w:bottom w:val="none" w:sz="0" w:space="0" w:color="auto"/>
        <w:right w:val="none" w:sz="0" w:space="0" w:color="auto"/>
      </w:divBdr>
      <w:divsChild>
        <w:div w:id="525607246">
          <w:marLeft w:val="0"/>
          <w:marRight w:val="0"/>
          <w:marTop w:val="0"/>
          <w:marBottom w:val="0"/>
          <w:divBdr>
            <w:top w:val="none" w:sz="0" w:space="0" w:color="auto"/>
            <w:left w:val="none" w:sz="0" w:space="0" w:color="auto"/>
            <w:bottom w:val="none" w:sz="0" w:space="0" w:color="auto"/>
            <w:right w:val="none" w:sz="0" w:space="0" w:color="auto"/>
          </w:divBdr>
          <w:divsChild>
            <w:div w:id="878394376">
              <w:marLeft w:val="0"/>
              <w:marRight w:val="0"/>
              <w:marTop w:val="0"/>
              <w:marBottom w:val="0"/>
              <w:divBdr>
                <w:top w:val="none" w:sz="0" w:space="0" w:color="auto"/>
                <w:left w:val="none" w:sz="0" w:space="0" w:color="auto"/>
                <w:bottom w:val="none" w:sz="0" w:space="0" w:color="auto"/>
                <w:right w:val="none" w:sz="0" w:space="0" w:color="auto"/>
              </w:divBdr>
              <w:divsChild>
                <w:div w:id="16278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5166">
      <w:bodyDiv w:val="1"/>
      <w:marLeft w:val="0"/>
      <w:marRight w:val="0"/>
      <w:marTop w:val="0"/>
      <w:marBottom w:val="0"/>
      <w:divBdr>
        <w:top w:val="none" w:sz="0" w:space="0" w:color="auto"/>
        <w:left w:val="none" w:sz="0" w:space="0" w:color="auto"/>
        <w:bottom w:val="none" w:sz="0" w:space="0" w:color="auto"/>
        <w:right w:val="none" w:sz="0" w:space="0" w:color="auto"/>
      </w:divBdr>
      <w:divsChild>
        <w:div w:id="84348547">
          <w:marLeft w:val="0"/>
          <w:marRight w:val="0"/>
          <w:marTop w:val="0"/>
          <w:marBottom w:val="0"/>
          <w:divBdr>
            <w:top w:val="none" w:sz="0" w:space="0" w:color="auto"/>
            <w:left w:val="none" w:sz="0" w:space="0" w:color="auto"/>
            <w:bottom w:val="none" w:sz="0" w:space="0" w:color="auto"/>
            <w:right w:val="none" w:sz="0" w:space="0" w:color="auto"/>
          </w:divBdr>
          <w:divsChild>
            <w:div w:id="1714422748">
              <w:marLeft w:val="0"/>
              <w:marRight w:val="0"/>
              <w:marTop w:val="0"/>
              <w:marBottom w:val="0"/>
              <w:divBdr>
                <w:top w:val="none" w:sz="0" w:space="0" w:color="auto"/>
                <w:left w:val="none" w:sz="0" w:space="0" w:color="auto"/>
                <w:bottom w:val="none" w:sz="0" w:space="0" w:color="auto"/>
                <w:right w:val="none" w:sz="0" w:space="0" w:color="auto"/>
              </w:divBdr>
              <w:divsChild>
                <w:div w:id="34549239">
                  <w:marLeft w:val="0"/>
                  <w:marRight w:val="0"/>
                  <w:marTop w:val="0"/>
                  <w:marBottom w:val="0"/>
                  <w:divBdr>
                    <w:top w:val="none" w:sz="0" w:space="0" w:color="auto"/>
                    <w:left w:val="none" w:sz="0" w:space="0" w:color="auto"/>
                    <w:bottom w:val="none" w:sz="0" w:space="0" w:color="auto"/>
                    <w:right w:val="none" w:sz="0" w:space="0" w:color="auto"/>
                  </w:divBdr>
                  <w:divsChild>
                    <w:div w:id="23212609">
                      <w:marLeft w:val="0"/>
                      <w:marRight w:val="0"/>
                      <w:marTop w:val="0"/>
                      <w:marBottom w:val="0"/>
                      <w:divBdr>
                        <w:top w:val="none" w:sz="0" w:space="0" w:color="auto"/>
                        <w:left w:val="none" w:sz="0" w:space="0" w:color="auto"/>
                        <w:bottom w:val="none" w:sz="0" w:space="0" w:color="auto"/>
                        <w:right w:val="none" w:sz="0" w:space="0" w:color="auto"/>
                      </w:divBdr>
                      <w:divsChild>
                        <w:div w:id="519709675">
                          <w:marLeft w:val="0"/>
                          <w:marRight w:val="0"/>
                          <w:marTop w:val="0"/>
                          <w:marBottom w:val="0"/>
                          <w:divBdr>
                            <w:top w:val="none" w:sz="0" w:space="0" w:color="auto"/>
                            <w:left w:val="none" w:sz="0" w:space="0" w:color="auto"/>
                            <w:bottom w:val="none" w:sz="0" w:space="0" w:color="auto"/>
                            <w:right w:val="none" w:sz="0" w:space="0" w:color="auto"/>
                          </w:divBdr>
                          <w:divsChild>
                            <w:div w:id="20951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50526">
      <w:bodyDiv w:val="1"/>
      <w:marLeft w:val="0"/>
      <w:marRight w:val="0"/>
      <w:marTop w:val="0"/>
      <w:marBottom w:val="0"/>
      <w:divBdr>
        <w:top w:val="none" w:sz="0" w:space="0" w:color="auto"/>
        <w:left w:val="none" w:sz="0" w:space="0" w:color="auto"/>
        <w:bottom w:val="none" w:sz="0" w:space="0" w:color="auto"/>
        <w:right w:val="none" w:sz="0" w:space="0" w:color="auto"/>
      </w:divBdr>
    </w:div>
    <w:div w:id="930546427">
      <w:bodyDiv w:val="1"/>
      <w:marLeft w:val="0"/>
      <w:marRight w:val="0"/>
      <w:marTop w:val="0"/>
      <w:marBottom w:val="0"/>
      <w:divBdr>
        <w:top w:val="none" w:sz="0" w:space="0" w:color="auto"/>
        <w:left w:val="none" w:sz="0" w:space="0" w:color="auto"/>
        <w:bottom w:val="none" w:sz="0" w:space="0" w:color="auto"/>
        <w:right w:val="none" w:sz="0" w:space="0" w:color="auto"/>
      </w:divBdr>
      <w:divsChild>
        <w:div w:id="105580679">
          <w:marLeft w:val="0"/>
          <w:marRight w:val="0"/>
          <w:marTop w:val="0"/>
          <w:marBottom w:val="0"/>
          <w:divBdr>
            <w:top w:val="none" w:sz="0" w:space="0" w:color="auto"/>
            <w:left w:val="none" w:sz="0" w:space="0" w:color="auto"/>
            <w:bottom w:val="none" w:sz="0" w:space="0" w:color="auto"/>
            <w:right w:val="none" w:sz="0" w:space="0" w:color="auto"/>
          </w:divBdr>
          <w:divsChild>
            <w:div w:id="481047969">
              <w:marLeft w:val="0"/>
              <w:marRight w:val="0"/>
              <w:marTop w:val="0"/>
              <w:marBottom w:val="0"/>
              <w:divBdr>
                <w:top w:val="none" w:sz="0" w:space="0" w:color="auto"/>
                <w:left w:val="none" w:sz="0" w:space="0" w:color="auto"/>
                <w:bottom w:val="none" w:sz="0" w:space="0" w:color="auto"/>
                <w:right w:val="none" w:sz="0" w:space="0" w:color="auto"/>
              </w:divBdr>
              <w:divsChild>
                <w:div w:id="1305769479">
                  <w:marLeft w:val="0"/>
                  <w:marRight w:val="0"/>
                  <w:marTop w:val="0"/>
                  <w:marBottom w:val="0"/>
                  <w:divBdr>
                    <w:top w:val="none" w:sz="0" w:space="0" w:color="auto"/>
                    <w:left w:val="none" w:sz="0" w:space="0" w:color="auto"/>
                    <w:bottom w:val="none" w:sz="0" w:space="0" w:color="auto"/>
                    <w:right w:val="none" w:sz="0" w:space="0" w:color="auto"/>
                  </w:divBdr>
                  <w:divsChild>
                    <w:div w:id="1292322072">
                      <w:marLeft w:val="0"/>
                      <w:marRight w:val="0"/>
                      <w:marTop w:val="0"/>
                      <w:marBottom w:val="0"/>
                      <w:divBdr>
                        <w:top w:val="none" w:sz="0" w:space="0" w:color="auto"/>
                        <w:left w:val="none" w:sz="0" w:space="0" w:color="auto"/>
                        <w:bottom w:val="none" w:sz="0" w:space="0" w:color="auto"/>
                        <w:right w:val="none" w:sz="0" w:space="0" w:color="auto"/>
                      </w:divBdr>
                      <w:divsChild>
                        <w:div w:id="1248541659">
                          <w:marLeft w:val="0"/>
                          <w:marRight w:val="0"/>
                          <w:marTop w:val="0"/>
                          <w:marBottom w:val="0"/>
                          <w:divBdr>
                            <w:top w:val="none" w:sz="0" w:space="0" w:color="auto"/>
                            <w:left w:val="none" w:sz="0" w:space="0" w:color="auto"/>
                            <w:bottom w:val="none" w:sz="0" w:space="0" w:color="auto"/>
                            <w:right w:val="none" w:sz="0" w:space="0" w:color="auto"/>
                          </w:divBdr>
                          <w:divsChild>
                            <w:div w:id="1949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48914">
      <w:bodyDiv w:val="1"/>
      <w:marLeft w:val="0"/>
      <w:marRight w:val="0"/>
      <w:marTop w:val="0"/>
      <w:marBottom w:val="0"/>
      <w:divBdr>
        <w:top w:val="none" w:sz="0" w:space="0" w:color="auto"/>
        <w:left w:val="none" w:sz="0" w:space="0" w:color="auto"/>
        <w:bottom w:val="none" w:sz="0" w:space="0" w:color="auto"/>
        <w:right w:val="none" w:sz="0" w:space="0" w:color="auto"/>
      </w:divBdr>
    </w:div>
    <w:div w:id="990332119">
      <w:bodyDiv w:val="1"/>
      <w:marLeft w:val="0"/>
      <w:marRight w:val="0"/>
      <w:marTop w:val="0"/>
      <w:marBottom w:val="0"/>
      <w:divBdr>
        <w:top w:val="none" w:sz="0" w:space="0" w:color="auto"/>
        <w:left w:val="none" w:sz="0" w:space="0" w:color="auto"/>
        <w:bottom w:val="none" w:sz="0" w:space="0" w:color="auto"/>
        <w:right w:val="none" w:sz="0" w:space="0" w:color="auto"/>
      </w:divBdr>
    </w:div>
    <w:div w:id="996304478">
      <w:bodyDiv w:val="1"/>
      <w:marLeft w:val="0"/>
      <w:marRight w:val="0"/>
      <w:marTop w:val="0"/>
      <w:marBottom w:val="0"/>
      <w:divBdr>
        <w:top w:val="none" w:sz="0" w:space="0" w:color="auto"/>
        <w:left w:val="none" w:sz="0" w:space="0" w:color="auto"/>
        <w:bottom w:val="none" w:sz="0" w:space="0" w:color="auto"/>
        <w:right w:val="none" w:sz="0" w:space="0" w:color="auto"/>
      </w:divBdr>
    </w:div>
    <w:div w:id="1027608583">
      <w:bodyDiv w:val="1"/>
      <w:marLeft w:val="0"/>
      <w:marRight w:val="0"/>
      <w:marTop w:val="0"/>
      <w:marBottom w:val="0"/>
      <w:divBdr>
        <w:top w:val="none" w:sz="0" w:space="0" w:color="auto"/>
        <w:left w:val="none" w:sz="0" w:space="0" w:color="auto"/>
        <w:bottom w:val="none" w:sz="0" w:space="0" w:color="auto"/>
        <w:right w:val="none" w:sz="0" w:space="0" w:color="auto"/>
      </w:divBdr>
    </w:div>
    <w:div w:id="1048601474">
      <w:bodyDiv w:val="1"/>
      <w:marLeft w:val="0"/>
      <w:marRight w:val="0"/>
      <w:marTop w:val="0"/>
      <w:marBottom w:val="0"/>
      <w:divBdr>
        <w:top w:val="none" w:sz="0" w:space="0" w:color="auto"/>
        <w:left w:val="none" w:sz="0" w:space="0" w:color="auto"/>
        <w:bottom w:val="none" w:sz="0" w:space="0" w:color="auto"/>
        <w:right w:val="none" w:sz="0" w:space="0" w:color="auto"/>
      </w:divBdr>
    </w:div>
    <w:div w:id="1077019096">
      <w:bodyDiv w:val="1"/>
      <w:marLeft w:val="0"/>
      <w:marRight w:val="0"/>
      <w:marTop w:val="0"/>
      <w:marBottom w:val="0"/>
      <w:divBdr>
        <w:top w:val="none" w:sz="0" w:space="0" w:color="auto"/>
        <w:left w:val="none" w:sz="0" w:space="0" w:color="auto"/>
        <w:bottom w:val="none" w:sz="0" w:space="0" w:color="auto"/>
        <w:right w:val="none" w:sz="0" w:space="0" w:color="auto"/>
      </w:divBdr>
    </w:div>
    <w:div w:id="1112823917">
      <w:bodyDiv w:val="1"/>
      <w:marLeft w:val="0"/>
      <w:marRight w:val="0"/>
      <w:marTop w:val="0"/>
      <w:marBottom w:val="0"/>
      <w:divBdr>
        <w:top w:val="none" w:sz="0" w:space="0" w:color="auto"/>
        <w:left w:val="none" w:sz="0" w:space="0" w:color="auto"/>
        <w:bottom w:val="none" w:sz="0" w:space="0" w:color="auto"/>
        <w:right w:val="none" w:sz="0" w:space="0" w:color="auto"/>
      </w:divBdr>
      <w:divsChild>
        <w:div w:id="1305355742">
          <w:marLeft w:val="0"/>
          <w:marRight w:val="0"/>
          <w:marTop w:val="0"/>
          <w:marBottom w:val="0"/>
          <w:divBdr>
            <w:top w:val="none" w:sz="0" w:space="0" w:color="auto"/>
            <w:left w:val="none" w:sz="0" w:space="0" w:color="auto"/>
            <w:bottom w:val="none" w:sz="0" w:space="0" w:color="auto"/>
            <w:right w:val="none" w:sz="0" w:space="0" w:color="auto"/>
          </w:divBdr>
          <w:divsChild>
            <w:div w:id="120273839">
              <w:marLeft w:val="0"/>
              <w:marRight w:val="0"/>
              <w:marTop w:val="0"/>
              <w:marBottom w:val="0"/>
              <w:divBdr>
                <w:top w:val="none" w:sz="0" w:space="0" w:color="auto"/>
                <w:left w:val="none" w:sz="0" w:space="0" w:color="auto"/>
                <w:bottom w:val="none" w:sz="0" w:space="0" w:color="auto"/>
                <w:right w:val="none" w:sz="0" w:space="0" w:color="auto"/>
              </w:divBdr>
              <w:divsChild>
                <w:div w:id="1955477218">
                  <w:marLeft w:val="0"/>
                  <w:marRight w:val="0"/>
                  <w:marTop w:val="0"/>
                  <w:marBottom w:val="0"/>
                  <w:divBdr>
                    <w:top w:val="none" w:sz="0" w:space="0" w:color="auto"/>
                    <w:left w:val="none" w:sz="0" w:space="0" w:color="auto"/>
                    <w:bottom w:val="none" w:sz="0" w:space="0" w:color="auto"/>
                    <w:right w:val="none" w:sz="0" w:space="0" w:color="auto"/>
                  </w:divBdr>
                  <w:divsChild>
                    <w:div w:id="308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7267">
      <w:bodyDiv w:val="1"/>
      <w:marLeft w:val="0"/>
      <w:marRight w:val="0"/>
      <w:marTop w:val="0"/>
      <w:marBottom w:val="0"/>
      <w:divBdr>
        <w:top w:val="none" w:sz="0" w:space="0" w:color="auto"/>
        <w:left w:val="none" w:sz="0" w:space="0" w:color="auto"/>
        <w:bottom w:val="none" w:sz="0" w:space="0" w:color="auto"/>
        <w:right w:val="none" w:sz="0" w:space="0" w:color="auto"/>
      </w:divBdr>
    </w:div>
    <w:div w:id="1146170230">
      <w:bodyDiv w:val="1"/>
      <w:marLeft w:val="0"/>
      <w:marRight w:val="0"/>
      <w:marTop w:val="0"/>
      <w:marBottom w:val="0"/>
      <w:divBdr>
        <w:top w:val="none" w:sz="0" w:space="0" w:color="auto"/>
        <w:left w:val="none" w:sz="0" w:space="0" w:color="auto"/>
        <w:bottom w:val="none" w:sz="0" w:space="0" w:color="auto"/>
        <w:right w:val="none" w:sz="0" w:space="0" w:color="auto"/>
      </w:divBdr>
    </w:div>
    <w:div w:id="1149830158">
      <w:bodyDiv w:val="1"/>
      <w:marLeft w:val="0"/>
      <w:marRight w:val="0"/>
      <w:marTop w:val="0"/>
      <w:marBottom w:val="0"/>
      <w:divBdr>
        <w:top w:val="none" w:sz="0" w:space="0" w:color="auto"/>
        <w:left w:val="none" w:sz="0" w:space="0" w:color="auto"/>
        <w:bottom w:val="none" w:sz="0" w:space="0" w:color="auto"/>
        <w:right w:val="none" w:sz="0" w:space="0" w:color="auto"/>
      </w:divBdr>
      <w:divsChild>
        <w:div w:id="503715286">
          <w:marLeft w:val="0"/>
          <w:marRight w:val="0"/>
          <w:marTop w:val="0"/>
          <w:marBottom w:val="0"/>
          <w:divBdr>
            <w:top w:val="none" w:sz="0" w:space="0" w:color="auto"/>
            <w:left w:val="none" w:sz="0" w:space="0" w:color="auto"/>
            <w:bottom w:val="none" w:sz="0" w:space="0" w:color="auto"/>
            <w:right w:val="none" w:sz="0" w:space="0" w:color="auto"/>
          </w:divBdr>
          <w:divsChild>
            <w:div w:id="125398304">
              <w:marLeft w:val="0"/>
              <w:marRight w:val="0"/>
              <w:marTop w:val="0"/>
              <w:marBottom w:val="0"/>
              <w:divBdr>
                <w:top w:val="none" w:sz="0" w:space="0" w:color="auto"/>
                <w:left w:val="none" w:sz="0" w:space="0" w:color="auto"/>
                <w:bottom w:val="none" w:sz="0" w:space="0" w:color="auto"/>
                <w:right w:val="none" w:sz="0" w:space="0" w:color="auto"/>
              </w:divBdr>
              <w:divsChild>
                <w:div w:id="2771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4881">
      <w:bodyDiv w:val="1"/>
      <w:marLeft w:val="0"/>
      <w:marRight w:val="0"/>
      <w:marTop w:val="0"/>
      <w:marBottom w:val="0"/>
      <w:divBdr>
        <w:top w:val="none" w:sz="0" w:space="0" w:color="auto"/>
        <w:left w:val="none" w:sz="0" w:space="0" w:color="auto"/>
        <w:bottom w:val="none" w:sz="0" w:space="0" w:color="auto"/>
        <w:right w:val="none" w:sz="0" w:space="0" w:color="auto"/>
      </w:divBdr>
    </w:div>
    <w:div w:id="1156384794">
      <w:bodyDiv w:val="1"/>
      <w:marLeft w:val="0"/>
      <w:marRight w:val="0"/>
      <w:marTop w:val="0"/>
      <w:marBottom w:val="0"/>
      <w:divBdr>
        <w:top w:val="none" w:sz="0" w:space="0" w:color="auto"/>
        <w:left w:val="none" w:sz="0" w:space="0" w:color="auto"/>
        <w:bottom w:val="none" w:sz="0" w:space="0" w:color="auto"/>
        <w:right w:val="none" w:sz="0" w:space="0" w:color="auto"/>
      </w:divBdr>
    </w:div>
    <w:div w:id="1164394768">
      <w:bodyDiv w:val="1"/>
      <w:marLeft w:val="0"/>
      <w:marRight w:val="0"/>
      <w:marTop w:val="0"/>
      <w:marBottom w:val="0"/>
      <w:divBdr>
        <w:top w:val="none" w:sz="0" w:space="0" w:color="auto"/>
        <w:left w:val="none" w:sz="0" w:space="0" w:color="auto"/>
        <w:bottom w:val="none" w:sz="0" w:space="0" w:color="auto"/>
        <w:right w:val="none" w:sz="0" w:space="0" w:color="auto"/>
      </w:divBdr>
    </w:div>
    <w:div w:id="1166096467">
      <w:bodyDiv w:val="1"/>
      <w:marLeft w:val="0"/>
      <w:marRight w:val="0"/>
      <w:marTop w:val="0"/>
      <w:marBottom w:val="0"/>
      <w:divBdr>
        <w:top w:val="none" w:sz="0" w:space="0" w:color="auto"/>
        <w:left w:val="none" w:sz="0" w:space="0" w:color="auto"/>
        <w:bottom w:val="none" w:sz="0" w:space="0" w:color="auto"/>
        <w:right w:val="none" w:sz="0" w:space="0" w:color="auto"/>
      </w:divBdr>
    </w:div>
    <w:div w:id="1168860859">
      <w:bodyDiv w:val="1"/>
      <w:marLeft w:val="0"/>
      <w:marRight w:val="0"/>
      <w:marTop w:val="0"/>
      <w:marBottom w:val="0"/>
      <w:divBdr>
        <w:top w:val="none" w:sz="0" w:space="0" w:color="auto"/>
        <w:left w:val="none" w:sz="0" w:space="0" w:color="auto"/>
        <w:bottom w:val="none" w:sz="0" w:space="0" w:color="auto"/>
        <w:right w:val="none" w:sz="0" w:space="0" w:color="auto"/>
      </w:divBdr>
    </w:div>
    <w:div w:id="1178958575">
      <w:bodyDiv w:val="1"/>
      <w:marLeft w:val="0"/>
      <w:marRight w:val="0"/>
      <w:marTop w:val="0"/>
      <w:marBottom w:val="0"/>
      <w:divBdr>
        <w:top w:val="none" w:sz="0" w:space="0" w:color="auto"/>
        <w:left w:val="none" w:sz="0" w:space="0" w:color="auto"/>
        <w:bottom w:val="none" w:sz="0" w:space="0" w:color="auto"/>
        <w:right w:val="none" w:sz="0" w:space="0" w:color="auto"/>
      </w:divBdr>
    </w:div>
    <w:div w:id="1182203978">
      <w:bodyDiv w:val="1"/>
      <w:marLeft w:val="0"/>
      <w:marRight w:val="0"/>
      <w:marTop w:val="0"/>
      <w:marBottom w:val="0"/>
      <w:divBdr>
        <w:top w:val="none" w:sz="0" w:space="0" w:color="auto"/>
        <w:left w:val="none" w:sz="0" w:space="0" w:color="auto"/>
        <w:bottom w:val="none" w:sz="0" w:space="0" w:color="auto"/>
        <w:right w:val="none" w:sz="0" w:space="0" w:color="auto"/>
      </w:divBdr>
      <w:divsChild>
        <w:div w:id="373963391">
          <w:marLeft w:val="0"/>
          <w:marRight w:val="0"/>
          <w:marTop w:val="0"/>
          <w:marBottom w:val="0"/>
          <w:divBdr>
            <w:top w:val="single" w:sz="2" w:space="0" w:color="D9D9E3"/>
            <w:left w:val="single" w:sz="2" w:space="0" w:color="D9D9E3"/>
            <w:bottom w:val="single" w:sz="2" w:space="0" w:color="D9D9E3"/>
            <w:right w:val="single" w:sz="2" w:space="0" w:color="D9D9E3"/>
          </w:divBdr>
          <w:divsChild>
            <w:div w:id="1427575289">
              <w:marLeft w:val="0"/>
              <w:marRight w:val="0"/>
              <w:marTop w:val="0"/>
              <w:marBottom w:val="0"/>
              <w:divBdr>
                <w:top w:val="single" w:sz="2" w:space="0" w:color="D9D9E3"/>
                <w:left w:val="single" w:sz="2" w:space="0" w:color="D9D9E3"/>
                <w:bottom w:val="single" w:sz="2" w:space="0" w:color="D9D9E3"/>
                <w:right w:val="single" w:sz="2" w:space="0" w:color="D9D9E3"/>
              </w:divBdr>
              <w:divsChild>
                <w:div w:id="181214776">
                  <w:marLeft w:val="0"/>
                  <w:marRight w:val="0"/>
                  <w:marTop w:val="0"/>
                  <w:marBottom w:val="0"/>
                  <w:divBdr>
                    <w:top w:val="single" w:sz="2" w:space="0" w:color="D9D9E3"/>
                    <w:left w:val="single" w:sz="2" w:space="0" w:color="D9D9E3"/>
                    <w:bottom w:val="single" w:sz="2" w:space="0" w:color="D9D9E3"/>
                    <w:right w:val="single" w:sz="2" w:space="0" w:color="D9D9E3"/>
                  </w:divBdr>
                  <w:divsChild>
                    <w:div w:id="1002204465">
                      <w:marLeft w:val="0"/>
                      <w:marRight w:val="0"/>
                      <w:marTop w:val="0"/>
                      <w:marBottom w:val="0"/>
                      <w:divBdr>
                        <w:top w:val="single" w:sz="2" w:space="0" w:color="D9D9E3"/>
                        <w:left w:val="single" w:sz="2" w:space="0" w:color="D9D9E3"/>
                        <w:bottom w:val="single" w:sz="2" w:space="0" w:color="D9D9E3"/>
                        <w:right w:val="single" w:sz="2" w:space="0" w:color="D9D9E3"/>
                      </w:divBdr>
                      <w:divsChild>
                        <w:div w:id="959997460">
                          <w:marLeft w:val="0"/>
                          <w:marRight w:val="0"/>
                          <w:marTop w:val="0"/>
                          <w:marBottom w:val="0"/>
                          <w:divBdr>
                            <w:top w:val="none" w:sz="0" w:space="0" w:color="auto"/>
                            <w:left w:val="none" w:sz="0" w:space="0" w:color="auto"/>
                            <w:bottom w:val="none" w:sz="0" w:space="0" w:color="auto"/>
                            <w:right w:val="none" w:sz="0" w:space="0" w:color="auto"/>
                          </w:divBdr>
                          <w:divsChild>
                            <w:div w:id="192297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883175367">
                                  <w:marLeft w:val="0"/>
                                  <w:marRight w:val="0"/>
                                  <w:marTop w:val="0"/>
                                  <w:marBottom w:val="0"/>
                                  <w:divBdr>
                                    <w:top w:val="single" w:sz="2" w:space="0" w:color="D9D9E3"/>
                                    <w:left w:val="single" w:sz="2" w:space="0" w:color="D9D9E3"/>
                                    <w:bottom w:val="single" w:sz="2" w:space="0" w:color="D9D9E3"/>
                                    <w:right w:val="single" w:sz="2" w:space="0" w:color="D9D9E3"/>
                                  </w:divBdr>
                                  <w:divsChild>
                                    <w:div w:id="827286059">
                                      <w:marLeft w:val="0"/>
                                      <w:marRight w:val="0"/>
                                      <w:marTop w:val="0"/>
                                      <w:marBottom w:val="0"/>
                                      <w:divBdr>
                                        <w:top w:val="single" w:sz="2" w:space="0" w:color="D9D9E3"/>
                                        <w:left w:val="single" w:sz="2" w:space="0" w:color="D9D9E3"/>
                                        <w:bottom w:val="single" w:sz="2" w:space="0" w:color="D9D9E3"/>
                                        <w:right w:val="single" w:sz="2" w:space="0" w:color="D9D9E3"/>
                                      </w:divBdr>
                                      <w:divsChild>
                                        <w:div w:id="38941494">
                                          <w:marLeft w:val="0"/>
                                          <w:marRight w:val="0"/>
                                          <w:marTop w:val="0"/>
                                          <w:marBottom w:val="0"/>
                                          <w:divBdr>
                                            <w:top w:val="single" w:sz="2" w:space="0" w:color="D9D9E3"/>
                                            <w:left w:val="single" w:sz="2" w:space="0" w:color="D9D9E3"/>
                                            <w:bottom w:val="single" w:sz="2" w:space="0" w:color="D9D9E3"/>
                                            <w:right w:val="single" w:sz="2" w:space="0" w:color="D9D9E3"/>
                                          </w:divBdr>
                                          <w:divsChild>
                                            <w:div w:id="943346063">
                                              <w:marLeft w:val="0"/>
                                              <w:marRight w:val="0"/>
                                              <w:marTop w:val="0"/>
                                              <w:marBottom w:val="0"/>
                                              <w:divBdr>
                                                <w:top w:val="single" w:sz="2" w:space="0" w:color="D9D9E3"/>
                                                <w:left w:val="single" w:sz="2" w:space="0" w:color="D9D9E3"/>
                                                <w:bottom w:val="single" w:sz="2" w:space="0" w:color="D9D9E3"/>
                                                <w:right w:val="single" w:sz="2" w:space="0" w:color="D9D9E3"/>
                                              </w:divBdr>
                                              <w:divsChild>
                                                <w:div w:id="517230452">
                                                  <w:marLeft w:val="0"/>
                                                  <w:marRight w:val="0"/>
                                                  <w:marTop w:val="0"/>
                                                  <w:marBottom w:val="0"/>
                                                  <w:divBdr>
                                                    <w:top w:val="single" w:sz="2" w:space="0" w:color="D9D9E3"/>
                                                    <w:left w:val="single" w:sz="2" w:space="0" w:color="D9D9E3"/>
                                                    <w:bottom w:val="single" w:sz="2" w:space="0" w:color="D9D9E3"/>
                                                    <w:right w:val="single" w:sz="2" w:space="0" w:color="D9D9E3"/>
                                                  </w:divBdr>
                                                  <w:divsChild>
                                                    <w:div w:id="51473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183704">
          <w:marLeft w:val="0"/>
          <w:marRight w:val="0"/>
          <w:marTop w:val="0"/>
          <w:marBottom w:val="0"/>
          <w:divBdr>
            <w:top w:val="single" w:sz="2" w:space="0" w:color="D9D9E3"/>
            <w:left w:val="single" w:sz="2" w:space="0" w:color="D9D9E3"/>
            <w:bottom w:val="single" w:sz="2" w:space="0" w:color="D9D9E3"/>
            <w:right w:val="single" w:sz="2" w:space="0" w:color="D9D9E3"/>
          </w:divBdr>
          <w:divsChild>
            <w:div w:id="1976638290">
              <w:marLeft w:val="0"/>
              <w:marRight w:val="0"/>
              <w:marTop w:val="0"/>
              <w:marBottom w:val="0"/>
              <w:divBdr>
                <w:top w:val="single" w:sz="2" w:space="0" w:color="D9D9E3"/>
                <w:left w:val="single" w:sz="2" w:space="0" w:color="D9D9E3"/>
                <w:bottom w:val="single" w:sz="2" w:space="0" w:color="D9D9E3"/>
                <w:right w:val="single" w:sz="2" w:space="0" w:color="D9D9E3"/>
              </w:divBdr>
              <w:divsChild>
                <w:div w:id="81376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6796080">
      <w:bodyDiv w:val="1"/>
      <w:marLeft w:val="0"/>
      <w:marRight w:val="0"/>
      <w:marTop w:val="0"/>
      <w:marBottom w:val="0"/>
      <w:divBdr>
        <w:top w:val="none" w:sz="0" w:space="0" w:color="auto"/>
        <w:left w:val="none" w:sz="0" w:space="0" w:color="auto"/>
        <w:bottom w:val="none" w:sz="0" w:space="0" w:color="auto"/>
        <w:right w:val="none" w:sz="0" w:space="0" w:color="auto"/>
      </w:divBdr>
    </w:div>
    <w:div w:id="1193421186">
      <w:bodyDiv w:val="1"/>
      <w:marLeft w:val="0"/>
      <w:marRight w:val="0"/>
      <w:marTop w:val="0"/>
      <w:marBottom w:val="0"/>
      <w:divBdr>
        <w:top w:val="none" w:sz="0" w:space="0" w:color="auto"/>
        <w:left w:val="none" w:sz="0" w:space="0" w:color="auto"/>
        <w:bottom w:val="none" w:sz="0" w:space="0" w:color="auto"/>
        <w:right w:val="none" w:sz="0" w:space="0" w:color="auto"/>
      </w:divBdr>
    </w:div>
    <w:div w:id="1200625703">
      <w:bodyDiv w:val="1"/>
      <w:marLeft w:val="0"/>
      <w:marRight w:val="0"/>
      <w:marTop w:val="0"/>
      <w:marBottom w:val="0"/>
      <w:divBdr>
        <w:top w:val="none" w:sz="0" w:space="0" w:color="auto"/>
        <w:left w:val="none" w:sz="0" w:space="0" w:color="auto"/>
        <w:bottom w:val="none" w:sz="0" w:space="0" w:color="auto"/>
        <w:right w:val="none" w:sz="0" w:space="0" w:color="auto"/>
      </w:divBdr>
    </w:div>
    <w:div w:id="1201019830">
      <w:bodyDiv w:val="1"/>
      <w:marLeft w:val="0"/>
      <w:marRight w:val="0"/>
      <w:marTop w:val="0"/>
      <w:marBottom w:val="0"/>
      <w:divBdr>
        <w:top w:val="none" w:sz="0" w:space="0" w:color="auto"/>
        <w:left w:val="none" w:sz="0" w:space="0" w:color="auto"/>
        <w:bottom w:val="none" w:sz="0" w:space="0" w:color="auto"/>
        <w:right w:val="none" w:sz="0" w:space="0" w:color="auto"/>
      </w:divBdr>
    </w:div>
    <w:div w:id="1210605275">
      <w:bodyDiv w:val="1"/>
      <w:marLeft w:val="0"/>
      <w:marRight w:val="0"/>
      <w:marTop w:val="0"/>
      <w:marBottom w:val="0"/>
      <w:divBdr>
        <w:top w:val="none" w:sz="0" w:space="0" w:color="auto"/>
        <w:left w:val="none" w:sz="0" w:space="0" w:color="auto"/>
        <w:bottom w:val="none" w:sz="0" w:space="0" w:color="auto"/>
        <w:right w:val="none" w:sz="0" w:space="0" w:color="auto"/>
      </w:divBdr>
    </w:div>
    <w:div w:id="1217426744">
      <w:bodyDiv w:val="1"/>
      <w:marLeft w:val="0"/>
      <w:marRight w:val="0"/>
      <w:marTop w:val="0"/>
      <w:marBottom w:val="0"/>
      <w:divBdr>
        <w:top w:val="none" w:sz="0" w:space="0" w:color="auto"/>
        <w:left w:val="none" w:sz="0" w:space="0" w:color="auto"/>
        <w:bottom w:val="none" w:sz="0" w:space="0" w:color="auto"/>
        <w:right w:val="none" w:sz="0" w:space="0" w:color="auto"/>
      </w:divBdr>
    </w:div>
    <w:div w:id="1226642105">
      <w:bodyDiv w:val="1"/>
      <w:marLeft w:val="0"/>
      <w:marRight w:val="0"/>
      <w:marTop w:val="0"/>
      <w:marBottom w:val="0"/>
      <w:divBdr>
        <w:top w:val="none" w:sz="0" w:space="0" w:color="auto"/>
        <w:left w:val="none" w:sz="0" w:space="0" w:color="auto"/>
        <w:bottom w:val="none" w:sz="0" w:space="0" w:color="auto"/>
        <w:right w:val="none" w:sz="0" w:space="0" w:color="auto"/>
      </w:divBdr>
    </w:div>
    <w:div w:id="1229917906">
      <w:bodyDiv w:val="1"/>
      <w:marLeft w:val="0"/>
      <w:marRight w:val="0"/>
      <w:marTop w:val="0"/>
      <w:marBottom w:val="0"/>
      <w:divBdr>
        <w:top w:val="none" w:sz="0" w:space="0" w:color="auto"/>
        <w:left w:val="none" w:sz="0" w:space="0" w:color="auto"/>
        <w:bottom w:val="none" w:sz="0" w:space="0" w:color="auto"/>
        <w:right w:val="none" w:sz="0" w:space="0" w:color="auto"/>
      </w:divBdr>
    </w:div>
    <w:div w:id="1230580322">
      <w:bodyDiv w:val="1"/>
      <w:marLeft w:val="0"/>
      <w:marRight w:val="0"/>
      <w:marTop w:val="0"/>
      <w:marBottom w:val="0"/>
      <w:divBdr>
        <w:top w:val="none" w:sz="0" w:space="0" w:color="auto"/>
        <w:left w:val="none" w:sz="0" w:space="0" w:color="auto"/>
        <w:bottom w:val="none" w:sz="0" w:space="0" w:color="auto"/>
        <w:right w:val="none" w:sz="0" w:space="0" w:color="auto"/>
      </w:divBdr>
    </w:div>
    <w:div w:id="1240095220">
      <w:bodyDiv w:val="1"/>
      <w:marLeft w:val="0"/>
      <w:marRight w:val="0"/>
      <w:marTop w:val="0"/>
      <w:marBottom w:val="0"/>
      <w:divBdr>
        <w:top w:val="none" w:sz="0" w:space="0" w:color="auto"/>
        <w:left w:val="none" w:sz="0" w:space="0" w:color="auto"/>
        <w:bottom w:val="none" w:sz="0" w:space="0" w:color="auto"/>
        <w:right w:val="none" w:sz="0" w:space="0" w:color="auto"/>
      </w:divBdr>
    </w:div>
    <w:div w:id="1281306391">
      <w:bodyDiv w:val="1"/>
      <w:marLeft w:val="0"/>
      <w:marRight w:val="0"/>
      <w:marTop w:val="0"/>
      <w:marBottom w:val="0"/>
      <w:divBdr>
        <w:top w:val="none" w:sz="0" w:space="0" w:color="auto"/>
        <w:left w:val="none" w:sz="0" w:space="0" w:color="auto"/>
        <w:bottom w:val="none" w:sz="0" w:space="0" w:color="auto"/>
        <w:right w:val="none" w:sz="0" w:space="0" w:color="auto"/>
      </w:divBdr>
    </w:div>
    <w:div w:id="1283344890">
      <w:bodyDiv w:val="1"/>
      <w:marLeft w:val="0"/>
      <w:marRight w:val="0"/>
      <w:marTop w:val="0"/>
      <w:marBottom w:val="0"/>
      <w:divBdr>
        <w:top w:val="none" w:sz="0" w:space="0" w:color="auto"/>
        <w:left w:val="none" w:sz="0" w:space="0" w:color="auto"/>
        <w:bottom w:val="none" w:sz="0" w:space="0" w:color="auto"/>
        <w:right w:val="none" w:sz="0" w:space="0" w:color="auto"/>
      </w:divBdr>
    </w:div>
    <w:div w:id="1311255814">
      <w:bodyDiv w:val="1"/>
      <w:marLeft w:val="0"/>
      <w:marRight w:val="0"/>
      <w:marTop w:val="0"/>
      <w:marBottom w:val="0"/>
      <w:divBdr>
        <w:top w:val="none" w:sz="0" w:space="0" w:color="auto"/>
        <w:left w:val="none" w:sz="0" w:space="0" w:color="auto"/>
        <w:bottom w:val="none" w:sz="0" w:space="0" w:color="auto"/>
        <w:right w:val="none" w:sz="0" w:space="0" w:color="auto"/>
      </w:divBdr>
    </w:div>
    <w:div w:id="1312060460">
      <w:bodyDiv w:val="1"/>
      <w:marLeft w:val="0"/>
      <w:marRight w:val="0"/>
      <w:marTop w:val="0"/>
      <w:marBottom w:val="0"/>
      <w:divBdr>
        <w:top w:val="none" w:sz="0" w:space="0" w:color="auto"/>
        <w:left w:val="none" w:sz="0" w:space="0" w:color="auto"/>
        <w:bottom w:val="none" w:sz="0" w:space="0" w:color="auto"/>
        <w:right w:val="none" w:sz="0" w:space="0" w:color="auto"/>
      </w:divBdr>
    </w:div>
    <w:div w:id="1326667089">
      <w:bodyDiv w:val="1"/>
      <w:marLeft w:val="0"/>
      <w:marRight w:val="0"/>
      <w:marTop w:val="0"/>
      <w:marBottom w:val="0"/>
      <w:divBdr>
        <w:top w:val="none" w:sz="0" w:space="0" w:color="auto"/>
        <w:left w:val="none" w:sz="0" w:space="0" w:color="auto"/>
        <w:bottom w:val="none" w:sz="0" w:space="0" w:color="auto"/>
        <w:right w:val="none" w:sz="0" w:space="0" w:color="auto"/>
      </w:divBdr>
      <w:divsChild>
        <w:div w:id="1276250014">
          <w:marLeft w:val="0"/>
          <w:marRight w:val="0"/>
          <w:marTop w:val="0"/>
          <w:marBottom w:val="0"/>
          <w:divBdr>
            <w:top w:val="none" w:sz="0" w:space="0" w:color="auto"/>
            <w:left w:val="none" w:sz="0" w:space="0" w:color="auto"/>
            <w:bottom w:val="none" w:sz="0" w:space="0" w:color="auto"/>
            <w:right w:val="none" w:sz="0" w:space="0" w:color="auto"/>
          </w:divBdr>
          <w:divsChild>
            <w:div w:id="802235590">
              <w:marLeft w:val="0"/>
              <w:marRight w:val="0"/>
              <w:marTop w:val="0"/>
              <w:marBottom w:val="0"/>
              <w:divBdr>
                <w:top w:val="none" w:sz="0" w:space="0" w:color="auto"/>
                <w:left w:val="none" w:sz="0" w:space="0" w:color="auto"/>
                <w:bottom w:val="none" w:sz="0" w:space="0" w:color="auto"/>
                <w:right w:val="none" w:sz="0" w:space="0" w:color="auto"/>
              </w:divBdr>
              <w:divsChild>
                <w:div w:id="17974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7953">
      <w:bodyDiv w:val="1"/>
      <w:marLeft w:val="0"/>
      <w:marRight w:val="0"/>
      <w:marTop w:val="0"/>
      <w:marBottom w:val="0"/>
      <w:divBdr>
        <w:top w:val="none" w:sz="0" w:space="0" w:color="auto"/>
        <w:left w:val="none" w:sz="0" w:space="0" w:color="auto"/>
        <w:bottom w:val="none" w:sz="0" w:space="0" w:color="auto"/>
        <w:right w:val="none" w:sz="0" w:space="0" w:color="auto"/>
      </w:divBdr>
    </w:div>
    <w:div w:id="1356151573">
      <w:bodyDiv w:val="1"/>
      <w:marLeft w:val="0"/>
      <w:marRight w:val="0"/>
      <w:marTop w:val="0"/>
      <w:marBottom w:val="0"/>
      <w:divBdr>
        <w:top w:val="none" w:sz="0" w:space="0" w:color="auto"/>
        <w:left w:val="none" w:sz="0" w:space="0" w:color="auto"/>
        <w:bottom w:val="none" w:sz="0" w:space="0" w:color="auto"/>
        <w:right w:val="none" w:sz="0" w:space="0" w:color="auto"/>
      </w:divBdr>
      <w:divsChild>
        <w:div w:id="1760104746">
          <w:marLeft w:val="0"/>
          <w:marRight w:val="0"/>
          <w:marTop w:val="0"/>
          <w:marBottom w:val="0"/>
          <w:divBdr>
            <w:top w:val="none" w:sz="0" w:space="0" w:color="auto"/>
            <w:left w:val="none" w:sz="0" w:space="0" w:color="auto"/>
            <w:bottom w:val="none" w:sz="0" w:space="0" w:color="auto"/>
            <w:right w:val="none" w:sz="0" w:space="0" w:color="auto"/>
          </w:divBdr>
          <w:divsChild>
            <w:div w:id="1405449580">
              <w:marLeft w:val="0"/>
              <w:marRight w:val="0"/>
              <w:marTop w:val="0"/>
              <w:marBottom w:val="0"/>
              <w:divBdr>
                <w:top w:val="none" w:sz="0" w:space="0" w:color="auto"/>
                <w:left w:val="none" w:sz="0" w:space="0" w:color="auto"/>
                <w:bottom w:val="none" w:sz="0" w:space="0" w:color="auto"/>
                <w:right w:val="none" w:sz="0" w:space="0" w:color="auto"/>
              </w:divBdr>
              <w:divsChild>
                <w:div w:id="884678736">
                  <w:marLeft w:val="0"/>
                  <w:marRight w:val="0"/>
                  <w:marTop w:val="0"/>
                  <w:marBottom w:val="0"/>
                  <w:divBdr>
                    <w:top w:val="none" w:sz="0" w:space="0" w:color="auto"/>
                    <w:left w:val="none" w:sz="0" w:space="0" w:color="auto"/>
                    <w:bottom w:val="none" w:sz="0" w:space="0" w:color="auto"/>
                    <w:right w:val="none" w:sz="0" w:space="0" w:color="auto"/>
                  </w:divBdr>
                  <w:divsChild>
                    <w:div w:id="1387534609">
                      <w:marLeft w:val="0"/>
                      <w:marRight w:val="0"/>
                      <w:marTop w:val="0"/>
                      <w:marBottom w:val="0"/>
                      <w:divBdr>
                        <w:top w:val="none" w:sz="0" w:space="0" w:color="auto"/>
                        <w:left w:val="none" w:sz="0" w:space="0" w:color="auto"/>
                        <w:bottom w:val="none" w:sz="0" w:space="0" w:color="auto"/>
                        <w:right w:val="none" w:sz="0" w:space="0" w:color="auto"/>
                      </w:divBdr>
                    </w:div>
                  </w:divsChild>
                </w:div>
                <w:div w:id="5716514">
                  <w:marLeft w:val="0"/>
                  <w:marRight w:val="0"/>
                  <w:marTop w:val="0"/>
                  <w:marBottom w:val="0"/>
                  <w:divBdr>
                    <w:top w:val="none" w:sz="0" w:space="0" w:color="auto"/>
                    <w:left w:val="none" w:sz="0" w:space="0" w:color="auto"/>
                    <w:bottom w:val="none" w:sz="0" w:space="0" w:color="auto"/>
                    <w:right w:val="none" w:sz="0" w:space="0" w:color="auto"/>
                  </w:divBdr>
                  <w:divsChild>
                    <w:div w:id="7440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99386">
          <w:marLeft w:val="0"/>
          <w:marRight w:val="0"/>
          <w:marTop w:val="0"/>
          <w:marBottom w:val="0"/>
          <w:divBdr>
            <w:top w:val="none" w:sz="0" w:space="0" w:color="auto"/>
            <w:left w:val="none" w:sz="0" w:space="0" w:color="auto"/>
            <w:bottom w:val="none" w:sz="0" w:space="0" w:color="auto"/>
            <w:right w:val="none" w:sz="0" w:space="0" w:color="auto"/>
          </w:divBdr>
          <w:divsChild>
            <w:div w:id="1382288708">
              <w:marLeft w:val="0"/>
              <w:marRight w:val="0"/>
              <w:marTop w:val="0"/>
              <w:marBottom w:val="0"/>
              <w:divBdr>
                <w:top w:val="none" w:sz="0" w:space="0" w:color="auto"/>
                <w:left w:val="none" w:sz="0" w:space="0" w:color="auto"/>
                <w:bottom w:val="none" w:sz="0" w:space="0" w:color="auto"/>
                <w:right w:val="none" w:sz="0" w:space="0" w:color="auto"/>
              </w:divBdr>
              <w:divsChild>
                <w:div w:id="165946276">
                  <w:marLeft w:val="0"/>
                  <w:marRight w:val="0"/>
                  <w:marTop w:val="0"/>
                  <w:marBottom w:val="0"/>
                  <w:divBdr>
                    <w:top w:val="none" w:sz="0" w:space="0" w:color="auto"/>
                    <w:left w:val="none" w:sz="0" w:space="0" w:color="auto"/>
                    <w:bottom w:val="none" w:sz="0" w:space="0" w:color="auto"/>
                    <w:right w:val="none" w:sz="0" w:space="0" w:color="auto"/>
                  </w:divBdr>
                </w:div>
              </w:divsChild>
            </w:div>
            <w:div w:id="1879708053">
              <w:marLeft w:val="0"/>
              <w:marRight w:val="0"/>
              <w:marTop w:val="0"/>
              <w:marBottom w:val="0"/>
              <w:divBdr>
                <w:top w:val="none" w:sz="0" w:space="0" w:color="auto"/>
                <w:left w:val="none" w:sz="0" w:space="0" w:color="auto"/>
                <w:bottom w:val="none" w:sz="0" w:space="0" w:color="auto"/>
                <w:right w:val="none" w:sz="0" w:space="0" w:color="auto"/>
              </w:divBdr>
              <w:divsChild>
                <w:div w:id="19313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091">
      <w:bodyDiv w:val="1"/>
      <w:marLeft w:val="0"/>
      <w:marRight w:val="0"/>
      <w:marTop w:val="0"/>
      <w:marBottom w:val="0"/>
      <w:divBdr>
        <w:top w:val="none" w:sz="0" w:space="0" w:color="auto"/>
        <w:left w:val="none" w:sz="0" w:space="0" w:color="auto"/>
        <w:bottom w:val="none" w:sz="0" w:space="0" w:color="auto"/>
        <w:right w:val="none" w:sz="0" w:space="0" w:color="auto"/>
      </w:divBdr>
      <w:divsChild>
        <w:div w:id="1101072009">
          <w:marLeft w:val="0"/>
          <w:marRight w:val="0"/>
          <w:marTop w:val="0"/>
          <w:marBottom w:val="0"/>
          <w:divBdr>
            <w:top w:val="none" w:sz="0" w:space="0" w:color="auto"/>
            <w:left w:val="none" w:sz="0" w:space="0" w:color="auto"/>
            <w:bottom w:val="none" w:sz="0" w:space="0" w:color="auto"/>
            <w:right w:val="none" w:sz="0" w:space="0" w:color="auto"/>
          </w:divBdr>
          <w:divsChild>
            <w:div w:id="362943698">
              <w:marLeft w:val="0"/>
              <w:marRight w:val="0"/>
              <w:marTop w:val="0"/>
              <w:marBottom w:val="0"/>
              <w:divBdr>
                <w:top w:val="none" w:sz="0" w:space="0" w:color="auto"/>
                <w:left w:val="none" w:sz="0" w:space="0" w:color="auto"/>
                <w:bottom w:val="none" w:sz="0" w:space="0" w:color="auto"/>
                <w:right w:val="none" w:sz="0" w:space="0" w:color="auto"/>
              </w:divBdr>
              <w:divsChild>
                <w:div w:id="7019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3420">
      <w:bodyDiv w:val="1"/>
      <w:marLeft w:val="0"/>
      <w:marRight w:val="0"/>
      <w:marTop w:val="0"/>
      <w:marBottom w:val="0"/>
      <w:divBdr>
        <w:top w:val="none" w:sz="0" w:space="0" w:color="auto"/>
        <w:left w:val="none" w:sz="0" w:space="0" w:color="auto"/>
        <w:bottom w:val="none" w:sz="0" w:space="0" w:color="auto"/>
        <w:right w:val="none" w:sz="0" w:space="0" w:color="auto"/>
      </w:divBdr>
      <w:divsChild>
        <w:div w:id="1040668156">
          <w:marLeft w:val="0"/>
          <w:marRight w:val="0"/>
          <w:marTop w:val="0"/>
          <w:marBottom w:val="0"/>
          <w:divBdr>
            <w:top w:val="none" w:sz="0" w:space="0" w:color="auto"/>
            <w:left w:val="none" w:sz="0" w:space="0" w:color="auto"/>
            <w:bottom w:val="none" w:sz="0" w:space="0" w:color="auto"/>
            <w:right w:val="none" w:sz="0" w:space="0" w:color="auto"/>
          </w:divBdr>
          <w:divsChild>
            <w:div w:id="1215192576">
              <w:marLeft w:val="0"/>
              <w:marRight w:val="0"/>
              <w:marTop w:val="0"/>
              <w:marBottom w:val="0"/>
              <w:divBdr>
                <w:top w:val="none" w:sz="0" w:space="0" w:color="auto"/>
                <w:left w:val="none" w:sz="0" w:space="0" w:color="auto"/>
                <w:bottom w:val="none" w:sz="0" w:space="0" w:color="auto"/>
                <w:right w:val="none" w:sz="0" w:space="0" w:color="auto"/>
              </w:divBdr>
              <w:divsChild>
                <w:div w:id="1394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5350">
      <w:bodyDiv w:val="1"/>
      <w:marLeft w:val="0"/>
      <w:marRight w:val="0"/>
      <w:marTop w:val="0"/>
      <w:marBottom w:val="0"/>
      <w:divBdr>
        <w:top w:val="none" w:sz="0" w:space="0" w:color="auto"/>
        <w:left w:val="none" w:sz="0" w:space="0" w:color="auto"/>
        <w:bottom w:val="none" w:sz="0" w:space="0" w:color="auto"/>
        <w:right w:val="none" w:sz="0" w:space="0" w:color="auto"/>
      </w:divBdr>
    </w:div>
    <w:div w:id="1370640423">
      <w:bodyDiv w:val="1"/>
      <w:marLeft w:val="0"/>
      <w:marRight w:val="0"/>
      <w:marTop w:val="0"/>
      <w:marBottom w:val="0"/>
      <w:divBdr>
        <w:top w:val="none" w:sz="0" w:space="0" w:color="auto"/>
        <w:left w:val="none" w:sz="0" w:space="0" w:color="auto"/>
        <w:bottom w:val="none" w:sz="0" w:space="0" w:color="auto"/>
        <w:right w:val="none" w:sz="0" w:space="0" w:color="auto"/>
      </w:divBdr>
      <w:divsChild>
        <w:div w:id="1257520528">
          <w:marLeft w:val="0"/>
          <w:marRight w:val="0"/>
          <w:marTop w:val="0"/>
          <w:marBottom w:val="0"/>
          <w:divBdr>
            <w:top w:val="none" w:sz="0" w:space="0" w:color="auto"/>
            <w:left w:val="none" w:sz="0" w:space="0" w:color="auto"/>
            <w:bottom w:val="none" w:sz="0" w:space="0" w:color="auto"/>
            <w:right w:val="none" w:sz="0" w:space="0" w:color="auto"/>
          </w:divBdr>
          <w:divsChild>
            <w:div w:id="80369151">
              <w:marLeft w:val="0"/>
              <w:marRight w:val="0"/>
              <w:marTop w:val="0"/>
              <w:marBottom w:val="0"/>
              <w:divBdr>
                <w:top w:val="none" w:sz="0" w:space="0" w:color="auto"/>
                <w:left w:val="none" w:sz="0" w:space="0" w:color="auto"/>
                <w:bottom w:val="none" w:sz="0" w:space="0" w:color="auto"/>
                <w:right w:val="none" w:sz="0" w:space="0" w:color="auto"/>
              </w:divBdr>
              <w:divsChild>
                <w:div w:id="1134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9540">
      <w:bodyDiv w:val="1"/>
      <w:marLeft w:val="0"/>
      <w:marRight w:val="0"/>
      <w:marTop w:val="0"/>
      <w:marBottom w:val="0"/>
      <w:divBdr>
        <w:top w:val="none" w:sz="0" w:space="0" w:color="auto"/>
        <w:left w:val="none" w:sz="0" w:space="0" w:color="auto"/>
        <w:bottom w:val="none" w:sz="0" w:space="0" w:color="auto"/>
        <w:right w:val="none" w:sz="0" w:space="0" w:color="auto"/>
      </w:divBdr>
      <w:divsChild>
        <w:div w:id="742793981">
          <w:marLeft w:val="0"/>
          <w:marRight w:val="0"/>
          <w:marTop w:val="0"/>
          <w:marBottom w:val="0"/>
          <w:divBdr>
            <w:top w:val="none" w:sz="0" w:space="0" w:color="auto"/>
            <w:left w:val="none" w:sz="0" w:space="0" w:color="auto"/>
            <w:bottom w:val="none" w:sz="0" w:space="0" w:color="auto"/>
            <w:right w:val="none" w:sz="0" w:space="0" w:color="auto"/>
          </w:divBdr>
          <w:divsChild>
            <w:div w:id="1154878789">
              <w:marLeft w:val="0"/>
              <w:marRight w:val="0"/>
              <w:marTop w:val="0"/>
              <w:marBottom w:val="0"/>
              <w:divBdr>
                <w:top w:val="none" w:sz="0" w:space="0" w:color="auto"/>
                <w:left w:val="none" w:sz="0" w:space="0" w:color="auto"/>
                <w:bottom w:val="none" w:sz="0" w:space="0" w:color="auto"/>
                <w:right w:val="none" w:sz="0" w:space="0" w:color="auto"/>
              </w:divBdr>
              <w:divsChild>
                <w:div w:id="3503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279">
      <w:bodyDiv w:val="1"/>
      <w:marLeft w:val="0"/>
      <w:marRight w:val="0"/>
      <w:marTop w:val="0"/>
      <w:marBottom w:val="0"/>
      <w:divBdr>
        <w:top w:val="none" w:sz="0" w:space="0" w:color="auto"/>
        <w:left w:val="none" w:sz="0" w:space="0" w:color="auto"/>
        <w:bottom w:val="none" w:sz="0" w:space="0" w:color="auto"/>
        <w:right w:val="none" w:sz="0" w:space="0" w:color="auto"/>
      </w:divBdr>
    </w:div>
    <w:div w:id="1467432776">
      <w:bodyDiv w:val="1"/>
      <w:marLeft w:val="0"/>
      <w:marRight w:val="0"/>
      <w:marTop w:val="0"/>
      <w:marBottom w:val="0"/>
      <w:divBdr>
        <w:top w:val="none" w:sz="0" w:space="0" w:color="auto"/>
        <w:left w:val="none" w:sz="0" w:space="0" w:color="auto"/>
        <w:bottom w:val="none" w:sz="0" w:space="0" w:color="auto"/>
        <w:right w:val="none" w:sz="0" w:space="0" w:color="auto"/>
      </w:divBdr>
    </w:div>
    <w:div w:id="1470392038">
      <w:bodyDiv w:val="1"/>
      <w:marLeft w:val="0"/>
      <w:marRight w:val="0"/>
      <w:marTop w:val="0"/>
      <w:marBottom w:val="0"/>
      <w:divBdr>
        <w:top w:val="none" w:sz="0" w:space="0" w:color="auto"/>
        <w:left w:val="none" w:sz="0" w:space="0" w:color="auto"/>
        <w:bottom w:val="none" w:sz="0" w:space="0" w:color="auto"/>
        <w:right w:val="none" w:sz="0" w:space="0" w:color="auto"/>
      </w:divBdr>
      <w:divsChild>
        <w:div w:id="909535890">
          <w:marLeft w:val="0"/>
          <w:marRight w:val="0"/>
          <w:marTop w:val="0"/>
          <w:marBottom w:val="0"/>
          <w:divBdr>
            <w:top w:val="single" w:sz="2" w:space="0" w:color="D9D9E3"/>
            <w:left w:val="single" w:sz="2" w:space="0" w:color="D9D9E3"/>
            <w:bottom w:val="single" w:sz="2" w:space="0" w:color="D9D9E3"/>
            <w:right w:val="single" w:sz="2" w:space="0" w:color="D9D9E3"/>
          </w:divBdr>
          <w:divsChild>
            <w:div w:id="1992245517">
              <w:marLeft w:val="0"/>
              <w:marRight w:val="0"/>
              <w:marTop w:val="0"/>
              <w:marBottom w:val="0"/>
              <w:divBdr>
                <w:top w:val="single" w:sz="2" w:space="0" w:color="D9D9E3"/>
                <w:left w:val="single" w:sz="2" w:space="0" w:color="D9D9E3"/>
                <w:bottom w:val="single" w:sz="2" w:space="0" w:color="D9D9E3"/>
                <w:right w:val="single" w:sz="2" w:space="0" w:color="D9D9E3"/>
              </w:divBdr>
              <w:divsChild>
                <w:div w:id="1692293366">
                  <w:marLeft w:val="0"/>
                  <w:marRight w:val="0"/>
                  <w:marTop w:val="0"/>
                  <w:marBottom w:val="0"/>
                  <w:divBdr>
                    <w:top w:val="single" w:sz="2" w:space="0" w:color="D9D9E3"/>
                    <w:left w:val="single" w:sz="2" w:space="0" w:color="D9D9E3"/>
                    <w:bottom w:val="single" w:sz="2" w:space="0" w:color="D9D9E3"/>
                    <w:right w:val="single" w:sz="2" w:space="0" w:color="D9D9E3"/>
                  </w:divBdr>
                  <w:divsChild>
                    <w:div w:id="1627077926">
                      <w:marLeft w:val="0"/>
                      <w:marRight w:val="0"/>
                      <w:marTop w:val="0"/>
                      <w:marBottom w:val="0"/>
                      <w:divBdr>
                        <w:top w:val="single" w:sz="2" w:space="0" w:color="D9D9E3"/>
                        <w:left w:val="single" w:sz="2" w:space="0" w:color="D9D9E3"/>
                        <w:bottom w:val="single" w:sz="2" w:space="0" w:color="D9D9E3"/>
                        <w:right w:val="single" w:sz="2" w:space="0" w:color="D9D9E3"/>
                      </w:divBdr>
                      <w:divsChild>
                        <w:div w:id="1180312037">
                          <w:marLeft w:val="0"/>
                          <w:marRight w:val="0"/>
                          <w:marTop w:val="0"/>
                          <w:marBottom w:val="0"/>
                          <w:divBdr>
                            <w:top w:val="none" w:sz="0" w:space="0" w:color="auto"/>
                            <w:left w:val="none" w:sz="0" w:space="0" w:color="auto"/>
                            <w:bottom w:val="none" w:sz="0" w:space="0" w:color="auto"/>
                            <w:right w:val="none" w:sz="0" w:space="0" w:color="auto"/>
                          </w:divBdr>
                          <w:divsChild>
                            <w:div w:id="70792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76340">
                                  <w:marLeft w:val="0"/>
                                  <w:marRight w:val="0"/>
                                  <w:marTop w:val="0"/>
                                  <w:marBottom w:val="0"/>
                                  <w:divBdr>
                                    <w:top w:val="single" w:sz="2" w:space="0" w:color="D9D9E3"/>
                                    <w:left w:val="single" w:sz="2" w:space="0" w:color="D9D9E3"/>
                                    <w:bottom w:val="single" w:sz="2" w:space="0" w:color="D9D9E3"/>
                                    <w:right w:val="single" w:sz="2" w:space="0" w:color="D9D9E3"/>
                                  </w:divBdr>
                                  <w:divsChild>
                                    <w:div w:id="376468102">
                                      <w:marLeft w:val="0"/>
                                      <w:marRight w:val="0"/>
                                      <w:marTop w:val="0"/>
                                      <w:marBottom w:val="0"/>
                                      <w:divBdr>
                                        <w:top w:val="single" w:sz="2" w:space="0" w:color="D9D9E3"/>
                                        <w:left w:val="single" w:sz="2" w:space="0" w:color="D9D9E3"/>
                                        <w:bottom w:val="single" w:sz="2" w:space="0" w:color="D9D9E3"/>
                                        <w:right w:val="single" w:sz="2" w:space="0" w:color="D9D9E3"/>
                                      </w:divBdr>
                                      <w:divsChild>
                                        <w:div w:id="1278945957">
                                          <w:marLeft w:val="0"/>
                                          <w:marRight w:val="0"/>
                                          <w:marTop w:val="0"/>
                                          <w:marBottom w:val="0"/>
                                          <w:divBdr>
                                            <w:top w:val="single" w:sz="2" w:space="0" w:color="D9D9E3"/>
                                            <w:left w:val="single" w:sz="2" w:space="0" w:color="D9D9E3"/>
                                            <w:bottom w:val="single" w:sz="2" w:space="0" w:color="D9D9E3"/>
                                            <w:right w:val="single" w:sz="2" w:space="0" w:color="D9D9E3"/>
                                          </w:divBdr>
                                          <w:divsChild>
                                            <w:div w:id="569076682">
                                              <w:marLeft w:val="0"/>
                                              <w:marRight w:val="0"/>
                                              <w:marTop w:val="0"/>
                                              <w:marBottom w:val="0"/>
                                              <w:divBdr>
                                                <w:top w:val="single" w:sz="2" w:space="0" w:color="D9D9E3"/>
                                                <w:left w:val="single" w:sz="2" w:space="0" w:color="D9D9E3"/>
                                                <w:bottom w:val="single" w:sz="2" w:space="0" w:color="D9D9E3"/>
                                                <w:right w:val="single" w:sz="2" w:space="0" w:color="D9D9E3"/>
                                              </w:divBdr>
                                              <w:divsChild>
                                                <w:div w:id="1872379135">
                                                  <w:marLeft w:val="0"/>
                                                  <w:marRight w:val="0"/>
                                                  <w:marTop w:val="0"/>
                                                  <w:marBottom w:val="0"/>
                                                  <w:divBdr>
                                                    <w:top w:val="single" w:sz="2" w:space="0" w:color="D9D9E3"/>
                                                    <w:left w:val="single" w:sz="2" w:space="0" w:color="D9D9E3"/>
                                                    <w:bottom w:val="single" w:sz="2" w:space="0" w:color="D9D9E3"/>
                                                    <w:right w:val="single" w:sz="2" w:space="0" w:color="D9D9E3"/>
                                                  </w:divBdr>
                                                  <w:divsChild>
                                                    <w:div w:id="99210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024881">
          <w:marLeft w:val="0"/>
          <w:marRight w:val="0"/>
          <w:marTop w:val="0"/>
          <w:marBottom w:val="0"/>
          <w:divBdr>
            <w:top w:val="single" w:sz="2" w:space="0" w:color="D9D9E3"/>
            <w:left w:val="single" w:sz="2" w:space="0" w:color="D9D9E3"/>
            <w:bottom w:val="single" w:sz="2" w:space="0" w:color="D9D9E3"/>
            <w:right w:val="single" w:sz="2" w:space="0" w:color="D9D9E3"/>
          </w:divBdr>
          <w:divsChild>
            <w:div w:id="1477838588">
              <w:marLeft w:val="0"/>
              <w:marRight w:val="0"/>
              <w:marTop w:val="0"/>
              <w:marBottom w:val="0"/>
              <w:divBdr>
                <w:top w:val="single" w:sz="2" w:space="0" w:color="D9D9E3"/>
                <w:left w:val="single" w:sz="2" w:space="0" w:color="D9D9E3"/>
                <w:bottom w:val="single" w:sz="2" w:space="0" w:color="D9D9E3"/>
                <w:right w:val="single" w:sz="2" w:space="0" w:color="D9D9E3"/>
              </w:divBdr>
              <w:divsChild>
                <w:div w:id="210456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73474965">
      <w:bodyDiv w:val="1"/>
      <w:marLeft w:val="0"/>
      <w:marRight w:val="0"/>
      <w:marTop w:val="0"/>
      <w:marBottom w:val="0"/>
      <w:divBdr>
        <w:top w:val="none" w:sz="0" w:space="0" w:color="auto"/>
        <w:left w:val="none" w:sz="0" w:space="0" w:color="auto"/>
        <w:bottom w:val="none" w:sz="0" w:space="0" w:color="auto"/>
        <w:right w:val="none" w:sz="0" w:space="0" w:color="auto"/>
      </w:divBdr>
    </w:div>
    <w:div w:id="1489400747">
      <w:bodyDiv w:val="1"/>
      <w:marLeft w:val="0"/>
      <w:marRight w:val="0"/>
      <w:marTop w:val="0"/>
      <w:marBottom w:val="0"/>
      <w:divBdr>
        <w:top w:val="none" w:sz="0" w:space="0" w:color="auto"/>
        <w:left w:val="none" w:sz="0" w:space="0" w:color="auto"/>
        <w:bottom w:val="none" w:sz="0" w:space="0" w:color="auto"/>
        <w:right w:val="none" w:sz="0" w:space="0" w:color="auto"/>
      </w:divBdr>
    </w:div>
    <w:div w:id="1492867205">
      <w:bodyDiv w:val="1"/>
      <w:marLeft w:val="0"/>
      <w:marRight w:val="0"/>
      <w:marTop w:val="0"/>
      <w:marBottom w:val="0"/>
      <w:divBdr>
        <w:top w:val="none" w:sz="0" w:space="0" w:color="auto"/>
        <w:left w:val="none" w:sz="0" w:space="0" w:color="auto"/>
        <w:bottom w:val="none" w:sz="0" w:space="0" w:color="auto"/>
        <w:right w:val="none" w:sz="0" w:space="0" w:color="auto"/>
      </w:divBdr>
    </w:div>
    <w:div w:id="1494447665">
      <w:bodyDiv w:val="1"/>
      <w:marLeft w:val="0"/>
      <w:marRight w:val="0"/>
      <w:marTop w:val="0"/>
      <w:marBottom w:val="0"/>
      <w:divBdr>
        <w:top w:val="none" w:sz="0" w:space="0" w:color="auto"/>
        <w:left w:val="none" w:sz="0" w:space="0" w:color="auto"/>
        <w:bottom w:val="none" w:sz="0" w:space="0" w:color="auto"/>
        <w:right w:val="none" w:sz="0" w:space="0" w:color="auto"/>
      </w:divBdr>
      <w:divsChild>
        <w:div w:id="500003427">
          <w:marLeft w:val="0"/>
          <w:marRight w:val="0"/>
          <w:marTop w:val="0"/>
          <w:marBottom w:val="0"/>
          <w:divBdr>
            <w:top w:val="none" w:sz="0" w:space="0" w:color="auto"/>
            <w:left w:val="none" w:sz="0" w:space="0" w:color="auto"/>
            <w:bottom w:val="none" w:sz="0" w:space="0" w:color="auto"/>
            <w:right w:val="none" w:sz="0" w:space="0" w:color="auto"/>
          </w:divBdr>
          <w:divsChild>
            <w:div w:id="595484322">
              <w:marLeft w:val="0"/>
              <w:marRight w:val="0"/>
              <w:marTop w:val="0"/>
              <w:marBottom w:val="0"/>
              <w:divBdr>
                <w:top w:val="none" w:sz="0" w:space="0" w:color="auto"/>
                <w:left w:val="none" w:sz="0" w:space="0" w:color="auto"/>
                <w:bottom w:val="none" w:sz="0" w:space="0" w:color="auto"/>
                <w:right w:val="none" w:sz="0" w:space="0" w:color="auto"/>
              </w:divBdr>
              <w:divsChild>
                <w:div w:id="1210190382">
                  <w:marLeft w:val="0"/>
                  <w:marRight w:val="0"/>
                  <w:marTop w:val="0"/>
                  <w:marBottom w:val="0"/>
                  <w:divBdr>
                    <w:top w:val="none" w:sz="0" w:space="0" w:color="auto"/>
                    <w:left w:val="none" w:sz="0" w:space="0" w:color="auto"/>
                    <w:bottom w:val="none" w:sz="0" w:space="0" w:color="auto"/>
                    <w:right w:val="none" w:sz="0" w:space="0" w:color="auto"/>
                  </w:divBdr>
                  <w:divsChild>
                    <w:div w:id="17402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2808">
      <w:bodyDiv w:val="1"/>
      <w:marLeft w:val="0"/>
      <w:marRight w:val="0"/>
      <w:marTop w:val="0"/>
      <w:marBottom w:val="0"/>
      <w:divBdr>
        <w:top w:val="none" w:sz="0" w:space="0" w:color="auto"/>
        <w:left w:val="none" w:sz="0" w:space="0" w:color="auto"/>
        <w:bottom w:val="none" w:sz="0" w:space="0" w:color="auto"/>
        <w:right w:val="none" w:sz="0" w:space="0" w:color="auto"/>
      </w:divBdr>
    </w:div>
    <w:div w:id="1509053529">
      <w:bodyDiv w:val="1"/>
      <w:marLeft w:val="0"/>
      <w:marRight w:val="0"/>
      <w:marTop w:val="0"/>
      <w:marBottom w:val="0"/>
      <w:divBdr>
        <w:top w:val="none" w:sz="0" w:space="0" w:color="auto"/>
        <w:left w:val="none" w:sz="0" w:space="0" w:color="auto"/>
        <w:bottom w:val="none" w:sz="0" w:space="0" w:color="auto"/>
        <w:right w:val="none" w:sz="0" w:space="0" w:color="auto"/>
      </w:divBdr>
    </w:div>
    <w:div w:id="1513227971">
      <w:bodyDiv w:val="1"/>
      <w:marLeft w:val="0"/>
      <w:marRight w:val="0"/>
      <w:marTop w:val="0"/>
      <w:marBottom w:val="0"/>
      <w:divBdr>
        <w:top w:val="none" w:sz="0" w:space="0" w:color="auto"/>
        <w:left w:val="none" w:sz="0" w:space="0" w:color="auto"/>
        <w:bottom w:val="none" w:sz="0" w:space="0" w:color="auto"/>
        <w:right w:val="none" w:sz="0" w:space="0" w:color="auto"/>
      </w:divBdr>
    </w:div>
    <w:div w:id="1541165768">
      <w:bodyDiv w:val="1"/>
      <w:marLeft w:val="0"/>
      <w:marRight w:val="0"/>
      <w:marTop w:val="0"/>
      <w:marBottom w:val="0"/>
      <w:divBdr>
        <w:top w:val="none" w:sz="0" w:space="0" w:color="auto"/>
        <w:left w:val="none" w:sz="0" w:space="0" w:color="auto"/>
        <w:bottom w:val="none" w:sz="0" w:space="0" w:color="auto"/>
        <w:right w:val="none" w:sz="0" w:space="0" w:color="auto"/>
      </w:divBdr>
    </w:div>
    <w:div w:id="1552839839">
      <w:bodyDiv w:val="1"/>
      <w:marLeft w:val="0"/>
      <w:marRight w:val="0"/>
      <w:marTop w:val="0"/>
      <w:marBottom w:val="0"/>
      <w:divBdr>
        <w:top w:val="none" w:sz="0" w:space="0" w:color="auto"/>
        <w:left w:val="none" w:sz="0" w:space="0" w:color="auto"/>
        <w:bottom w:val="none" w:sz="0" w:space="0" w:color="auto"/>
        <w:right w:val="none" w:sz="0" w:space="0" w:color="auto"/>
      </w:divBdr>
    </w:div>
    <w:div w:id="1583560855">
      <w:bodyDiv w:val="1"/>
      <w:marLeft w:val="0"/>
      <w:marRight w:val="0"/>
      <w:marTop w:val="0"/>
      <w:marBottom w:val="0"/>
      <w:divBdr>
        <w:top w:val="none" w:sz="0" w:space="0" w:color="auto"/>
        <w:left w:val="none" w:sz="0" w:space="0" w:color="auto"/>
        <w:bottom w:val="none" w:sz="0" w:space="0" w:color="auto"/>
        <w:right w:val="none" w:sz="0" w:space="0" w:color="auto"/>
      </w:divBdr>
      <w:divsChild>
        <w:div w:id="1295409275">
          <w:marLeft w:val="0"/>
          <w:marRight w:val="0"/>
          <w:marTop w:val="0"/>
          <w:marBottom w:val="0"/>
          <w:divBdr>
            <w:top w:val="none" w:sz="0" w:space="0" w:color="auto"/>
            <w:left w:val="none" w:sz="0" w:space="0" w:color="auto"/>
            <w:bottom w:val="none" w:sz="0" w:space="0" w:color="auto"/>
            <w:right w:val="none" w:sz="0" w:space="0" w:color="auto"/>
          </w:divBdr>
          <w:divsChild>
            <w:div w:id="1935016019">
              <w:marLeft w:val="0"/>
              <w:marRight w:val="0"/>
              <w:marTop w:val="0"/>
              <w:marBottom w:val="0"/>
              <w:divBdr>
                <w:top w:val="none" w:sz="0" w:space="0" w:color="auto"/>
                <w:left w:val="none" w:sz="0" w:space="0" w:color="auto"/>
                <w:bottom w:val="none" w:sz="0" w:space="0" w:color="auto"/>
                <w:right w:val="none" w:sz="0" w:space="0" w:color="auto"/>
              </w:divBdr>
              <w:divsChild>
                <w:div w:id="106851315">
                  <w:marLeft w:val="0"/>
                  <w:marRight w:val="0"/>
                  <w:marTop w:val="0"/>
                  <w:marBottom w:val="0"/>
                  <w:divBdr>
                    <w:top w:val="none" w:sz="0" w:space="0" w:color="auto"/>
                    <w:left w:val="none" w:sz="0" w:space="0" w:color="auto"/>
                    <w:bottom w:val="none" w:sz="0" w:space="0" w:color="auto"/>
                    <w:right w:val="none" w:sz="0" w:space="0" w:color="auto"/>
                  </w:divBdr>
                </w:div>
              </w:divsChild>
            </w:div>
            <w:div w:id="1344473401">
              <w:marLeft w:val="0"/>
              <w:marRight w:val="0"/>
              <w:marTop w:val="0"/>
              <w:marBottom w:val="0"/>
              <w:divBdr>
                <w:top w:val="none" w:sz="0" w:space="0" w:color="auto"/>
                <w:left w:val="none" w:sz="0" w:space="0" w:color="auto"/>
                <w:bottom w:val="none" w:sz="0" w:space="0" w:color="auto"/>
                <w:right w:val="none" w:sz="0" w:space="0" w:color="auto"/>
              </w:divBdr>
              <w:divsChild>
                <w:div w:id="20509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8392">
          <w:marLeft w:val="0"/>
          <w:marRight w:val="0"/>
          <w:marTop w:val="0"/>
          <w:marBottom w:val="0"/>
          <w:divBdr>
            <w:top w:val="none" w:sz="0" w:space="0" w:color="auto"/>
            <w:left w:val="none" w:sz="0" w:space="0" w:color="auto"/>
            <w:bottom w:val="none" w:sz="0" w:space="0" w:color="auto"/>
            <w:right w:val="none" w:sz="0" w:space="0" w:color="auto"/>
          </w:divBdr>
          <w:divsChild>
            <w:div w:id="1998459565">
              <w:marLeft w:val="0"/>
              <w:marRight w:val="0"/>
              <w:marTop w:val="0"/>
              <w:marBottom w:val="0"/>
              <w:divBdr>
                <w:top w:val="none" w:sz="0" w:space="0" w:color="auto"/>
                <w:left w:val="none" w:sz="0" w:space="0" w:color="auto"/>
                <w:bottom w:val="none" w:sz="0" w:space="0" w:color="auto"/>
                <w:right w:val="none" w:sz="0" w:space="0" w:color="auto"/>
              </w:divBdr>
              <w:divsChild>
                <w:div w:id="545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5443">
      <w:bodyDiv w:val="1"/>
      <w:marLeft w:val="0"/>
      <w:marRight w:val="0"/>
      <w:marTop w:val="0"/>
      <w:marBottom w:val="0"/>
      <w:divBdr>
        <w:top w:val="none" w:sz="0" w:space="0" w:color="auto"/>
        <w:left w:val="none" w:sz="0" w:space="0" w:color="auto"/>
        <w:bottom w:val="none" w:sz="0" w:space="0" w:color="auto"/>
        <w:right w:val="none" w:sz="0" w:space="0" w:color="auto"/>
      </w:divBdr>
    </w:div>
    <w:div w:id="1648435405">
      <w:bodyDiv w:val="1"/>
      <w:marLeft w:val="0"/>
      <w:marRight w:val="0"/>
      <w:marTop w:val="0"/>
      <w:marBottom w:val="0"/>
      <w:divBdr>
        <w:top w:val="none" w:sz="0" w:space="0" w:color="auto"/>
        <w:left w:val="none" w:sz="0" w:space="0" w:color="auto"/>
        <w:bottom w:val="none" w:sz="0" w:space="0" w:color="auto"/>
        <w:right w:val="none" w:sz="0" w:space="0" w:color="auto"/>
      </w:divBdr>
    </w:div>
    <w:div w:id="1673801586">
      <w:bodyDiv w:val="1"/>
      <w:marLeft w:val="0"/>
      <w:marRight w:val="0"/>
      <w:marTop w:val="0"/>
      <w:marBottom w:val="0"/>
      <w:divBdr>
        <w:top w:val="none" w:sz="0" w:space="0" w:color="auto"/>
        <w:left w:val="none" w:sz="0" w:space="0" w:color="auto"/>
        <w:bottom w:val="none" w:sz="0" w:space="0" w:color="auto"/>
        <w:right w:val="none" w:sz="0" w:space="0" w:color="auto"/>
      </w:divBdr>
    </w:div>
    <w:div w:id="1675760728">
      <w:bodyDiv w:val="1"/>
      <w:marLeft w:val="0"/>
      <w:marRight w:val="0"/>
      <w:marTop w:val="0"/>
      <w:marBottom w:val="0"/>
      <w:divBdr>
        <w:top w:val="none" w:sz="0" w:space="0" w:color="auto"/>
        <w:left w:val="none" w:sz="0" w:space="0" w:color="auto"/>
        <w:bottom w:val="none" w:sz="0" w:space="0" w:color="auto"/>
        <w:right w:val="none" w:sz="0" w:space="0" w:color="auto"/>
      </w:divBdr>
    </w:div>
    <w:div w:id="1676180051">
      <w:bodyDiv w:val="1"/>
      <w:marLeft w:val="0"/>
      <w:marRight w:val="0"/>
      <w:marTop w:val="0"/>
      <w:marBottom w:val="0"/>
      <w:divBdr>
        <w:top w:val="none" w:sz="0" w:space="0" w:color="auto"/>
        <w:left w:val="none" w:sz="0" w:space="0" w:color="auto"/>
        <w:bottom w:val="none" w:sz="0" w:space="0" w:color="auto"/>
        <w:right w:val="none" w:sz="0" w:space="0" w:color="auto"/>
      </w:divBdr>
    </w:div>
    <w:div w:id="1680961051">
      <w:bodyDiv w:val="1"/>
      <w:marLeft w:val="0"/>
      <w:marRight w:val="0"/>
      <w:marTop w:val="0"/>
      <w:marBottom w:val="0"/>
      <w:divBdr>
        <w:top w:val="none" w:sz="0" w:space="0" w:color="auto"/>
        <w:left w:val="none" w:sz="0" w:space="0" w:color="auto"/>
        <w:bottom w:val="none" w:sz="0" w:space="0" w:color="auto"/>
        <w:right w:val="none" w:sz="0" w:space="0" w:color="auto"/>
      </w:divBdr>
    </w:div>
    <w:div w:id="1704554362">
      <w:bodyDiv w:val="1"/>
      <w:marLeft w:val="0"/>
      <w:marRight w:val="0"/>
      <w:marTop w:val="0"/>
      <w:marBottom w:val="0"/>
      <w:divBdr>
        <w:top w:val="none" w:sz="0" w:space="0" w:color="auto"/>
        <w:left w:val="none" w:sz="0" w:space="0" w:color="auto"/>
        <w:bottom w:val="none" w:sz="0" w:space="0" w:color="auto"/>
        <w:right w:val="none" w:sz="0" w:space="0" w:color="auto"/>
      </w:divBdr>
      <w:divsChild>
        <w:div w:id="1728381674">
          <w:marLeft w:val="0"/>
          <w:marRight w:val="0"/>
          <w:marTop w:val="0"/>
          <w:marBottom w:val="0"/>
          <w:divBdr>
            <w:top w:val="none" w:sz="0" w:space="0" w:color="auto"/>
            <w:left w:val="none" w:sz="0" w:space="0" w:color="auto"/>
            <w:bottom w:val="none" w:sz="0" w:space="0" w:color="auto"/>
            <w:right w:val="none" w:sz="0" w:space="0" w:color="auto"/>
          </w:divBdr>
          <w:divsChild>
            <w:div w:id="1906065001">
              <w:marLeft w:val="0"/>
              <w:marRight w:val="0"/>
              <w:marTop w:val="0"/>
              <w:marBottom w:val="0"/>
              <w:divBdr>
                <w:top w:val="none" w:sz="0" w:space="0" w:color="auto"/>
                <w:left w:val="none" w:sz="0" w:space="0" w:color="auto"/>
                <w:bottom w:val="none" w:sz="0" w:space="0" w:color="auto"/>
                <w:right w:val="none" w:sz="0" w:space="0" w:color="auto"/>
              </w:divBdr>
              <w:divsChild>
                <w:div w:id="3334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6653">
      <w:bodyDiv w:val="1"/>
      <w:marLeft w:val="0"/>
      <w:marRight w:val="0"/>
      <w:marTop w:val="0"/>
      <w:marBottom w:val="0"/>
      <w:divBdr>
        <w:top w:val="none" w:sz="0" w:space="0" w:color="auto"/>
        <w:left w:val="none" w:sz="0" w:space="0" w:color="auto"/>
        <w:bottom w:val="none" w:sz="0" w:space="0" w:color="auto"/>
        <w:right w:val="none" w:sz="0" w:space="0" w:color="auto"/>
      </w:divBdr>
      <w:divsChild>
        <w:div w:id="443043126">
          <w:marLeft w:val="0"/>
          <w:marRight w:val="0"/>
          <w:marTop w:val="0"/>
          <w:marBottom w:val="0"/>
          <w:divBdr>
            <w:top w:val="single" w:sz="2" w:space="0" w:color="D9D9E3"/>
            <w:left w:val="single" w:sz="2" w:space="0" w:color="D9D9E3"/>
            <w:bottom w:val="single" w:sz="2" w:space="0" w:color="D9D9E3"/>
            <w:right w:val="single" w:sz="2" w:space="0" w:color="D9D9E3"/>
          </w:divBdr>
          <w:divsChild>
            <w:div w:id="609970618">
              <w:marLeft w:val="0"/>
              <w:marRight w:val="0"/>
              <w:marTop w:val="0"/>
              <w:marBottom w:val="0"/>
              <w:divBdr>
                <w:top w:val="single" w:sz="2" w:space="0" w:color="D9D9E3"/>
                <w:left w:val="single" w:sz="2" w:space="0" w:color="D9D9E3"/>
                <w:bottom w:val="single" w:sz="2" w:space="0" w:color="D9D9E3"/>
                <w:right w:val="single" w:sz="2" w:space="0" w:color="D9D9E3"/>
              </w:divBdr>
              <w:divsChild>
                <w:div w:id="835801281">
                  <w:marLeft w:val="0"/>
                  <w:marRight w:val="0"/>
                  <w:marTop w:val="0"/>
                  <w:marBottom w:val="0"/>
                  <w:divBdr>
                    <w:top w:val="single" w:sz="2" w:space="0" w:color="D9D9E3"/>
                    <w:left w:val="single" w:sz="2" w:space="0" w:color="D9D9E3"/>
                    <w:bottom w:val="single" w:sz="2" w:space="0" w:color="D9D9E3"/>
                    <w:right w:val="single" w:sz="2" w:space="0" w:color="D9D9E3"/>
                  </w:divBdr>
                  <w:divsChild>
                    <w:div w:id="1254243547">
                      <w:marLeft w:val="0"/>
                      <w:marRight w:val="0"/>
                      <w:marTop w:val="0"/>
                      <w:marBottom w:val="0"/>
                      <w:divBdr>
                        <w:top w:val="single" w:sz="2" w:space="0" w:color="D9D9E3"/>
                        <w:left w:val="single" w:sz="2" w:space="0" w:color="D9D9E3"/>
                        <w:bottom w:val="single" w:sz="2" w:space="0" w:color="D9D9E3"/>
                        <w:right w:val="single" w:sz="2" w:space="0" w:color="D9D9E3"/>
                      </w:divBdr>
                      <w:divsChild>
                        <w:div w:id="827014841">
                          <w:marLeft w:val="0"/>
                          <w:marRight w:val="0"/>
                          <w:marTop w:val="0"/>
                          <w:marBottom w:val="0"/>
                          <w:divBdr>
                            <w:top w:val="none" w:sz="0" w:space="0" w:color="auto"/>
                            <w:left w:val="none" w:sz="0" w:space="0" w:color="auto"/>
                            <w:bottom w:val="none" w:sz="0" w:space="0" w:color="auto"/>
                            <w:right w:val="none" w:sz="0" w:space="0" w:color="auto"/>
                          </w:divBdr>
                          <w:divsChild>
                            <w:div w:id="3117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112801">
                                  <w:marLeft w:val="0"/>
                                  <w:marRight w:val="0"/>
                                  <w:marTop w:val="0"/>
                                  <w:marBottom w:val="0"/>
                                  <w:divBdr>
                                    <w:top w:val="single" w:sz="2" w:space="0" w:color="D9D9E3"/>
                                    <w:left w:val="single" w:sz="2" w:space="0" w:color="D9D9E3"/>
                                    <w:bottom w:val="single" w:sz="2" w:space="0" w:color="D9D9E3"/>
                                    <w:right w:val="single" w:sz="2" w:space="0" w:color="D9D9E3"/>
                                  </w:divBdr>
                                  <w:divsChild>
                                    <w:div w:id="705713241">
                                      <w:marLeft w:val="0"/>
                                      <w:marRight w:val="0"/>
                                      <w:marTop w:val="0"/>
                                      <w:marBottom w:val="0"/>
                                      <w:divBdr>
                                        <w:top w:val="single" w:sz="2" w:space="0" w:color="D9D9E3"/>
                                        <w:left w:val="single" w:sz="2" w:space="0" w:color="D9D9E3"/>
                                        <w:bottom w:val="single" w:sz="2" w:space="0" w:color="D9D9E3"/>
                                        <w:right w:val="single" w:sz="2" w:space="0" w:color="D9D9E3"/>
                                      </w:divBdr>
                                      <w:divsChild>
                                        <w:div w:id="2007393375">
                                          <w:marLeft w:val="0"/>
                                          <w:marRight w:val="0"/>
                                          <w:marTop w:val="0"/>
                                          <w:marBottom w:val="0"/>
                                          <w:divBdr>
                                            <w:top w:val="single" w:sz="2" w:space="0" w:color="D9D9E3"/>
                                            <w:left w:val="single" w:sz="2" w:space="0" w:color="D9D9E3"/>
                                            <w:bottom w:val="single" w:sz="2" w:space="0" w:color="D9D9E3"/>
                                            <w:right w:val="single" w:sz="2" w:space="0" w:color="D9D9E3"/>
                                          </w:divBdr>
                                          <w:divsChild>
                                            <w:div w:id="1487867197">
                                              <w:marLeft w:val="0"/>
                                              <w:marRight w:val="0"/>
                                              <w:marTop w:val="0"/>
                                              <w:marBottom w:val="0"/>
                                              <w:divBdr>
                                                <w:top w:val="single" w:sz="2" w:space="0" w:color="D9D9E3"/>
                                                <w:left w:val="single" w:sz="2" w:space="0" w:color="D9D9E3"/>
                                                <w:bottom w:val="single" w:sz="2" w:space="0" w:color="D9D9E3"/>
                                                <w:right w:val="single" w:sz="2" w:space="0" w:color="D9D9E3"/>
                                              </w:divBdr>
                                              <w:divsChild>
                                                <w:div w:id="1095977945">
                                                  <w:marLeft w:val="0"/>
                                                  <w:marRight w:val="0"/>
                                                  <w:marTop w:val="0"/>
                                                  <w:marBottom w:val="0"/>
                                                  <w:divBdr>
                                                    <w:top w:val="single" w:sz="2" w:space="0" w:color="D9D9E3"/>
                                                    <w:left w:val="single" w:sz="2" w:space="0" w:color="D9D9E3"/>
                                                    <w:bottom w:val="single" w:sz="2" w:space="0" w:color="D9D9E3"/>
                                                    <w:right w:val="single" w:sz="2" w:space="0" w:color="D9D9E3"/>
                                                  </w:divBdr>
                                                  <w:divsChild>
                                                    <w:div w:id="91038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08220">
          <w:marLeft w:val="0"/>
          <w:marRight w:val="0"/>
          <w:marTop w:val="0"/>
          <w:marBottom w:val="0"/>
          <w:divBdr>
            <w:top w:val="single" w:sz="2" w:space="0" w:color="D9D9E3"/>
            <w:left w:val="single" w:sz="2" w:space="0" w:color="D9D9E3"/>
            <w:bottom w:val="single" w:sz="2" w:space="0" w:color="D9D9E3"/>
            <w:right w:val="single" w:sz="2" w:space="0" w:color="D9D9E3"/>
          </w:divBdr>
          <w:divsChild>
            <w:div w:id="623314761">
              <w:marLeft w:val="0"/>
              <w:marRight w:val="0"/>
              <w:marTop w:val="0"/>
              <w:marBottom w:val="0"/>
              <w:divBdr>
                <w:top w:val="single" w:sz="2" w:space="0" w:color="D9D9E3"/>
                <w:left w:val="single" w:sz="2" w:space="0" w:color="D9D9E3"/>
                <w:bottom w:val="single" w:sz="2" w:space="0" w:color="D9D9E3"/>
                <w:right w:val="single" w:sz="2" w:space="0" w:color="D9D9E3"/>
              </w:divBdr>
              <w:divsChild>
                <w:div w:id="51380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9648795">
      <w:bodyDiv w:val="1"/>
      <w:marLeft w:val="0"/>
      <w:marRight w:val="0"/>
      <w:marTop w:val="0"/>
      <w:marBottom w:val="0"/>
      <w:divBdr>
        <w:top w:val="none" w:sz="0" w:space="0" w:color="auto"/>
        <w:left w:val="none" w:sz="0" w:space="0" w:color="auto"/>
        <w:bottom w:val="none" w:sz="0" w:space="0" w:color="auto"/>
        <w:right w:val="none" w:sz="0" w:space="0" w:color="auto"/>
      </w:divBdr>
      <w:divsChild>
        <w:div w:id="768701961">
          <w:marLeft w:val="0"/>
          <w:marRight w:val="0"/>
          <w:marTop w:val="0"/>
          <w:marBottom w:val="0"/>
          <w:divBdr>
            <w:top w:val="none" w:sz="0" w:space="0" w:color="auto"/>
            <w:left w:val="none" w:sz="0" w:space="0" w:color="auto"/>
            <w:bottom w:val="none" w:sz="0" w:space="0" w:color="auto"/>
            <w:right w:val="none" w:sz="0" w:space="0" w:color="auto"/>
          </w:divBdr>
          <w:divsChild>
            <w:div w:id="677272567">
              <w:marLeft w:val="0"/>
              <w:marRight w:val="0"/>
              <w:marTop w:val="0"/>
              <w:marBottom w:val="0"/>
              <w:divBdr>
                <w:top w:val="none" w:sz="0" w:space="0" w:color="auto"/>
                <w:left w:val="none" w:sz="0" w:space="0" w:color="auto"/>
                <w:bottom w:val="none" w:sz="0" w:space="0" w:color="auto"/>
                <w:right w:val="none" w:sz="0" w:space="0" w:color="auto"/>
              </w:divBdr>
              <w:divsChild>
                <w:div w:id="11862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69576">
      <w:bodyDiv w:val="1"/>
      <w:marLeft w:val="0"/>
      <w:marRight w:val="0"/>
      <w:marTop w:val="0"/>
      <w:marBottom w:val="0"/>
      <w:divBdr>
        <w:top w:val="none" w:sz="0" w:space="0" w:color="auto"/>
        <w:left w:val="none" w:sz="0" w:space="0" w:color="auto"/>
        <w:bottom w:val="none" w:sz="0" w:space="0" w:color="auto"/>
        <w:right w:val="none" w:sz="0" w:space="0" w:color="auto"/>
      </w:divBdr>
    </w:div>
    <w:div w:id="1779443578">
      <w:bodyDiv w:val="1"/>
      <w:marLeft w:val="0"/>
      <w:marRight w:val="0"/>
      <w:marTop w:val="0"/>
      <w:marBottom w:val="0"/>
      <w:divBdr>
        <w:top w:val="none" w:sz="0" w:space="0" w:color="auto"/>
        <w:left w:val="none" w:sz="0" w:space="0" w:color="auto"/>
        <w:bottom w:val="none" w:sz="0" w:space="0" w:color="auto"/>
        <w:right w:val="none" w:sz="0" w:space="0" w:color="auto"/>
      </w:divBdr>
    </w:div>
    <w:div w:id="1793984316">
      <w:bodyDiv w:val="1"/>
      <w:marLeft w:val="0"/>
      <w:marRight w:val="0"/>
      <w:marTop w:val="0"/>
      <w:marBottom w:val="0"/>
      <w:divBdr>
        <w:top w:val="none" w:sz="0" w:space="0" w:color="auto"/>
        <w:left w:val="none" w:sz="0" w:space="0" w:color="auto"/>
        <w:bottom w:val="none" w:sz="0" w:space="0" w:color="auto"/>
        <w:right w:val="none" w:sz="0" w:space="0" w:color="auto"/>
      </w:divBdr>
    </w:div>
    <w:div w:id="1794404333">
      <w:bodyDiv w:val="1"/>
      <w:marLeft w:val="0"/>
      <w:marRight w:val="0"/>
      <w:marTop w:val="0"/>
      <w:marBottom w:val="0"/>
      <w:divBdr>
        <w:top w:val="none" w:sz="0" w:space="0" w:color="auto"/>
        <w:left w:val="none" w:sz="0" w:space="0" w:color="auto"/>
        <w:bottom w:val="none" w:sz="0" w:space="0" w:color="auto"/>
        <w:right w:val="none" w:sz="0" w:space="0" w:color="auto"/>
      </w:divBdr>
    </w:div>
    <w:div w:id="1806385766">
      <w:bodyDiv w:val="1"/>
      <w:marLeft w:val="0"/>
      <w:marRight w:val="0"/>
      <w:marTop w:val="0"/>
      <w:marBottom w:val="0"/>
      <w:divBdr>
        <w:top w:val="none" w:sz="0" w:space="0" w:color="auto"/>
        <w:left w:val="none" w:sz="0" w:space="0" w:color="auto"/>
        <w:bottom w:val="none" w:sz="0" w:space="0" w:color="auto"/>
        <w:right w:val="none" w:sz="0" w:space="0" w:color="auto"/>
      </w:divBdr>
      <w:divsChild>
        <w:div w:id="414132895">
          <w:marLeft w:val="0"/>
          <w:marRight w:val="0"/>
          <w:marTop w:val="0"/>
          <w:marBottom w:val="0"/>
          <w:divBdr>
            <w:top w:val="single" w:sz="2" w:space="0" w:color="D9D9E3"/>
            <w:left w:val="single" w:sz="2" w:space="0" w:color="D9D9E3"/>
            <w:bottom w:val="single" w:sz="2" w:space="0" w:color="D9D9E3"/>
            <w:right w:val="single" w:sz="2" w:space="0" w:color="D9D9E3"/>
          </w:divBdr>
          <w:divsChild>
            <w:div w:id="596182797">
              <w:marLeft w:val="0"/>
              <w:marRight w:val="0"/>
              <w:marTop w:val="0"/>
              <w:marBottom w:val="0"/>
              <w:divBdr>
                <w:top w:val="single" w:sz="2" w:space="0" w:color="D9D9E3"/>
                <w:left w:val="single" w:sz="2" w:space="0" w:color="D9D9E3"/>
                <w:bottom w:val="single" w:sz="2" w:space="0" w:color="D9D9E3"/>
                <w:right w:val="single" w:sz="2" w:space="0" w:color="D9D9E3"/>
              </w:divBdr>
              <w:divsChild>
                <w:div w:id="328139320">
                  <w:marLeft w:val="0"/>
                  <w:marRight w:val="0"/>
                  <w:marTop w:val="0"/>
                  <w:marBottom w:val="0"/>
                  <w:divBdr>
                    <w:top w:val="single" w:sz="2" w:space="0" w:color="D9D9E3"/>
                    <w:left w:val="single" w:sz="2" w:space="0" w:color="D9D9E3"/>
                    <w:bottom w:val="single" w:sz="2" w:space="0" w:color="D9D9E3"/>
                    <w:right w:val="single" w:sz="2" w:space="0" w:color="D9D9E3"/>
                  </w:divBdr>
                  <w:divsChild>
                    <w:div w:id="517742448">
                      <w:marLeft w:val="0"/>
                      <w:marRight w:val="0"/>
                      <w:marTop w:val="0"/>
                      <w:marBottom w:val="0"/>
                      <w:divBdr>
                        <w:top w:val="single" w:sz="2" w:space="0" w:color="D9D9E3"/>
                        <w:left w:val="single" w:sz="2" w:space="0" w:color="D9D9E3"/>
                        <w:bottom w:val="single" w:sz="2" w:space="0" w:color="D9D9E3"/>
                        <w:right w:val="single" w:sz="2" w:space="0" w:color="D9D9E3"/>
                      </w:divBdr>
                      <w:divsChild>
                        <w:div w:id="1528909103">
                          <w:marLeft w:val="0"/>
                          <w:marRight w:val="0"/>
                          <w:marTop w:val="0"/>
                          <w:marBottom w:val="0"/>
                          <w:divBdr>
                            <w:top w:val="none" w:sz="0" w:space="0" w:color="auto"/>
                            <w:left w:val="none" w:sz="0" w:space="0" w:color="auto"/>
                            <w:bottom w:val="none" w:sz="0" w:space="0" w:color="auto"/>
                            <w:right w:val="none" w:sz="0" w:space="0" w:color="auto"/>
                          </w:divBdr>
                          <w:divsChild>
                            <w:div w:id="210680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689524758">
                                  <w:marLeft w:val="0"/>
                                  <w:marRight w:val="0"/>
                                  <w:marTop w:val="0"/>
                                  <w:marBottom w:val="0"/>
                                  <w:divBdr>
                                    <w:top w:val="single" w:sz="2" w:space="0" w:color="D9D9E3"/>
                                    <w:left w:val="single" w:sz="2" w:space="0" w:color="D9D9E3"/>
                                    <w:bottom w:val="single" w:sz="2" w:space="0" w:color="D9D9E3"/>
                                    <w:right w:val="single" w:sz="2" w:space="0" w:color="D9D9E3"/>
                                  </w:divBdr>
                                  <w:divsChild>
                                    <w:div w:id="496043927">
                                      <w:marLeft w:val="0"/>
                                      <w:marRight w:val="0"/>
                                      <w:marTop w:val="0"/>
                                      <w:marBottom w:val="0"/>
                                      <w:divBdr>
                                        <w:top w:val="single" w:sz="2" w:space="0" w:color="D9D9E3"/>
                                        <w:left w:val="single" w:sz="2" w:space="0" w:color="D9D9E3"/>
                                        <w:bottom w:val="single" w:sz="2" w:space="0" w:color="D9D9E3"/>
                                        <w:right w:val="single" w:sz="2" w:space="0" w:color="D9D9E3"/>
                                      </w:divBdr>
                                      <w:divsChild>
                                        <w:div w:id="578250533">
                                          <w:marLeft w:val="0"/>
                                          <w:marRight w:val="0"/>
                                          <w:marTop w:val="0"/>
                                          <w:marBottom w:val="0"/>
                                          <w:divBdr>
                                            <w:top w:val="single" w:sz="2" w:space="0" w:color="D9D9E3"/>
                                            <w:left w:val="single" w:sz="2" w:space="0" w:color="D9D9E3"/>
                                            <w:bottom w:val="single" w:sz="2" w:space="0" w:color="D9D9E3"/>
                                            <w:right w:val="single" w:sz="2" w:space="0" w:color="D9D9E3"/>
                                          </w:divBdr>
                                          <w:divsChild>
                                            <w:div w:id="1292132550">
                                              <w:marLeft w:val="0"/>
                                              <w:marRight w:val="0"/>
                                              <w:marTop w:val="0"/>
                                              <w:marBottom w:val="0"/>
                                              <w:divBdr>
                                                <w:top w:val="single" w:sz="2" w:space="0" w:color="D9D9E3"/>
                                                <w:left w:val="single" w:sz="2" w:space="0" w:color="D9D9E3"/>
                                                <w:bottom w:val="single" w:sz="2" w:space="0" w:color="D9D9E3"/>
                                                <w:right w:val="single" w:sz="2" w:space="0" w:color="D9D9E3"/>
                                              </w:divBdr>
                                              <w:divsChild>
                                                <w:div w:id="1144083374">
                                                  <w:marLeft w:val="0"/>
                                                  <w:marRight w:val="0"/>
                                                  <w:marTop w:val="0"/>
                                                  <w:marBottom w:val="0"/>
                                                  <w:divBdr>
                                                    <w:top w:val="single" w:sz="2" w:space="0" w:color="D9D9E3"/>
                                                    <w:left w:val="single" w:sz="2" w:space="0" w:color="D9D9E3"/>
                                                    <w:bottom w:val="single" w:sz="2" w:space="0" w:color="D9D9E3"/>
                                                    <w:right w:val="single" w:sz="2" w:space="0" w:color="D9D9E3"/>
                                                  </w:divBdr>
                                                  <w:divsChild>
                                                    <w:div w:id="194059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8459629">
          <w:marLeft w:val="0"/>
          <w:marRight w:val="0"/>
          <w:marTop w:val="0"/>
          <w:marBottom w:val="0"/>
          <w:divBdr>
            <w:top w:val="single" w:sz="2" w:space="0" w:color="D9D9E3"/>
            <w:left w:val="single" w:sz="2" w:space="0" w:color="D9D9E3"/>
            <w:bottom w:val="single" w:sz="2" w:space="0" w:color="D9D9E3"/>
            <w:right w:val="single" w:sz="2" w:space="0" w:color="D9D9E3"/>
          </w:divBdr>
          <w:divsChild>
            <w:div w:id="2138378259">
              <w:marLeft w:val="0"/>
              <w:marRight w:val="0"/>
              <w:marTop w:val="0"/>
              <w:marBottom w:val="0"/>
              <w:divBdr>
                <w:top w:val="single" w:sz="2" w:space="0" w:color="D9D9E3"/>
                <w:left w:val="single" w:sz="2" w:space="0" w:color="D9D9E3"/>
                <w:bottom w:val="single" w:sz="2" w:space="0" w:color="D9D9E3"/>
                <w:right w:val="single" w:sz="2" w:space="0" w:color="D9D9E3"/>
              </w:divBdr>
              <w:divsChild>
                <w:div w:id="87438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5412319">
      <w:bodyDiv w:val="1"/>
      <w:marLeft w:val="0"/>
      <w:marRight w:val="0"/>
      <w:marTop w:val="0"/>
      <w:marBottom w:val="0"/>
      <w:divBdr>
        <w:top w:val="none" w:sz="0" w:space="0" w:color="auto"/>
        <w:left w:val="none" w:sz="0" w:space="0" w:color="auto"/>
        <w:bottom w:val="none" w:sz="0" w:space="0" w:color="auto"/>
        <w:right w:val="none" w:sz="0" w:space="0" w:color="auto"/>
      </w:divBdr>
    </w:div>
    <w:div w:id="1835609083">
      <w:bodyDiv w:val="1"/>
      <w:marLeft w:val="0"/>
      <w:marRight w:val="0"/>
      <w:marTop w:val="0"/>
      <w:marBottom w:val="0"/>
      <w:divBdr>
        <w:top w:val="none" w:sz="0" w:space="0" w:color="auto"/>
        <w:left w:val="none" w:sz="0" w:space="0" w:color="auto"/>
        <w:bottom w:val="none" w:sz="0" w:space="0" w:color="auto"/>
        <w:right w:val="none" w:sz="0" w:space="0" w:color="auto"/>
      </w:divBdr>
    </w:div>
    <w:div w:id="1836677132">
      <w:bodyDiv w:val="1"/>
      <w:marLeft w:val="0"/>
      <w:marRight w:val="0"/>
      <w:marTop w:val="0"/>
      <w:marBottom w:val="0"/>
      <w:divBdr>
        <w:top w:val="none" w:sz="0" w:space="0" w:color="auto"/>
        <w:left w:val="none" w:sz="0" w:space="0" w:color="auto"/>
        <w:bottom w:val="none" w:sz="0" w:space="0" w:color="auto"/>
        <w:right w:val="none" w:sz="0" w:space="0" w:color="auto"/>
      </w:divBdr>
    </w:div>
    <w:div w:id="1839343331">
      <w:bodyDiv w:val="1"/>
      <w:marLeft w:val="0"/>
      <w:marRight w:val="0"/>
      <w:marTop w:val="0"/>
      <w:marBottom w:val="0"/>
      <w:divBdr>
        <w:top w:val="none" w:sz="0" w:space="0" w:color="auto"/>
        <w:left w:val="none" w:sz="0" w:space="0" w:color="auto"/>
        <w:bottom w:val="none" w:sz="0" w:space="0" w:color="auto"/>
        <w:right w:val="none" w:sz="0" w:space="0" w:color="auto"/>
      </w:divBdr>
      <w:divsChild>
        <w:div w:id="1923290723">
          <w:marLeft w:val="0"/>
          <w:marRight w:val="0"/>
          <w:marTop w:val="0"/>
          <w:marBottom w:val="0"/>
          <w:divBdr>
            <w:top w:val="none" w:sz="0" w:space="0" w:color="auto"/>
            <w:left w:val="none" w:sz="0" w:space="0" w:color="auto"/>
            <w:bottom w:val="none" w:sz="0" w:space="0" w:color="auto"/>
            <w:right w:val="none" w:sz="0" w:space="0" w:color="auto"/>
          </w:divBdr>
          <w:divsChild>
            <w:div w:id="290092764">
              <w:marLeft w:val="0"/>
              <w:marRight w:val="0"/>
              <w:marTop w:val="0"/>
              <w:marBottom w:val="0"/>
              <w:divBdr>
                <w:top w:val="none" w:sz="0" w:space="0" w:color="auto"/>
                <w:left w:val="none" w:sz="0" w:space="0" w:color="auto"/>
                <w:bottom w:val="none" w:sz="0" w:space="0" w:color="auto"/>
                <w:right w:val="none" w:sz="0" w:space="0" w:color="auto"/>
              </w:divBdr>
              <w:divsChild>
                <w:div w:id="3258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9709">
      <w:bodyDiv w:val="1"/>
      <w:marLeft w:val="0"/>
      <w:marRight w:val="0"/>
      <w:marTop w:val="0"/>
      <w:marBottom w:val="0"/>
      <w:divBdr>
        <w:top w:val="none" w:sz="0" w:space="0" w:color="auto"/>
        <w:left w:val="none" w:sz="0" w:space="0" w:color="auto"/>
        <w:bottom w:val="none" w:sz="0" w:space="0" w:color="auto"/>
        <w:right w:val="none" w:sz="0" w:space="0" w:color="auto"/>
      </w:divBdr>
    </w:div>
    <w:div w:id="1848985245">
      <w:bodyDiv w:val="1"/>
      <w:marLeft w:val="0"/>
      <w:marRight w:val="0"/>
      <w:marTop w:val="0"/>
      <w:marBottom w:val="0"/>
      <w:divBdr>
        <w:top w:val="none" w:sz="0" w:space="0" w:color="auto"/>
        <w:left w:val="none" w:sz="0" w:space="0" w:color="auto"/>
        <w:bottom w:val="none" w:sz="0" w:space="0" w:color="auto"/>
        <w:right w:val="none" w:sz="0" w:space="0" w:color="auto"/>
      </w:divBdr>
    </w:div>
    <w:div w:id="1850637488">
      <w:bodyDiv w:val="1"/>
      <w:marLeft w:val="0"/>
      <w:marRight w:val="0"/>
      <w:marTop w:val="0"/>
      <w:marBottom w:val="0"/>
      <w:divBdr>
        <w:top w:val="none" w:sz="0" w:space="0" w:color="auto"/>
        <w:left w:val="none" w:sz="0" w:space="0" w:color="auto"/>
        <w:bottom w:val="none" w:sz="0" w:space="0" w:color="auto"/>
        <w:right w:val="none" w:sz="0" w:space="0" w:color="auto"/>
      </w:divBdr>
    </w:div>
    <w:div w:id="1860507677">
      <w:bodyDiv w:val="1"/>
      <w:marLeft w:val="0"/>
      <w:marRight w:val="0"/>
      <w:marTop w:val="0"/>
      <w:marBottom w:val="0"/>
      <w:divBdr>
        <w:top w:val="none" w:sz="0" w:space="0" w:color="auto"/>
        <w:left w:val="none" w:sz="0" w:space="0" w:color="auto"/>
        <w:bottom w:val="none" w:sz="0" w:space="0" w:color="auto"/>
        <w:right w:val="none" w:sz="0" w:space="0" w:color="auto"/>
      </w:divBdr>
    </w:div>
    <w:div w:id="1863779318">
      <w:bodyDiv w:val="1"/>
      <w:marLeft w:val="0"/>
      <w:marRight w:val="0"/>
      <w:marTop w:val="0"/>
      <w:marBottom w:val="0"/>
      <w:divBdr>
        <w:top w:val="none" w:sz="0" w:space="0" w:color="auto"/>
        <w:left w:val="none" w:sz="0" w:space="0" w:color="auto"/>
        <w:bottom w:val="none" w:sz="0" w:space="0" w:color="auto"/>
        <w:right w:val="none" w:sz="0" w:space="0" w:color="auto"/>
      </w:divBdr>
    </w:div>
    <w:div w:id="1872379794">
      <w:bodyDiv w:val="1"/>
      <w:marLeft w:val="0"/>
      <w:marRight w:val="0"/>
      <w:marTop w:val="0"/>
      <w:marBottom w:val="0"/>
      <w:divBdr>
        <w:top w:val="none" w:sz="0" w:space="0" w:color="auto"/>
        <w:left w:val="none" w:sz="0" w:space="0" w:color="auto"/>
        <w:bottom w:val="none" w:sz="0" w:space="0" w:color="auto"/>
        <w:right w:val="none" w:sz="0" w:space="0" w:color="auto"/>
      </w:divBdr>
    </w:div>
    <w:div w:id="1874883377">
      <w:bodyDiv w:val="1"/>
      <w:marLeft w:val="0"/>
      <w:marRight w:val="0"/>
      <w:marTop w:val="0"/>
      <w:marBottom w:val="0"/>
      <w:divBdr>
        <w:top w:val="none" w:sz="0" w:space="0" w:color="auto"/>
        <w:left w:val="none" w:sz="0" w:space="0" w:color="auto"/>
        <w:bottom w:val="none" w:sz="0" w:space="0" w:color="auto"/>
        <w:right w:val="none" w:sz="0" w:space="0" w:color="auto"/>
      </w:divBdr>
    </w:div>
    <w:div w:id="1877691432">
      <w:bodyDiv w:val="1"/>
      <w:marLeft w:val="0"/>
      <w:marRight w:val="0"/>
      <w:marTop w:val="0"/>
      <w:marBottom w:val="0"/>
      <w:divBdr>
        <w:top w:val="none" w:sz="0" w:space="0" w:color="auto"/>
        <w:left w:val="none" w:sz="0" w:space="0" w:color="auto"/>
        <w:bottom w:val="none" w:sz="0" w:space="0" w:color="auto"/>
        <w:right w:val="none" w:sz="0" w:space="0" w:color="auto"/>
      </w:divBdr>
    </w:div>
    <w:div w:id="1882814594">
      <w:bodyDiv w:val="1"/>
      <w:marLeft w:val="0"/>
      <w:marRight w:val="0"/>
      <w:marTop w:val="0"/>
      <w:marBottom w:val="0"/>
      <w:divBdr>
        <w:top w:val="none" w:sz="0" w:space="0" w:color="auto"/>
        <w:left w:val="none" w:sz="0" w:space="0" w:color="auto"/>
        <w:bottom w:val="none" w:sz="0" w:space="0" w:color="auto"/>
        <w:right w:val="none" w:sz="0" w:space="0" w:color="auto"/>
      </w:divBdr>
    </w:div>
    <w:div w:id="1884638165">
      <w:bodyDiv w:val="1"/>
      <w:marLeft w:val="0"/>
      <w:marRight w:val="0"/>
      <w:marTop w:val="0"/>
      <w:marBottom w:val="0"/>
      <w:divBdr>
        <w:top w:val="none" w:sz="0" w:space="0" w:color="auto"/>
        <w:left w:val="none" w:sz="0" w:space="0" w:color="auto"/>
        <w:bottom w:val="none" w:sz="0" w:space="0" w:color="auto"/>
        <w:right w:val="none" w:sz="0" w:space="0" w:color="auto"/>
      </w:divBdr>
    </w:div>
    <w:div w:id="1898935192">
      <w:bodyDiv w:val="1"/>
      <w:marLeft w:val="0"/>
      <w:marRight w:val="0"/>
      <w:marTop w:val="0"/>
      <w:marBottom w:val="0"/>
      <w:divBdr>
        <w:top w:val="none" w:sz="0" w:space="0" w:color="auto"/>
        <w:left w:val="none" w:sz="0" w:space="0" w:color="auto"/>
        <w:bottom w:val="none" w:sz="0" w:space="0" w:color="auto"/>
        <w:right w:val="none" w:sz="0" w:space="0" w:color="auto"/>
      </w:divBdr>
    </w:div>
    <w:div w:id="1900629403">
      <w:bodyDiv w:val="1"/>
      <w:marLeft w:val="0"/>
      <w:marRight w:val="0"/>
      <w:marTop w:val="0"/>
      <w:marBottom w:val="0"/>
      <w:divBdr>
        <w:top w:val="none" w:sz="0" w:space="0" w:color="auto"/>
        <w:left w:val="none" w:sz="0" w:space="0" w:color="auto"/>
        <w:bottom w:val="none" w:sz="0" w:space="0" w:color="auto"/>
        <w:right w:val="none" w:sz="0" w:space="0" w:color="auto"/>
      </w:divBdr>
    </w:div>
    <w:div w:id="1911891514">
      <w:bodyDiv w:val="1"/>
      <w:marLeft w:val="0"/>
      <w:marRight w:val="0"/>
      <w:marTop w:val="0"/>
      <w:marBottom w:val="0"/>
      <w:divBdr>
        <w:top w:val="none" w:sz="0" w:space="0" w:color="auto"/>
        <w:left w:val="none" w:sz="0" w:space="0" w:color="auto"/>
        <w:bottom w:val="none" w:sz="0" w:space="0" w:color="auto"/>
        <w:right w:val="none" w:sz="0" w:space="0" w:color="auto"/>
      </w:divBdr>
    </w:div>
    <w:div w:id="1915819614">
      <w:bodyDiv w:val="1"/>
      <w:marLeft w:val="0"/>
      <w:marRight w:val="0"/>
      <w:marTop w:val="0"/>
      <w:marBottom w:val="0"/>
      <w:divBdr>
        <w:top w:val="none" w:sz="0" w:space="0" w:color="auto"/>
        <w:left w:val="none" w:sz="0" w:space="0" w:color="auto"/>
        <w:bottom w:val="none" w:sz="0" w:space="0" w:color="auto"/>
        <w:right w:val="none" w:sz="0" w:space="0" w:color="auto"/>
      </w:divBdr>
      <w:divsChild>
        <w:div w:id="639966193">
          <w:marLeft w:val="0"/>
          <w:marRight w:val="0"/>
          <w:marTop w:val="0"/>
          <w:marBottom w:val="0"/>
          <w:divBdr>
            <w:top w:val="none" w:sz="0" w:space="0" w:color="auto"/>
            <w:left w:val="none" w:sz="0" w:space="0" w:color="auto"/>
            <w:bottom w:val="none" w:sz="0" w:space="0" w:color="auto"/>
            <w:right w:val="none" w:sz="0" w:space="0" w:color="auto"/>
          </w:divBdr>
          <w:divsChild>
            <w:div w:id="1147018930">
              <w:marLeft w:val="0"/>
              <w:marRight w:val="0"/>
              <w:marTop w:val="0"/>
              <w:marBottom w:val="0"/>
              <w:divBdr>
                <w:top w:val="none" w:sz="0" w:space="0" w:color="auto"/>
                <w:left w:val="none" w:sz="0" w:space="0" w:color="auto"/>
                <w:bottom w:val="none" w:sz="0" w:space="0" w:color="auto"/>
                <w:right w:val="none" w:sz="0" w:space="0" w:color="auto"/>
              </w:divBdr>
              <w:divsChild>
                <w:div w:id="12982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7189">
      <w:bodyDiv w:val="1"/>
      <w:marLeft w:val="0"/>
      <w:marRight w:val="0"/>
      <w:marTop w:val="0"/>
      <w:marBottom w:val="0"/>
      <w:divBdr>
        <w:top w:val="none" w:sz="0" w:space="0" w:color="auto"/>
        <w:left w:val="none" w:sz="0" w:space="0" w:color="auto"/>
        <w:bottom w:val="none" w:sz="0" w:space="0" w:color="auto"/>
        <w:right w:val="none" w:sz="0" w:space="0" w:color="auto"/>
      </w:divBdr>
      <w:divsChild>
        <w:div w:id="377169497">
          <w:marLeft w:val="0"/>
          <w:marRight w:val="0"/>
          <w:marTop w:val="0"/>
          <w:marBottom w:val="0"/>
          <w:divBdr>
            <w:top w:val="single" w:sz="2" w:space="0" w:color="D9D9E3"/>
            <w:left w:val="single" w:sz="2" w:space="0" w:color="D9D9E3"/>
            <w:bottom w:val="single" w:sz="2" w:space="0" w:color="D9D9E3"/>
            <w:right w:val="single" w:sz="2" w:space="0" w:color="D9D9E3"/>
          </w:divBdr>
          <w:divsChild>
            <w:div w:id="1448042280">
              <w:marLeft w:val="0"/>
              <w:marRight w:val="0"/>
              <w:marTop w:val="0"/>
              <w:marBottom w:val="0"/>
              <w:divBdr>
                <w:top w:val="single" w:sz="2" w:space="0" w:color="D9D9E3"/>
                <w:left w:val="single" w:sz="2" w:space="0" w:color="D9D9E3"/>
                <w:bottom w:val="single" w:sz="2" w:space="0" w:color="D9D9E3"/>
                <w:right w:val="single" w:sz="2" w:space="0" w:color="D9D9E3"/>
              </w:divBdr>
              <w:divsChild>
                <w:div w:id="108397067">
                  <w:marLeft w:val="0"/>
                  <w:marRight w:val="0"/>
                  <w:marTop w:val="0"/>
                  <w:marBottom w:val="0"/>
                  <w:divBdr>
                    <w:top w:val="single" w:sz="2" w:space="0" w:color="D9D9E3"/>
                    <w:left w:val="single" w:sz="2" w:space="0" w:color="D9D9E3"/>
                    <w:bottom w:val="single" w:sz="2" w:space="0" w:color="D9D9E3"/>
                    <w:right w:val="single" w:sz="2" w:space="0" w:color="D9D9E3"/>
                  </w:divBdr>
                  <w:divsChild>
                    <w:div w:id="1547645522">
                      <w:marLeft w:val="0"/>
                      <w:marRight w:val="0"/>
                      <w:marTop w:val="0"/>
                      <w:marBottom w:val="0"/>
                      <w:divBdr>
                        <w:top w:val="single" w:sz="2" w:space="0" w:color="D9D9E3"/>
                        <w:left w:val="single" w:sz="2" w:space="0" w:color="D9D9E3"/>
                        <w:bottom w:val="single" w:sz="2" w:space="0" w:color="D9D9E3"/>
                        <w:right w:val="single" w:sz="2" w:space="0" w:color="D9D9E3"/>
                      </w:divBdr>
                      <w:divsChild>
                        <w:div w:id="790590284">
                          <w:marLeft w:val="0"/>
                          <w:marRight w:val="0"/>
                          <w:marTop w:val="0"/>
                          <w:marBottom w:val="0"/>
                          <w:divBdr>
                            <w:top w:val="none" w:sz="0" w:space="0" w:color="auto"/>
                            <w:left w:val="none" w:sz="0" w:space="0" w:color="auto"/>
                            <w:bottom w:val="none" w:sz="0" w:space="0" w:color="auto"/>
                            <w:right w:val="none" w:sz="0" w:space="0" w:color="auto"/>
                          </w:divBdr>
                          <w:divsChild>
                            <w:div w:id="1652832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144982">
                                  <w:marLeft w:val="0"/>
                                  <w:marRight w:val="0"/>
                                  <w:marTop w:val="0"/>
                                  <w:marBottom w:val="0"/>
                                  <w:divBdr>
                                    <w:top w:val="single" w:sz="2" w:space="0" w:color="D9D9E3"/>
                                    <w:left w:val="single" w:sz="2" w:space="0" w:color="D9D9E3"/>
                                    <w:bottom w:val="single" w:sz="2" w:space="0" w:color="D9D9E3"/>
                                    <w:right w:val="single" w:sz="2" w:space="0" w:color="D9D9E3"/>
                                  </w:divBdr>
                                  <w:divsChild>
                                    <w:div w:id="66924256">
                                      <w:marLeft w:val="0"/>
                                      <w:marRight w:val="0"/>
                                      <w:marTop w:val="0"/>
                                      <w:marBottom w:val="0"/>
                                      <w:divBdr>
                                        <w:top w:val="single" w:sz="2" w:space="0" w:color="D9D9E3"/>
                                        <w:left w:val="single" w:sz="2" w:space="0" w:color="D9D9E3"/>
                                        <w:bottom w:val="single" w:sz="2" w:space="0" w:color="D9D9E3"/>
                                        <w:right w:val="single" w:sz="2" w:space="0" w:color="D9D9E3"/>
                                      </w:divBdr>
                                      <w:divsChild>
                                        <w:div w:id="671418422">
                                          <w:marLeft w:val="0"/>
                                          <w:marRight w:val="0"/>
                                          <w:marTop w:val="0"/>
                                          <w:marBottom w:val="0"/>
                                          <w:divBdr>
                                            <w:top w:val="single" w:sz="2" w:space="0" w:color="D9D9E3"/>
                                            <w:left w:val="single" w:sz="2" w:space="0" w:color="D9D9E3"/>
                                            <w:bottom w:val="single" w:sz="2" w:space="0" w:color="D9D9E3"/>
                                            <w:right w:val="single" w:sz="2" w:space="0" w:color="D9D9E3"/>
                                          </w:divBdr>
                                          <w:divsChild>
                                            <w:div w:id="1528567540">
                                              <w:marLeft w:val="0"/>
                                              <w:marRight w:val="0"/>
                                              <w:marTop w:val="0"/>
                                              <w:marBottom w:val="0"/>
                                              <w:divBdr>
                                                <w:top w:val="single" w:sz="2" w:space="0" w:color="D9D9E3"/>
                                                <w:left w:val="single" w:sz="2" w:space="0" w:color="D9D9E3"/>
                                                <w:bottom w:val="single" w:sz="2" w:space="0" w:color="D9D9E3"/>
                                                <w:right w:val="single" w:sz="2" w:space="0" w:color="D9D9E3"/>
                                              </w:divBdr>
                                              <w:divsChild>
                                                <w:div w:id="1878855083">
                                                  <w:marLeft w:val="0"/>
                                                  <w:marRight w:val="0"/>
                                                  <w:marTop w:val="0"/>
                                                  <w:marBottom w:val="0"/>
                                                  <w:divBdr>
                                                    <w:top w:val="single" w:sz="2" w:space="0" w:color="D9D9E3"/>
                                                    <w:left w:val="single" w:sz="2" w:space="0" w:color="D9D9E3"/>
                                                    <w:bottom w:val="single" w:sz="2" w:space="0" w:color="D9D9E3"/>
                                                    <w:right w:val="single" w:sz="2" w:space="0" w:color="D9D9E3"/>
                                                  </w:divBdr>
                                                  <w:divsChild>
                                                    <w:div w:id="91717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6517380">
          <w:marLeft w:val="0"/>
          <w:marRight w:val="0"/>
          <w:marTop w:val="0"/>
          <w:marBottom w:val="0"/>
          <w:divBdr>
            <w:top w:val="single" w:sz="2" w:space="0" w:color="D9D9E3"/>
            <w:left w:val="single" w:sz="2" w:space="0" w:color="D9D9E3"/>
            <w:bottom w:val="single" w:sz="2" w:space="0" w:color="D9D9E3"/>
            <w:right w:val="single" w:sz="2" w:space="0" w:color="D9D9E3"/>
          </w:divBdr>
          <w:divsChild>
            <w:div w:id="852643131">
              <w:marLeft w:val="0"/>
              <w:marRight w:val="0"/>
              <w:marTop w:val="0"/>
              <w:marBottom w:val="0"/>
              <w:divBdr>
                <w:top w:val="single" w:sz="2" w:space="0" w:color="D9D9E3"/>
                <w:left w:val="single" w:sz="2" w:space="0" w:color="D9D9E3"/>
                <w:bottom w:val="single" w:sz="2" w:space="0" w:color="D9D9E3"/>
                <w:right w:val="single" w:sz="2" w:space="0" w:color="D9D9E3"/>
              </w:divBdr>
              <w:divsChild>
                <w:div w:id="105705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8053639">
      <w:bodyDiv w:val="1"/>
      <w:marLeft w:val="0"/>
      <w:marRight w:val="0"/>
      <w:marTop w:val="0"/>
      <w:marBottom w:val="0"/>
      <w:divBdr>
        <w:top w:val="none" w:sz="0" w:space="0" w:color="auto"/>
        <w:left w:val="none" w:sz="0" w:space="0" w:color="auto"/>
        <w:bottom w:val="none" w:sz="0" w:space="0" w:color="auto"/>
        <w:right w:val="none" w:sz="0" w:space="0" w:color="auto"/>
      </w:divBdr>
      <w:divsChild>
        <w:div w:id="1373386270">
          <w:marLeft w:val="0"/>
          <w:marRight w:val="0"/>
          <w:marTop w:val="0"/>
          <w:marBottom w:val="0"/>
          <w:divBdr>
            <w:top w:val="none" w:sz="0" w:space="0" w:color="auto"/>
            <w:left w:val="none" w:sz="0" w:space="0" w:color="auto"/>
            <w:bottom w:val="none" w:sz="0" w:space="0" w:color="auto"/>
            <w:right w:val="none" w:sz="0" w:space="0" w:color="auto"/>
          </w:divBdr>
          <w:divsChild>
            <w:div w:id="383069899">
              <w:marLeft w:val="0"/>
              <w:marRight w:val="0"/>
              <w:marTop w:val="0"/>
              <w:marBottom w:val="0"/>
              <w:divBdr>
                <w:top w:val="none" w:sz="0" w:space="0" w:color="auto"/>
                <w:left w:val="none" w:sz="0" w:space="0" w:color="auto"/>
                <w:bottom w:val="none" w:sz="0" w:space="0" w:color="auto"/>
                <w:right w:val="none" w:sz="0" w:space="0" w:color="auto"/>
              </w:divBdr>
              <w:divsChild>
                <w:div w:id="968052488">
                  <w:marLeft w:val="0"/>
                  <w:marRight w:val="0"/>
                  <w:marTop w:val="0"/>
                  <w:marBottom w:val="0"/>
                  <w:divBdr>
                    <w:top w:val="none" w:sz="0" w:space="0" w:color="auto"/>
                    <w:left w:val="none" w:sz="0" w:space="0" w:color="auto"/>
                    <w:bottom w:val="none" w:sz="0" w:space="0" w:color="auto"/>
                    <w:right w:val="none" w:sz="0" w:space="0" w:color="auto"/>
                  </w:divBdr>
                </w:div>
              </w:divsChild>
            </w:div>
            <w:div w:id="1441074235">
              <w:marLeft w:val="0"/>
              <w:marRight w:val="0"/>
              <w:marTop w:val="0"/>
              <w:marBottom w:val="0"/>
              <w:divBdr>
                <w:top w:val="none" w:sz="0" w:space="0" w:color="auto"/>
                <w:left w:val="none" w:sz="0" w:space="0" w:color="auto"/>
                <w:bottom w:val="none" w:sz="0" w:space="0" w:color="auto"/>
                <w:right w:val="none" w:sz="0" w:space="0" w:color="auto"/>
              </w:divBdr>
              <w:divsChild>
                <w:div w:id="7838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6311">
          <w:marLeft w:val="0"/>
          <w:marRight w:val="0"/>
          <w:marTop w:val="0"/>
          <w:marBottom w:val="0"/>
          <w:divBdr>
            <w:top w:val="none" w:sz="0" w:space="0" w:color="auto"/>
            <w:left w:val="none" w:sz="0" w:space="0" w:color="auto"/>
            <w:bottom w:val="none" w:sz="0" w:space="0" w:color="auto"/>
            <w:right w:val="none" w:sz="0" w:space="0" w:color="auto"/>
          </w:divBdr>
          <w:divsChild>
            <w:div w:id="1360817433">
              <w:marLeft w:val="0"/>
              <w:marRight w:val="0"/>
              <w:marTop w:val="0"/>
              <w:marBottom w:val="0"/>
              <w:divBdr>
                <w:top w:val="none" w:sz="0" w:space="0" w:color="auto"/>
                <w:left w:val="none" w:sz="0" w:space="0" w:color="auto"/>
                <w:bottom w:val="none" w:sz="0" w:space="0" w:color="auto"/>
                <w:right w:val="none" w:sz="0" w:space="0" w:color="auto"/>
              </w:divBdr>
              <w:divsChild>
                <w:div w:id="72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6473">
      <w:bodyDiv w:val="1"/>
      <w:marLeft w:val="0"/>
      <w:marRight w:val="0"/>
      <w:marTop w:val="0"/>
      <w:marBottom w:val="0"/>
      <w:divBdr>
        <w:top w:val="none" w:sz="0" w:space="0" w:color="auto"/>
        <w:left w:val="none" w:sz="0" w:space="0" w:color="auto"/>
        <w:bottom w:val="none" w:sz="0" w:space="0" w:color="auto"/>
        <w:right w:val="none" w:sz="0" w:space="0" w:color="auto"/>
      </w:divBdr>
    </w:div>
    <w:div w:id="1927493163">
      <w:bodyDiv w:val="1"/>
      <w:marLeft w:val="0"/>
      <w:marRight w:val="0"/>
      <w:marTop w:val="0"/>
      <w:marBottom w:val="0"/>
      <w:divBdr>
        <w:top w:val="none" w:sz="0" w:space="0" w:color="auto"/>
        <w:left w:val="none" w:sz="0" w:space="0" w:color="auto"/>
        <w:bottom w:val="none" w:sz="0" w:space="0" w:color="auto"/>
        <w:right w:val="none" w:sz="0" w:space="0" w:color="auto"/>
      </w:divBdr>
    </w:div>
    <w:div w:id="1937133215">
      <w:bodyDiv w:val="1"/>
      <w:marLeft w:val="0"/>
      <w:marRight w:val="0"/>
      <w:marTop w:val="0"/>
      <w:marBottom w:val="0"/>
      <w:divBdr>
        <w:top w:val="none" w:sz="0" w:space="0" w:color="auto"/>
        <w:left w:val="none" w:sz="0" w:space="0" w:color="auto"/>
        <w:bottom w:val="none" w:sz="0" w:space="0" w:color="auto"/>
        <w:right w:val="none" w:sz="0" w:space="0" w:color="auto"/>
      </w:divBdr>
    </w:div>
    <w:div w:id="1937979876">
      <w:bodyDiv w:val="1"/>
      <w:marLeft w:val="0"/>
      <w:marRight w:val="0"/>
      <w:marTop w:val="0"/>
      <w:marBottom w:val="0"/>
      <w:divBdr>
        <w:top w:val="none" w:sz="0" w:space="0" w:color="auto"/>
        <w:left w:val="none" w:sz="0" w:space="0" w:color="auto"/>
        <w:bottom w:val="none" w:sz="0" w:space="0" w:color="auto"/>
        <w:right w:val="none" w:sz="0" w:space="0" w:color="auto"/>
      </w:divBdr>
      <w:divsChild>
        <w:div w:id="911541959">
          <w:marLeft w:val="0"/>
          <w:marRight w:val="0"/>
          <w:marTop w:val="0"/>
          <w:marBottom w:val="0"/>
          <w:divBdr>
            <w:top w:val="none" w:sz="0" w:space="0" w:color="auto"/>
            <w:left w:val="none" w:sz="0" w:space="0" w:color="auto"/>
            <w:bottom w:val="none" w:sz="0" w:space="0" w:color="auto"/>
            <w:right w:val="none" w:sz="0" w:space="0" w:color="auto"/>
          </w:divBdr>
          <w:divsChild>
            <w:div w:id="2037583372">
              <w:marLeft w:val="0"/>
              <w:marRight w:val="0"/>
              <w:marTop w:val="0"/>
              <w:marBottom w:val="0"/>
              <w:divBdr>
                <w:top w:val="none" w:sz="0" w:space="0" w:color="auto"/>
                <w:left w:val="none" w:sz="0" w:space="0" w:color="auto"/>
                <w:bottom w:val="none" w:sz="0" w:space="0" w:color="auto"/>
                <w:right w:val="none" w:sz="0" w:space="0" w:color="auto"/>
              </w:divBdr>
              <w:divsChild>
                <w:div w:id="142164306">
                  <w:marLeft w:val="0"/>
                  <w:marRight w:val="0"/>
                  <w:marTop w:val="0"/>
                  <w:marBottom w:val="0"/>
                  <w:divBdr>
                    <w:top w:val="none" w:sz="0" w:space="0" w:color="auto"/>
                    <w:left w:val="none" w:sz="0" w:space="0" w:color="auto"/>
                    <w:bottom w:val="none" w:sz="0" w:space="0" w:color="auto"/>
                    <w:right w:val="none" w:sz="0" w:space="0" w:color="auto"/>
                  </w:divBdr>
                </w:div>
              </w:divsChild>
            </w:div>
            <w:div w:id="1589459570">
              <w:marLeft w:val="0"/>
              <w:marRight w:val="0"/>
              <w:marTop w:val="0"/>
              <w:marBottom w:val="0"/>
              <w:divBdr>
                <w:top w:val="none" w:sz="0" w:space="0" w:color="auto"/>
                <w:left w:val="none" w:sz="0" w:space="0" w:color="auto"/>
                <w:bottom w:val="none" w:sz="0" w:space="0" w:color="auto"/>
                <w:right w:val="none" w:sz="0" w:space="0" w:color="auto"/>
              </w:divBdr>
              <w:divsChild>
                <w:div w:id="17478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399">
          <w:marLeft w:val="0"/>
          <w:marRight w:val="0"/>
          <w:marTop w:val="0"/>
          <w:marBottom w:val="0"/>
          <w:divBdr>
            <w:top w:val="none" w:sz="0" w:space="0" w:color="auto"/>
            <w:left w:val="none" w:sz="0" w:space="0" w:color="auto"/>
            <w:bottom w:val="none" w:sz="0" w:space="0" w:color="auto"/>
            <w:right w:val="none" w:sz="0" w:space="0" w:color="auto"/>
          </w:divBdr>
          <w:divsChild>
            <w:div w:id="1658192468">
              <w:marLeft w:val="0"/>
              <w:marRight w:val="0"/>
              <w:marTop w:val="0"/>
              <w:marBottom w:val="0"/>
              <w:divBdr>
                <w:top w:val="none" w:sz="0" w:space="0" w:color="auto"/>
                <w:left w:val="none" w:sz="0" w:space="0" w:color="auto"/>
                <w:bottom w:val="none" w:sz="0" w:space="0" w:color="auto"/>
                <w:right w:val="none" w:sz="0" w:space="0" w:color="auto"/>
              </w:divBdr>
              <w:divsChild>
                <w:div w:id="2472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7213">
      <w:bodyDiv w:val="1"/>
      <w:marLeft w:val="0"/>
      <w:marRight w:val="0"/>
      <w:marTop w:val="0"/>
      <w:marBottom w:val="0"/>
      <w:divBdr>
        <w:top w:val="none" w:sz="0" w:space="0" w:color="auto"/>
        <w:left w:val="none" w:sz="0" w:space="0" w:color="auto"/>
        <w:bottom w:val="none" w:sz="0" w:space="0" w:color="auto"/>
        <w:right w:val="none" w:sz="0" w:space="0" w:color="auto"/>
      </w:divBdr>
    </w:div>
    <w:div w:id="1957171724">
      <w:bodyDiv w:val="1"/>
      <w:marLeft w:val="0"/>
      <w:marRight w:val="0"/>
      <w:marTop w:val="0"/>
      <w:marBottom w:val="0"/>
      <w:divBdr>
        <w:top w:val="none" w:sz="0" w:space="0" w:color="auto"/>
        <w:left w:val="none" w:sz="0" w:space="0" w:color="auto"/>
        <w:bottom w:val="none" w:sz="0" w:space="0" w:color="auto"/>
        <w:right w:val="none" w:sz="0" w:space="0" w:color="auto"/>
      </w:divBdr>
    </w:div>
    <w:div w:id="1958170665">
      <w:bodyDiv w:val="1"/>
      <w:marLeft w:val="0"/>
      <w:marRight w:val="0"/>
      <w:marTop w:val="0"/>
      <w:marBottom w:val="0"/>
      <w:divBdr>
        <w:top w:val="none" w:sz="0" w:space="0" w:color="auto"/>
        <w:left w:val="none" w:sz="0" w:space="0" w:color="auto"/>
        <w:bottom w:val="none" w:sz="0" w:space="0" w:color="auto"/>
        <w:right w:val="none" w:sz="0" w:space="0" w:color="auto"/>
      </w:divBdr>
    </w:div>
    <w:div w:id="1964652610">
      <w:bodyDiv w:val="1"/>
      <w:marLeft w:val="0"/>
      <w:marRight w:val="0"/>
      <w:marTop w:val="0"/>
      <w:marBottom w:val="0"/>
      <w:divBdr>
        <w:top w:val="none" w:sz="0" w:space="0" w:color="auto"/>
        <w:left w:val="none" w:sz="0" w:space="0" w:color="auto"/>
        <w:bottom w:val="none" w:sz="0" w:space="0" w:color="auto"/>
        <w:right w:val="none" w:sz="0" w:space="0" w:color="auto"/>
      </w:divBdr>
      <w:divsChild>
        <w:div w:id="68816897">
          <w:marLeft w:val="0"/>
          <w:marRight w:val="0"/>
          <w:marTop w:val="0"/>
          <w:marBottom w:val="0"/>
          <w:divBdr>
            <w:top w:val="none" w:sz="0" w:space="0" w:color="auto"/>
            <w:left w:val="none" w:sz="0" w:space="0" w:color="auto"/>
            <w:bottom w:val="none" w:sz="0" w:space="0" w:color="auto"/>
            <w:right w:val="none" w:sz="0" w:space="0" w:color="auto"/>
          </w:divBdr>
          <w:divsChild>
            <w:div w:id="1525248789">
              <w:marLeft w:val="0"/>
              <w:marRight w:val="0"/>
              <w:marTop w:val="0"/>
              <w:marBottom w:val="0"/>
              <w:divBdr>
                <w:top w:val="none" w:sz="0" w:space="0" w:color="auto"/>
                <w:left w:val="none" w:sz="0" w:space="0" w:color="auto"/>
                <w:bottom w:val="none" w:sz="0" w:space="0" w:color="auto"/>
                <w:right w:val="none" w:sz="0" w:space="0" w:color="auto"/>
              </w:divBdr>
              <w:divsChild>
                <w:div w:id="6749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8047">
      <w:bodyDiv w:val="1"/>
      <w:marLeft w:val="0"/>
      <w:marRight w:val="0"/>
      <w:marTop w:val="0"/>
      <w:marBottom w:val="0"/>
      <w:divBdr>
        <w:top w:val="none" w:sz="0" w:space="0" w:color="auto"/>
        <w:left w:val="none" w:sz="0" w:space="0" w:color="auto"/>
        <w:bottom w:val="none" w:sz="0" w:space="0" w:color="auto"/>
        <w:right w:val="none" w:sz="0" w:space="0" w:color="auto"/>
      </w:divBdr>
      <w:divsChild>
        <w:div w:id="447821470">
          <w:marLeft w:val="0"/>
          <w:marRight w:val="0"/>
          <w:marTop w:val="0"/>
          <w:marBottom w:val="0"/>
          <w:divBdr>
            <w:top w:val="none" w:sz="0" w:space="0" w:color="auto"/>
            <w:left w:val="none" w:sz="0" w:space="0" w:color="auto"/>
            <w:bottom w:val="none" w:sz="0" w:space="0" w:color="auto"/>
            <w:right w:val="none" w:sz="0" w:space="0" w:color="auto"/>
          </w:divBdr>
          <w:divsChild>
            <w:div w:id="1445881197">
              <w:marLeft w:val="0"/>
              <w:marRight w:val="0"/>
              <w:marTop w:val="0"/>
              <w:marBottom w:val="0"/>
              <w:divBdr>
                <w:top w:val="none" w:sz="0" w:space="0" w:color="auto"/>
                <w:left w:val="none" w:sz="0" w:space="0" w:color="auto"/>
                <w:bottom w:val="none" w:sz="0" w:space="0" w:color="auto"/>
                <w:right w:val="none" w:sz="0" w:space="0" w:color="auto"/>
              </w:divBdr>
              <w:divsChild>
                <w:div w:id="7416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80701">
      <w:bodyDiv w:val="1"/>
      <w:marLeft w:val="0"/>
      <w:marRight w:val="0"/>
      <w:marTop w:val="0"/>
      <w:marBottom w:val="0"/>
      <w:divBdr>
        <w:top w:val="none" w:sz="0" w:space="0" w:color="auto"/>
        <w:left w:val="none" w:sz="0" w:space="0" w:color="auto"/>
        <w:bottom w:val="none" w:sz="0" w:space="0" w:color="auto"/>
        <w:right w:val="none" w:sz="0" w:space="0" w:color="auto"/>
      </w:divBdr>
    </w:div>
    <w:div w:id="2006007265">
      <w:bodyDiv w:val="1"/>
      <w:marLeft w:val="0"/>
      <w:marRight w:val="0"/>
      <w:marTop w:val="0"/>
      <w:marBottom w:val="0"/>
      <w:divBdr>
        <w:top w:val="none" w:sz="0" w:space="0" w:color="auto"/>
        <w:left w:val="none" w:sz="0" w:space="0" w:color="auto"/>
        <w:bottom w:val="none" w:sz="0" w:space="0" w:color="auto"/>
        <w:right w:val="none" w:sz="0" w:space="0" w:color="auto"/>
      </w:divBdr>
    </w:div>
    <w:div w:id="2007244199">
      <w:bodyDiv w:val="1"/>
      <w:marLeft w:val="0"/>
      <w:marRight w:val="0"/>
      <w:marTop w:val="0"/>
      <w:marBottom w:val="0"/>
      <w:divBdr>
        <w:top w:val="none" w:sz="0" w:space="0" w:color="auto"/>
        <w:left w:val="none" w:sz="0" w:space="0" w:color="auto"/>
        <w:bottom w:val="none" w:sz="0" w:space="0" w:color="auto"/>
        <w:right w:val="none" w:sz="0" w:space="0" w:color="auto"/>
      </w:divBdr>
    </w:div>
    <w:div w:id="2017491638">
      <w:bodyDiv w:val="1"/>
      <w:marLeft w:val="0"/>
      <w:marRight w:val="0"/>
      <w:marTop w:val="0"/>
      <w:marBottom w:val="0"/>
      <w:divBdr>
        <w:top w:val="none" w:sz="0" w:space="0" w:color="auto"/>
        <w:left w:val="none" w:sz="0" w:space="0" w:color="auto"/>
        <w:bottom w:val="none" w:sz="0" w:space="0" w:color="auto"/>
        <w:right w:val="none" w:sz="0" w:space="0" w:color="auto"/>
      </w:divBdr>
    </w:div>
    <w:div w:id="2032602689">
      <w:bodyDiv w:val="1"/>
      <w:marLeft w:val="0"/>
      <w:marRight w:val="0"/>
      <w:marTop w:val="0"/>
      <w:marBottom w:val="0"/>
      <w:divBdr>
        <w:top w:val="none" w:sz="0" w:space="0" w:color="auto"/>
        <w:left w:val="none" w:sz="0" w:space="0" w:color="auto"/>
        <w:bottom w:val="none" w:sz="0" w:space="0" w:color="auto"/>
        <w:right w:val="none" w:sz="0" w:space="0" w:color="auto"/>
      </w:divBdr>
    </w:div>
    <w:div w:id="2046442522">
      <w:bodyDiv w:val="1"/>
      <w:marLeft w:val="0"/>
      <w:marRight w:val="0"/>
      <w:marTop w:val="0"/>
      <w:marBottom w:val="0"/>
      <w:divBdr>
        <w:top w:val="none" w:sz="0" w:space="0" w:color="auto"/>
        <w:left w:val="none" w:sz="0" w:space="0" w:color="auto"/>
        <w:bottom w:val="none" w:sz="0" w:space="0" w:color="auto"/>
        <w:right w:val="none" w:sz="0" w:space="0" w:color="auto"/>
      </w:divBdr>
    </w:div>
    <w:div w:id="2061518083">
      <w:bodyDiv w:val="1"/>
      <w:marLeft w:val="0"/>
      <w:marRight w:val="0"/>
      <w:marTop w:val="0"/>
      <w:marBottom w:val="0"/>
      <w:divBdr>
        <w:top w:val="none" w:sz="0" w:space="0" w:color="auto"/>
        <w:left w:val="none" w:sz="0" w:space="0" w:color="auto"/>
        <w:bottom w:val="none" w:sz="0" w:space="0" w:color="auto"/>
        <w:right w:val="none" w:sz="0" w:space="0" w:color="auto"/>
      </w:divBdr>
    </w:div>
    <w:div w:id="2062702524">
      <w:bodyDiv w:val="1"/>
      <w:marLeft w:val="0"/>
      <w:marRight w:val="0"/>
      <w:marTop w:val="0"/>
      <w:marBottom w:val="0"/>
      <w:divBdr>
        <w:top w:val="none" w:sz="0" w:space="0" w:color="auto"/>
        <w:left w:val="none" w:sz="0" w:space="0" w:color="auto"/>
        <w:bottom w:val="none" w:sz="0" w:space="0" w:color="auto"/>
        <w:right w:val="none" w:sz="0" w:space="0" w:color="auto"/>
      </w:divBdr>
    </w:div>
    <w:div w:id="2063014418">
      <w:bodyDiv w:val="1"/>
      <w:marLeft w:val="0"/>
      <w:marRight w:val="0"/>
      <w:marTop w:val="0"/>
      <w:marBottom w:val="0"/>
      <w:divBdr>
        <w:top w:val="none" w:sz="0" w:space="0" w:color="auto"/>
        <w:left w:val="none" w:sz="0" w:space="0" w:color="auto"/>
        <w:bottom w:val="none" w:sz="0" w:space="0" w:color="auto"/>
        <w:right w:val="none" w:sz="0" w:space="0" w:color="auto"/>
      </w:divBdr>
    </w:div>
    <w:div w:id="2073650506">
      <w:bodyDiv w:val="1"/>
      <w:marLeft w:val="0"/>
      <w:marRight w:val="0"/>
      <w:marTop w:val="0"/>
      <w:marBottom w:val="0"/>
      <w:divBdr>
        <w:top w:val="none" w:sz="0" w:space="0" w:color="auto"/>
        <w:left w:val="none" w:sz="0" w:space="0" w:color="auto"/>
        <w:bottom w:val="none" w:sz="0" w:space="0" w:color="auto"/>
        <w:right w:val="none" w:sz="0" w:space="0" w:color="auto"/>
      </w:divBdr>
      <w:divsChild>
        <w:div w:id="277879776">
          <w:marLeft w:val="0"/>
          <w:marRight w:val="0"/>
          <w:marTop w:val="0"/>
          <w:marBottom w:val="0"/>
          <w:divBdr>
            <w:top w:val="none" w:sz="0" w:space="0" w:color="auto"/>
            <w:left w:val="none" w:sz="0" w:space="0" w:color="auto"/>
            <w:bottom w:val="none" w:sz="0" w:space="0" w:color="auto"/>
            <w:right w:val="none" w:sz="0" w:space="0" w:color="auto"/>
          </w:divBdr>
          <w:divsChild>
            <w:div w:id="1994210942">
              <w:marLeft w:val="0"/>
              <w:marRight w:val="0"/>
              <w:marTop w:val="0"/>
              <w:marBottom w:val="0"/>
              <w:divBdr>
                <w:top w:val="none" w:sz="0" w:space="0" w:color="auto"/>
                <w:left w:val="none" w:sz="0" w:space="0" w:color="auto"/>
                <w:bottom w:val="none" w:sz="0" w:space="0" w:color="auto"/>
                <w:right w:val="none" w:sz="0" w:space="0" w:color="auto"/>
              </w:divBdr>
              <w:divsChild>
                <w:div w:id="782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8748">
      <w:bodyDiv w:val="1"/>
      <w:marLeft w:val="0"/>
      <w:marRight w:val="0"/>
      <w:marTop w:val="0"/>
      <w:marBottom w:val="0"/>
      <w:divBdr>
        <w:top w:val="none" w:sz="0" w:space="0" w:color="auto"/>
        <w:left w:val="none" w:sz="0" w:space="0" w:color="auto"/>
        <w:bottom w:val="none" w:sz="0" w:space="0" w:color="auto"/>
        <w:right w:val="none" w:sz="0" w:space="0" w:color="auto"/>
      </w:divBdr>
    </w:div>
    <w:div w:id="212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footer" Target="footer2.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microsoft.com/office/2016/09/relationships/commentsIds" Target="commentsIds.xml"/><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iadelcarmenrincon\Desktop\presentaciones%20protocolo%20ICSH\datos%20Ing%200\Defunciones%201890-1950-2corr.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chartUserShapes" Target="../drawings/drawing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P\Desktop\05_MMEG\bases\base_datos%20final.xlsx" TargetMode="Externa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chartUserShapes" Target="../drawings/drawing5.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P\Desktop\05_MMEG\bases\base_datos%20final.xlsx" TargetMode="Externa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chartUserShapes" Target="../drawings/drawing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Defunciones%201890-195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P\Desktop\05_MMEG\bases\base_datos%20final.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7.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chartUserShapes" Target="../drawings/drawing8.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chartUserShapes" Target="../drawings/drawing9.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vladi\Downloads\Defunciones%201890-1950.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Defunciones%201890-19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iadelcarmenrincon\Desktop\presentaciones%20protocolo%20ICSH\datos%20Ing%200\Defunciones%201890-1950-2corr.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ownloads\Defunciones%201890-195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05_MMEG\bases\Defunciones%201890-195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MX" sz="1000" b="0">
                <a:solidFill>
                  <a:schemeClr val="tx1"/>
                </a:solidFill>
                <a:latin typeface="Times New Roman" panose="02020603050405020304" pitchFamily="18" charset="0"/>
                <a:cs typeface="Times New Roman" panose="02020603050405020304" pitchFamily="18" charset="0"/>
              </a:rPr>
              <a:t>Gáfica1</a:t>
            </a:r>
          </a:p>
          <a:p>
            <a:pPr>
              <a:defRPr/>
            </a:pPr>
            <a:r>
              <a:rPr lang="es-MX" sz="1000" b="0">
                <a:solidFill>
                  <a:schemeClr val="tx1"/>
                </a:solidFill>
                <a:latin typeface="Times New Roman" panose="02020603050405020304" pitchFamily="18" charset="0"/>
                <a:cs typeface="Times New Roman" panose="02020603050405020304" pitchFamily="18" charset="0"/>
              </a:rPr>
              <a:t>Defunciones en poblacion de 15 a 45 años </a:t>
            </a:r>
          </a:p>
          <a:p>
            <a:pPr>
              <a:defRPr/>
            </a:pPr>
            <a:r>
              <a:rPr lang="es-MX" sz="1000" b="0">
                <a:solidFill>
                  <a:schemeClr val="tx1"/>
                </a:solidFill>
                <a:latin typeface="Times New Roman" panose="02020603050405020304" pitchFamily="18" charset="0"/>
                <a:cs typeface="Times New Roman" panose="02020603050405020304" pitchFamily="18" charset="0"/>
              </a:rPr>
              <a:t>Pachuca de Soto, Hidalgo, 1900-1950</a:t>
            </a:r>
          </a:p>
        </c:rich>
      </c:tx>
      <c:layout>
        <c:manualLayout>
          <c:xMode val="edge"/>
          <c:yMode val="edge"/>
          <c:x val="0.29422476586888657"/>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tx>
                <c:rich>
                  <a:bodyPr/>
                  <a:lstStyle/>
                  <a:p>
                    <a:fld id="{1B907528-4BC0-0742-A3FE-08A4A5E3CEDA}"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907B-2B4C-B672-74B851A5EB06}"/>
                </c:ext>
              </c:extLst>
            </c:dLbl>
            <c:dLbl>
              <c:idx val="1"/>
              <c:tx>
                <c:rich>
                  <a:bodyPr/>
                  <a:lstStyle/>
                  <a:p>
                    <a:fld id="{4E6F3563-07A4-6841-899B-2ED5138E365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07B-2B4C-B672-74B851A5EB06}"/>
                </c:ext>
              </c:extLst>
            </c:dLbl>
            <c:dLbl>
              <c:idx val="2"/>
              <c:tx>
                <c:rich>
                  <a:bodyPr/>
                  <a:lstStyle/>
                  <a:p>
                    <a:fld id="{399D1D20-1CBF-6347-B3A5-53553D19AFA0}"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907B-2B4C-B672-74B851A5EB06}"/>
                </c:ext>
              </c:extLst>
            </c:dLbl>
            <c:dLbl>
              <c:idx val="3"/>
              <c:tx>
                <c:rich>
                  <a:bodyPr/>
                  <a:lstStyle/>
                  <a:p>
                    <a:fld id="{385C7E24-63E2-ED4D-A525-B19E6D595127}"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07B-2B4C-B672-74B851A5EB06}"/>
                </c:ext>
              </c:extLst>
            </c:dLbl>
            <c:dLbl>
              <c:idx val="4"/>
              <c:tx>
                <c:rich>
                  <a:bodyPr/>
                  <a:lstStyle/>
                  <a:p>
                    <a:fld id="{DCCEB665-4C95-F749-86EF-BEA522D54976}"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907B-2B4C-B672-74B851A5EB06}"/>
                </c:ext>
              </c:extLst>
            </c:dLbl>
            <c:dLbl>
              <c:idx val="5"/>
              <c:tx>
                <c:rich>
                  <a:bodyPr/>
                  <a:lstStyle/>
                  <a:p>
                    <a:fld id="{5E984530-11FC-9347-B51C-4D5A3E0330F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07B-2B4C-B672-74B851A5EB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Hoja1!$G$5:$G$10</c:f>
              <c:numCache>
                <c:formatCode>General</c:formatCode>
                <c:ptCount val="6"/>
                <c:pt idx="0">
                  <c:v>1900</c:v>
                </c:pt>
                <c:pt idx="1">
                  <c:v>1910</c:v>
                </c:pt>
                <c:pt idx="2">
                  <c:v>1920</c:v>
                </c:pt>
                <c:pt idx="3">
                  <c:v>1930</c:v>
                </c:pt>
                <c:pt idx="4">
                  <c:v>1940</c:v>
                </c:pt>
                <c:pt idx="5">
                  <c:v>1950</c:v>
                </c:pt>
              </c:numCache>
            </c:numRef>
          </c:cat>
          <c:val>
            <c:numRef>
              <c:f>Hoja1!$H$5:$H$10</c:f>
              <c:numCache>
                <c:formatCode>General</c:formatCode>
                <c:ptCount val="6"/>
                <c:pt idx="0">
                  <c:v>23.75</c:v>
                </c:pt>
                <c:pt idx="1">
                  <c:v>22.56</c:v>
                </c:pt>
                <c:pt idx="2">
                  <c:v>16.149999999999999</c:v>
                </c:pt>
                <c:pt idx="3">
                  <c:v>22.87</c:v>
                </c:pt>
                <c:pt idx="4">
                  <c:v>8.4700000000000006</c:v>
                </c:pt>
                <c:pt idx="5">
                  <c:v>6.17</c:v>
                </c:pt>
              </c:numCache>
            </c:numRef>
          </c:val>
          <c:extLst>
            <c:ext xmlns:c16="http://schemas.microsoft.com/office/drawing/2014/chart" uri="{C3380CC4-5D6E-409C-BE32-E72D297353CC}">
              <c16:uniqueId val="{00000006-907B-2B4C-B672-74B851A5EB06}"/>
            </c:ext>
          </c:extLst>
        </c:ser>
        <c:dLbls>
          <c:showLegendKey val="0"/>
          <c:showVal val="0"/>
          <c:showCatName val="0"/>
          <c:showSerName val="0"/>
          <c:showPercent val="0"/>
          <c:showBubbleSize val="0"/>
        </c:dLbls>
        <c:gapWidth val="100"/>
        <c:overlap val="-24"/>
        <c:axId val="1478101648"/>
        <c:axId val="1478103296"/>
      </c:barChart>
      <c:catAx>
        <c:axId val="14781016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78103296"/>
        <c:crosses val="autoZero"/>
        <c:auto val="1"/>
        <c:lblAlgn val="ctr"/>
        <c:lblOffset val="100"/>
        <c:noMultiLvlLbl val="0"/>
      </c:catAx>
      <c:valAx>
        <c:axId val="147810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7810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20" b="0" i="0" u="none" strike="noStrike" kern="1200" spc="0" baseline="0">
                <a:solidFill>
                  <a:sysClr val="windowText" lastClr="000000">
                    <a:lumMod val="65000"/>
                    <a:lumOff val="35000"/>
                  </a:sysClr>
                </a:solidFill>
                <a:latin typeface="+mn-lt"/>
                <a:ea typeface="+mn-ea"/>
                <a:cs typeface="+mn-cs"/>
              </a:defRPr>
            </a:pPr>
            <a:r>
              <a:rPr lang="en-US">
                <a:solidFill>
                  <a:schemeClr val="tx1"/>
                </a:solidFill>
              </a:rPr>
              <a:t>Gráfica 6</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solidFill>
                  <a:schemeClr val="tx1"/>
                </a:solidFill>
              </a:rPr>
              <a:t>10 Principales causas de defunción de 15 a 45 años, Pachuca de Soto, Hidalgo 1920</a:t>
            </a:r>
          </a:p>
        </c:rich>
      </c:tx>
      <c:layout>
        <c:manualLayout>
          <c:xMode val="edge"/>
          <c:yMode val="edge"/>
          <c:x val="0.11285156022163896"/>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2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A133-4AD3-B8B6-96516D8093ED}"/>
              </c:ext>
            </c:extLst>
          </c:dPt>
          <c:dPt>
            <c:idx val="1"/>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A133-4AD3-B8B6-96516D8093ED}"/>
              </c:ext>
            </c:extLst>
          </c:dPt>
          <c:dPt>
            <c:idx val="2"/>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A133-4AD3-B8B6-96516D8093ED}"/>
              </c:ext>
            </c:extLst>
          </c:dPt>
          <c:dPt>
            <c:idx val="3"/>
            <c:invertIfNegative val="0"/>
            <c:bubble3D val="0"/>
            <c:spPr>
              <a:solidFill>
                <a:schemeClr val="bg2">
                  <a:lumMod val="90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A133-4AD3-B8B6-96516D8093ED}"/>
              </c:ext>
            </c:extLst>
          </c:dPt>
          <c:dPt>
            <c:idx val="4"/>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A133-4AD3-B8B6-96516D8093ED}"/>
              </c:ext>
            </c:extLst>
          </c:dPt>
          <c:dPt>
            <c:idx val="5"/>
            <c:invertIfNegative val="0"/>
            <c:bubble3D val="0"/>
            <c:spPr>
              <a:solidFill>
                <a:srgbClr val="CC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A133-4AD3-B8B6-96516D8093ED}"/>
              </c:ext>
            </c:extLst>
          </c:dPt>
          <c:dPt>
            <c:idx val="7"/>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A133-4AD3-B8B6-96516D8093ED}"/>
              </c:ext>
            </c:extLst>
          </c:dPt>
          <c:dLbls>
            <c:numFmt formatCode="0.0%" sourceLinked="0"/>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General'!$C$149:$C$158</c:f>
              <c:strCache>
                <c:ptCount val="10"/>
                <c:pt idx="0">
                  <c:v>LESIONES</c:v>
                </c:pt>
                <c:pt idx="1">
                  <c:v>NEUMONIA</c:v>
                </c:pt>
                <c:pt idx="2">
                  <c:v>TUBERCULOSIS PULMONAR</c:v>
                </c:pt>
                <c:pt idx="3">
                  <c:v>ENTERITIS</c:v>
                </c:pt>
                <c:pt idx="4">
                  <c:v>ENFERMEDADES DEL CORAZON</c:v>
                </c:pt>
                <c:pt idx="5">
                  <c:v>CIRROSIS HEPATICA</c:v>
                </c:pt>
                <c:pt idx="6">
                  <c:v>QUEMADURAS</c:v>
                </c:pt>
                <c:pt idx="7">
                  <c:v>ENTEROCOLITIS</c:v>
                </c:pt>
                <c:pt idx="8">
                  <c:v>CONGESTION PULMONAR</c:v>
                </c:pt>
                <c:pt idx="9">
                  <c:v>GRIPA</c:v>
                </c:pt>
              </c:strCache>
            </c:strRef>
          </c:cat>
          <c:val>
            <c:numRef>
              <c:f>'Principales causas General'!$E$149:$E$158</c:f>
              <c:numCache>
                <c:formatCode>0.0000</c:formatCode>
                <c:ptCount val="10"/>
                <c:pt idx="0">
                  <c:v>0.2452636968766001</c:v>
                </c:pt>
                <c:pt idx="1">
                  <c:v>0.17665130568356374</c:v>
                </c:pt>
                <c:pt idx="2">
                  <c:v>9.4214029697900672E-2</c:v>
                </c:pt>
                <c:pt idx="3">
                  <c:v>5.9907834101382486E-2</c:v>
                </c:pt>
                <c:pt idx="4">
                  <c:v>3.9938556067588324E-2</c:v>
                </c:pt>
                <c:pt idx="5">
                  <c:v>2.5601638504864313E-2</c:v>
                </c:pt>
                <c:pt idx="6">
                  <c:v>1.8945212493599591E-2</c:v>
                </c:pt>
                <c:pt idx="7">
                  <c:v>1.8945212493599591E-2</c:v>
                </c:pt>
                <c:pt idx="8">
                  <c:v>1.5360983102918587E-2</c:v>
                </c:pt>
                <c:pt idx="9">
                  <c:v>1.3824884792626729E-2</c:v>
                </c:pt>
              </c:numCache>
            </c:numRef>
          </c:val>
          <c:extLst>
            <c:ext xmlns:c16="http://schemas.microsoft.com/office/drawing/2014/chart" uri="{C3380CC4-5D6E-409C-BE32-E72D297353CC}">
              <c16:uniqueId val="{0000000E-A133-4AD3-B8B6-96516D8093ED}"/>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sz="720" b="0">
                <a:solidFill>
                  <a:schemeClr val="tx1"/>
                </a:solidFill>
              </a:rPr>
              <a:t>Gráfica 4</a:t>
            </a:r>
          </a:p>
          <a:p>
            <a:pPr>
              <a:defRPr sz="720"/>
            </a:pPr>
            <a:r>
              <a:rPr lang="en-US" sz="720" b="0">
                <a:solidFill>
                  <a:schemeClr val="tx1"/>
                </a:solidFill>
              </a:rPr>
              <a:t>10 Principales causas de defunción de</a:t>
            </a:r>
            <a:r>
              <a:rPr lang="en-US" sz="720" b="0" baseline="0">
                <a:solidFill>
                  <a:schemeClr val="tx1"/>
                </a:solidFill>
              </a:rPr>
              <a:t> 15 a 45 años, Pachuca de Soto, Hidallgo, 1900</a:t>
            </a:r>
            <a:endParaRPr lang="en-US" sz="720" b="0">
              <a:solidFill>
                <a:schemeClr val="tx1"/>
              </a:solidFill>
            </a:endParaRP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8E66-4384-9532-433DC32276A4}"/>
              </c:ext>
            </c:extLst>
          </c:dPt>
          <c:dPt>
            <c:idx val="1"/>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8E66-4384-9532-433DC32276A4}"/>
              </c:ext>
            </c:extLst>
          </c:dPt>
          <c:dPt>
            <c:idx val="2"/>
            <c:invertIfNegative val="0"/>
            <c:bubble3D val="0"/>
            <c:spPr>
              <a:solidFill>
                <a:srgbClr val="000099"/>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8E66-4384-9532-433DC32276A4}"/>
              </c:ext>
            </c:extLst>
          </c:dPt>
          <c:dPt>
            <c:idx val="3"/>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8E66-4384-9532-433DC32276A4}"/>
              </c:ext>
            </c:extLst>
          </c:dPt>
          <c:dPt>
            <c:idx val="4"/>
            <c:invertIfNegative val="0"/>
            <c:bubble3D val="0"/>
            <c:spPr>
              <a:solidFill>
                <a:srgbClr val="9BBB59"/>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8E66-4384-9532-433DC32276A4}"/>
              </c:ext>
            </c:extLst>
          </c:dPt>
          <c:dPt>
            <c:idx val="5"/>
            <c:invertIfNegative val="0"/>
            <c:bubble3D val="0"/>
            <c:spPr>
              <a:solidFill>
                <a:srgbClr val="CC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8E66-4384-9532-433DC32276A4}"/>
              </c:ext>
            </c:extLst>
          </c:dPt>
          <c:dPt>
            <c:idx val="6"/>
            <c:invertIfNegative val="0"/>
            <c:bubble3D val="0"/>
            <c:spPr>
              <a:solidFill>
                <a:schemeClr val="accent6">
                  <a:lumMod val="7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8E66-4384-9532-433DC32276A4}"/>
              </c:ext>
            </c:extLst>
          </c:dPt>
          <c:dPt>
            <c:idx val="7"/>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F-8E66-4384-9532-433DC32276A4}"/>
              </c:ext>
            </c:extLst>
          </c:dPt>
          <c:dPt>
            <c:idx val="8"/>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11-8E66-4384-9532-433DC32276A4}"/>
              </c:ext>
            </c:extLst>
          </c:dPt>
          <c:dPt>
            <c:idx val="9"/>
            <c:invertIfNegative val="0"/>
            <c:bubble3D val="0"/>
            <c:spPr>
              <a:solidFill>
                <a:schemeClr val="bg2">
                  <a:lumMod val="90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13-8E66-4384-9532-433DC32276A4}"/>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General'!$C$93:$C$102</c:f>
              <c:strCache>
                <c:ptCount val="10"/>
                <c:pt idx="0">
                  <c:v>NEUMONIA</c:v>
                </c:pt>
                <c:pt idx="1">
                  <c:v>TUBERCULOSIS PULMONAR</c:v>
                </c:pt>
                <c:pt idx="2">
                  <c:v>HERIDAS</c:v>
                </c:pt>
                <c:pt idx="3">
                  <c:v>LESIONES</c:v>
                </c:pt>
                <c:pt idx="4">
                  <c:v>GASTROENTERITIS</c:v>
                </c:pt>
                <c:pt idx="5">
                  <c:v>CIRROSIS HEPATICA</c:v>
                </c:pt>
                <c:pt idx="6">
                  <c:v>TIFO</c:v>
                </c:pt>
                <c:pt idx="7">
                  <c:v>ENFERMEDADES DEL CORAZON</c:v>
                </c:pt>
                <c:pt idx="8">
                  <c:v>ENTEROCOLITIS</c:v>
                </c:pt>
                <c:pt idx="9">
                  <c:v>ENTERITIS</c:v>
                </c:pt>
              </c:strCache>
            </c:strRef>
          </c:cat>
          <c:val>
            <c:numRef>
              <c:f>'Principales causas General'!$E$93:$E$102</c:f>
              <c:numCache>
                <c:formatCode>0.0000</c:formatCode>
                <c:ptCount val="10"/>
                <c:pt idx="0">
                  <c:v>0.19568245125348188</c:v>
                </c:pt>
                <c:pt idx="1">
                  <c:v>0.11629526462395544</c:v>
                </c:pt>
                <c:pt idx="2">
                  <c:v>6.9986072423398327E-2</c:v>
                </c:pt>
                <c:pt idx="3">
                  <c:v>6.8245125348189412E-2</c:v>
                </c:pt>
                <c:pt idx="4">
                  <c:v>6.4066852367688026E-2</c:v>
                </c:pt>
                <c:pt idx="5">
                  <c:v>3.4122562674094706E-2</c:v>
                </c:pt>
                <c:pt idx="6">
                  <c:v>2.9944289693593314E-2</c:v>
                </c:pt>
                <c:pt idx="7">
                  <c:v>2.9944289693593314E-2</c:v>
                </c:pt>
                <c:pt idx="8">
                  <c:v>2.7158774373259052E-2</c:v>
                </c:pt>
                <c:pt idx="9">
                  <c:v>1.8454038997214484E-2</c:v>
                </c:pt>
              </c:numCache>
            </c:numRef>
          </c:val>
          <c:extLst>
            <c:ext xmlns:c16="http://schemas.microsoft.com/office/drawing/2014/chart" uri="{C3380CC4-5D6E-409C-BE32-E72D297353CC}">
              <c16:uniqueId val="{00000014-8E66-4384-9532-433DC32276A4}"/>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solidFill>
                  <a:schemeClr val="tx1"/>
                </a:solidFill>
              </a:rPr>
              <a:t>Gráfica 8</a:t>
            </a:r>
          </a:p>
          <a:p>
            <a:pPr>
              <a:defRPr/>
            </a:pPr>
            <a:r>
              <a:rPr lang="en-US">
                <a:solidFill>
                  <a:schemeClr val="tx1"/>
                </a:solidFill>
              </a:rPr>
              <a:t>10 Principales causas de defunción de 15 a 45 años, Pachuca de Soto, Hidalgo 1940</a:t>
            </a:r>
          </a:p>
        </c:rich>
      </c:tx>
      <c:layout>
        <c:manualLayout>
          <c:xMode val="edge"/>
          <c:yMode val="edge"/>
          <c:x val="0.14737169392287505"/>
          <c:y val="0"/>
        </c:manualLayout>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3667-3F40-816F-73139510AF7E}"/>
              </c:ext>
            </c:extLst>
          </c:dPt>
          <c:dPt>
            <c:idx val="1"/>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3667-3F40-816F-73139510AF7E}"/>
              </c:ext>
            </c:extLst>
          </c:dPt>
          <c:dPt>
            <c:idx val="2"/>
            <c:invertIfNegative val="0"/>
            <c:bubble3D val="0"/>
            <c:spPr>
              <a:solidFill>
                <a:srgbClr val="00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3667-3F40-816F-73139510AF7E}"/>
              </c:ext>
            </c:extLst>
          </c:dPt>
          <c:dPt>
            <c:idx val="3"/>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3667-3F40-816F-73139510AF7E}"/>
              </c:ext>
            </c:extLst>
          </c:dPt>
          <c:dPt>
            <c:idx val="4"/>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3667-3F40-816F-73139510AF7E}"/>
              </c:ext>
            </c:extLst>
          </c:dPt>
          <c:dPt>
            <c:idx val="5"/>
            <c:invertIfNegative val="0"/>
            <c:bubble3D val="0"/>
            <c:spPr>
              <a:solidFill>
                <a:srgbClr val="CC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3667-3F40-816F-73139510AF7E}"/>
              </c:ext>
            </c:extLst>
          </c:dPt>
          <c:dPt>
            <c:idx val="6"/>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3667-3F40-816F-73139510AF7E}"/>
              </c:ext>
            </c:extLst>
          </c:dPt>
          <c:dPt>
            <c:idx val="7"/>
            <c:invertIfNegative val="0"/>
            <c:bubble3D val="0"/>
            <c:spPr>
              <a:solidFill>
                <a:srgbClr val="9BBB59"/>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F-3667-3F40-816F-73139510AF7E}"/>
              </c:ext>
            </c:extLst>
          </c:dPt>
          <c:dLbls>
            <c:numFmt formatCode="0.0%" sourceLinked="0"/>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General'!$C$205:$C$214</c:f>
              <c:strCache>
                <c:ptCount val="10"/>
                <c:pt idx="0">
                  <c:v>LESIONES</c:v>
                </c:pt>
                <c:pt idx="1">
                  <c:v>NEUMONIA</c:v>
                </c:pt>
                <c:pt idx="2">
                  <c:v>SILICO TUBERCULOSIS PULMONAR</c:v>
                </c:pt>
                <c:pt idx="3">
                  <c:v>TUBERCULOSIS PULMONAR</c:v>
                </c:pt>
                <c:pt idx="4">
                  <c:v>ENFERMEDADES DEL CORAZON</c:v>
                </c:pt>
                <c:pt idx="5">
                  <c:v>CIRROSIS HEPATICA</c:v>
                </c:pt>
                <c:pt idx="6">
                  <c:v>ENTEROCOLITIS</c:v>
                </c:pt>
                <c:pt idx="7">
                  <c:v>GASTROENTERITIS</c:v>
                </c:pt>
                <c:pt idx="8">
                  <c:v>TUBERCULOSIS</c:v>
                </c:pt>
                <c:pt idx="9">
                  <c:v>PERITONITIS</c:v>
                </c:pt>
              </c:strCache>
            </c:strRef>
          </c:cat>
          <c:val>
            <c:numRef>
              <c:f>'Principales causas General'!$E$205:$E$214</c:f>
              <c:numCache>
                <c:formatCode>0.0000</c:formatCode>
                <c:ptCount val="10"/>
                <c:pt idx="0">
                  <c:v>0.12292682926829268</c:v>
                </c:pt>
                <c:pt idx="1">
                  <c:v>0.10439024390243902</c:v>
                </c:pt>
                <c:pt idx="2">
                  <c:v>7.4146341463414631E-2</c:v>
                </c:pt>
                <c:pt idx="3">
                  <c:v>7.2195121951219507E-2</c:v>
                </c:pt>
                <c:pt idx="4">
                  <c:v>4.9756097560975612E-2</c:v>
                </c:pt>
                <c:pt idx="5">
                  <c:v>4.3902439024390241E-2</c:v>
                </c:pt>
                <c:pt idx="6">
                  <c:v>2.8292682926829269E-2</c:v>
                </c:pt>
                <c:pt idx="7">
                  <c:v>2.2439024390243902E-2</c:v>
                </c:pt>
                <c:pt idx="8">
                  <c:v>1.7560975609756099E-2</c:v>
                </c:pt>
                <c:pt idx="9">
                  <c:v>1.7560975609756099E-2</c:v>
                </c:pt>
              </c:numCache>
            </c:numRef>
          </c:val>
          <c:extLst>
            <c:ext xmlns:c16="http://schemas.microsoft.com/office/drawing/2014/chart" uri="{C3380CC4-5D6E-409C-BE32-E72D297353CC}">
              <c16:uniqueId val="{00000010-3667-3F40-816F-73139510AF7E}"/>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720" b="0" i="0" u="none" strike="noStrike" kern="1200" spc="0" baseline="0">
                <a:solidFill>
                  <a:schemeClr val="tx1"/>
                </a:solidFill>
              </a:rPr>
              <a:t>Gráfica 11</a:t>
            </a:r>
          </a:p>
          <a:p>
            <a:pPr>
              <a:defRPr/>
            </a:pPr>
            <a:r>
              <a:rPr lang="en-US" sz="720" b="0" i="0" u="none" strike="noStrike" kern="1200" spc="0" baseline="0">
                <a:solidFill>
                  <a:schemeClr val="tx1"/>
                </a:solidFill>
              </a:rPr>
              <a:t>10 Principales causas de defunción de 15 a 45 años, Pachuca de Soto, Hidalgo 1970</a:t>
            </a:r>
          </a:p>
        </c:rich>
      </c:tx>
      <c:overlay val="0"/>
      <c:spPr>
        <a:noFill/>
        <a:ln>
          <a:noFill/>
        </a:ln>
        <a:effectLst/>
      </c:spPr>
      <c:txPr>
        <a:bodyPr rot="0" spcFirstLastPara="1" vertOverflow="ellipsis" vert="horz" wrap="square" anchor="ctr" anchorCtr="1"/>
        <a:lstStyle/>
        <a:p>
          <a:pPr>
            <a:defRPr lang="en-US"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0.41437486490659253"/>
          <c:y val="0.20759259259259263"/>
          <c:w val="0.5385663115639957"/>
          <c:h val="0.74148148148148152"/>
        </c:manualLayout>
      </c:layout>
      <c:barChart>
        <c:barDir val="bar"/>
        <c:grouping val="clustered"/>
        <c:varyColors val="0"/>
        <c:ser>
          <c:idx val="0"/>
          <c:order val="0"/>
          <c:spPr>
            <a:solidFill>
              <a:schemeClr val="accent1"/>
            </a:solidFill>
            <a:ln>
              <a:noFill/>
            </a:ln>
            <a:effectLst/>
            <a:scene3d>
              <a:camera prst="orthographicFront"/>
              <a:lightRig rig="threePt" dir="t"/>
            </a:scene3d>
            <a:sp3d>
              <a:bevelT/>
            </a:sp3d>
          </c:spPr>
          <c:invertIfNegative val="0"/>
          <c:dPt>
            <c:idx val="0"/>
            <c:invertIfNegative val="0"/>
            <c:bubble3D val="0"/>
            <c:spPr>
              <a:solidFill>
                <a:srgbClr val="00FFCC"/>
              </a:solidFill>
              <a:ln>
                <a:noFill/>
              </a:ln>
              <a:effectLst/>
              <a:scene3d>
                <a:camera prst="orthographicFront"/>
                <a:lightRig rig="threePt" dir="t"/>
              </a:scene3d>
              <a:sp3d>
                <a:bevelT/>
              </a:sp3d>
            </c:spPr>
            <c:extLst>
              <c:ext xmlns:c16="http://schemas.microsoft.com/office/drawing/2014/chart" uri="{C3380CC4-5D6E-409C-BE32-E72D297353CC}">
                <c16:uniqueId val="{00000001-E32A-4744-ABE9-A350D1651150}"/>
              </c:ext>
            </c:extLst>
          </c:dPt>
          <c:dPt>
            <c:idx val="1"/>
            <c:invertIfNegative val="0"/>
            <c:bubble3D val="0"/>
            <c:spPr>
              <a:solidFill>
                <a:schemeClr val="tx1"/>
              </a:solidFill>
              <a:ln>
                <a:noFill/>
              </a:ln>
              <a:effectLst/>
              <a:scene3d>
                <a:camera prst="orthographicFront"/>
                <a:lightRig rig="threePt" dir="t"/>
              </a:scene3d>
              <a:sp3d>
                <a:bevelT/>
              </a:sp3d>
            </c:spPr>
            <c:extLst>
              <c:ext xmlns:c16="http://schemas.microsoft.com/office/drawing/2014/chart" uri="{C3380CC4-5D6E-409C-BE32-E72D297353CC}">
                <c16:uniqueId val="{00000003-E32A-4744-ABE9-A350D1651150}"/>
              </c:ext>
            </c:extLst>
          </c:dPt>
          <c:dPt>
            <c:idx val="2"/>
            <c:invertIfNegative val="0"/>
            <c:bubble3D val="0"/>
            <c:spPr>
              <a:solidFill>
                <a:schemeClr val="bg2">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5-E32A-4744-ABE9-A350D1651150}"/>
              </c:ext>
            </c:extLst>
          </c:dPt>
          <c:dPt>
            <c:idx val="3"/>
            <c:invertIfNegative val="0"/>
            <c:bubble3D val="0"/>
            <c:spPr>
              <a:solidFill>
                <a:srgbClr val="9900FF"/>
              </a:solidFill>
              <a:ln>
                <a:noFill/>
              </a:ln>
              <a:effectLst/>
              <a:scene3d>
                <a:camera prst="orthographicFront"/>
                <a:lightRig rig="threePt" dir="t"/>
              </a:scene3d>
              <a:sp3d>
                <a:bevelT/>
              </a:sp3d>
            </c:spPr>
            <c:extLst>
              <c:ext xmlns:c16="http://schemas.microsoft.com/office/drawing/2014/chart" uri="{C3380CC4-5D6E-409C-BE32-E72D297353CC}">
                <c16:uniqueId val="{00000007-E32A-4744-ABE9-A350D1651150}"/>
              </c:ext>
            </c:extLst>
          </c:dPt>
          <c:dPt>
            <c:idx val="4"/>
            <c:invertIfNegative val="0"/>
            <c:bubble3D val="0"/>
            <c:spPr>
              <a:solidFill>
                <a:srgbClr val="FFFF00"/>
              </a:solidFill>
              <a:ln>
                <a:noFill/>
              </a:ln>
              <a:effectLst/>
              <a:scene3d>
                <a:camera prst="orthographicFront"/>
                <a:lightRig rig="threePt" dir="t"/>
              </a:scene3d>
              <a:sp3d>
                <a:bevelT/>
              </a:sp3d>
            </c:spPr>
            <c:extLst>
              <c:ext xmlns:c16="http://schemas.microsoft.com/office/drawing/2014/chart" uri="{C3380CC4-5D6E-409C-BE32-E72D297353CC}">
                <c16:uniqueId val="{00000009-E32A-4744-ABE9-A350D1651150}"/>
              </c:ext>
            </c:extLst>
          </c:dPt>
          <c:dPt>
            <c:idx val="5"/>
            <c:invertIfNegative val="0"/>
            <c:bubble3D val="0"/>
            <c:spPr>
              <a:solidFill>
                <a:schemeClr val="accent3">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B-E32A-4744-ABE9-A350D1651150}"/>
              </c:ext>
            </c:extLst>
          </c:dPt>
          <c:dPt>
            <c:idx val="6"/>
            <c:invertIfNegative val="0"/>
            <c:bubble3D val="0"/>
            <c:spPr>
              <a:solidFill>
                <a:schemeClr val="accent6"/>
              </a:solidFill>
              <a:ln>
                <a:noFill/>
              </a:ln>
              <a:effectLst/>
              <a:scene3d>
                <a:camera prst="orthographicFront"/>
                <a:lightRig rig="threePt" dir="t"/>
              </a:scene3d>
              <a:sp3d>
                <a:bevelT/>
              </a:sp3d>
            </c:spPr>
            <c:extLst>
              <c:ext xmlns:c16="http://schemas.microsoft.com/office/drawing/2014/chart" uri="{C3380CC4-5D6E-409C-BE32-E72D297353CC}">
                <c16:uniqueId val="{0000000D-E32A-4744-ABE9-A350D1651150}"/>
              </c:ext>
            </c:extLst>
          </c:dPt>
          <c:dPt>
            <c:idx val="7"/>
            <c:invertIfNegative val="0"/>
            <c:bubble3D val="0"/>
            <c:spPr>
              <a:solidFill>
                <a:schemeClr val="tx2"/>
              </a:solidFill>
              <a:ln>
                <a:noFill/>
              </a:ln>
              <a:effectLst/>
              <a:scene3d>
                <a:camera prst="orthographicFront"/>
                <a:lightRig rig="threePt" dir="t"/>
              </a:scene3d>
              <a:sp3d>
                <a:bevelT/>
              </a:sp3d>
            </c:spPr>
            <c:extLst>
              <c:ext xmlns:c16="http://schemas.microsoft.com/office/drawing/2014/chart" uri="{C3380CC4-5D6E-409C-BE32-E72D297353CC}">
                <c16:uniqueId val="{0000000F-E32A-4744-ABE9-A350D1651150}"/>
              </c:ext>
            </c:extLst>
          </c:dPt>
          <c:dPt>
            <c:idx val="8"/>
            <c:invertIfNegative val="0"/>
            <c:bubble3D val="0"/>
            <c:spPr>
              <a:solidFill>
                <a:srgbClr val="7030A0"/>
              </a:solidFill>
              <a:ln>
                <a:noFill/>
              </a:ln>
              <a:effectLst/>
              <a:scene3d>
                <a:camera prst="orthographicFront"/>
                <a:lightRig rig="threePt" dir="t"/>
              </a:scene3d>
              <a:sp3d>
                <a:bevelT/>
              </a:sp3d>
            </c:spPr>
            <c:extLst>
              <c:ext xmlns:c16="http://schemas.microsoft.com/office/drawing/2014/chart" uri="{C3380CC4-5D6E-409C-BE32-E72D297353CC}">
                <c16:uniqueId val="{00000011-E32A-4744-ABE9-A350D1651150}"/>
              </c:ext>
            </c:extLst>
          </c:dPt>
          <c:dPt>
            <c:idx val="9"/>
            <c:invertIfNegative val="0"/>
            <c:bubble3D val="0"/>
            <c:spPr>
              <a:solidFill>
                <a:srgbClr val="C00000"/>
              </a:solidFill>
              <a:ln>
                <a:noFill/>
              </a:ln>
              <a:effectLst/>
              <a:scene3d>
                <a:camera prst="orthographicFront"/>
                <a:lightRig rig="threePt" dir="t"/>
              </a:scene3d>
              <a:sp3d>
                <a:bevelT/>
              </a:sp3d>
            </c:spPr>
            <c:extLst>
              <c:ext xmlns:c16="http://schemas.microsoft.com/office/drawing/2014/chart" uri="{C3380CC4-5D6E-409C-BE32-E72D297353CC}">
                <c16:uniqueId val="{00000013-E32A-4744-ABE9-A350D1651150}"/>
              </c:ext>
            </c:extLst>
          </c:dPt>
          <c:dLbls>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1950-1970'!$N$270:$N$279</c:f>
              <c:strCache>
                <c:ptCount val="10"/>
                <c:pt idx="0">
                  <c:v>HEMATOMA</c:v>
                </c:pt>
                <c:pt idx="1">
                  <c:v>FRACTURA DE BOVEDA</c:v>
                </c:pt>
                <c:pt idx="2">
                  <c:v>CIRROSIS HEPATICA</c:v>
                </c:pt>
                <c:pt idx="3">
                  <c:v>HEMATOMA SUBARACNOIDEO</c:v>
                </c:pt>
                <c:pt idx="4">
                  <c:v>PARO CARDIORESPIRATORIO</c:v>
                </c:pt>
                <c:pt idx="5">
                  <c:v>PARO RESPIRATORIO</c:v>
                </c:pt>
                <c:pt idx="6">
                  <c:v>TUBERCULOSIS PULMONAR</c:v>
                </c:pt>
                <c:pt idx="7">
                  <c:v>SALMONELOSIS</c:v>
                </c:pt>
                <c:pt idx="8">
                  <c:v>NEUMONIA</c:v>
                </c:pt>
                <c:pt idx="9">
                  <c:v>ENFERMEDADES DEL CORAZON</c:v>
                </c:pt>
              </c:strCache>
            </c:strRef>
          </c:cat>
          <c:val>
            <c:numRef>
              <c:f>'Datos 1950-1970'!$O$270:$O$279</c:f>
              <c:numCache>
                <c:formatCode>0.0%</c:formatCode>
                <c:ptCount val="10"/>
                <c:pt idx="0">
                  <c:v>2.4745269286754003E-2</c:v>
                </c:pt>
                <c:pt idx="1">
                  <c:v>2.7656477438136828E-2</c:v>
                </c:pt>
                <c:pt idx="2">
                  <c:v>2.9112081513828238E-2</c:v>
                </c:pt>
                <c:pt idx="3">
                  <c:v>2.9112081513828238E-2</c:v>
                </c:pt>
                <c:pt idx="4">
                  <c:v>3.2023289665211063E-2</c:v>
                </c:pt>
                <c:pt idx="5">
                  <c:v>3.3478893740902474E-2</c:v>
                </c:pt>
                <c:pt idx="6">
                  <c:v>3.7845705967976713E-2</c:v>
                </c:pt>
                <c:pt idx="7">
                  <c:v>4.0756914119359534E-2</c:v>
                </c:pt>
                <c:pt idx="8">
                  <c:v>4.0756914119359534E-2</c:v>
                </c:pt>
                <c:pt idx="9">
                  <c:v>7.2780203784570591E-2</c:v>
                </c:pt>
              </c:numCache>
            </c:numRef>
          </c:val>
          <c:extLst>
            <c:ext xmlns:c16="http://schemas.microsoft.com/office/drawing/2014/chart" uri="{C3380CC4-5D6E-409C-BE32-E72D297353CC}">
              <c16:uniqueId val="{00000014-E32A-4744-ABE9-A350D1651150}"/>
            </c:ext>
          </c:extLst>
        </c:ser>
        <c:dLbls>
          <c:showLegendKey val="0"/>
          <c:showVal val="0"/>
          <c:showCatName val="0"/>
          <c:showSerName val="0"/>
          <c:showPercent val="0"/>
          <c:showBubbleSize val="0"/>
        </c:dLbls>
        <c:gapWidth val="30"/>
        <c:axId val="188300736"/>
        <c:axId val="188294016"/>
      </c:barChart>
      <c:catAx>
        <c:axId val="188300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5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88294016"/>
        <c:crosses val="autoZero"/>
        <c:auto val="1"/>
        <c:lblAlgn val="ctr"/>
        <c:lblOffset val="100"/>
        <c:noMultiLvlLbl val="0"/>
      </c:catAx>
      <c:valAx>
        <c:axId val="188294016"/>
        <c:scaling>
          <c:orientation val="minMax"/>
        </c:scaling>
        <c:delete val="1"/>
        <c:axPos val="b"/>
        <c:numFmt formatCode="0.0%" sourceLinked="1"/>
        <c:majorTickMark val="none"/>
        <c:minorTickMark val="none"/>
        <c:tickLblPos val="nextTo"/>
        <c:crossAx val="18830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720" b="0" i="0" u="none" strike="noStrike" kern="1200" spc="0" baseline="0">
                <a:solidFill>
                  <a:schemeClr val="tx1"/>
                </a:solidFill>
              </a:rPr>
              <a:t>Gráfica 10</a:t>
            </a:r>
          </a:p>
          <a:p>
            <a:pPr>
              <a:defRPr/>
            </a:pPr>
            <a:r>
              <a:rPr lang="en-US" sz="720" b="0" i="0" u="none" strike="noStrike" kern="1200" spc="0" baseline="0">
                <a:solidFill>
                  <a:schemeClr val="tx1"/>
                </a:solidFill>
              </a:rPr>
              <a:t>10 Principales causas de defunción de 15 a 45 años, Pachuca de Soto, Hidalgo 1960</a:t>
            </a:r>
          </a:p>
        </c:rich>
      </c:tx>
      <c:overlay val="0"/>
      <c:spPr>
        <a:noFill/>
        <a:ln>
          <a:noFill/>
        </a:ln>
        <a:effectLst/>
      </c:spPr>
      <c:txPr>
        <a:bodyPr rot="0" spcFirstLastPara="1" vertOverflow="ellipsis" vert="horz" wrap="square" anchor="ctr" anchorCtr="1"/>
        <a:lstStyle/>
        <a:p>
          <a:pPr>
            <a:defRPr lang="en-US"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0.41437486490659253"/>
          <c:y val="0.20759259259259263"/>
          <c:w val="0.5385663115639957"/>
          <c:h val="0.74148148148148152"/>
        </c:manualLayout>
      </c:layout>
      <c:barChart>
        <c:barDir val="bar"/>
        <c:grouping val="clustered"/>
        <c:varyColors val="0"/>
        <c:ser>
          <c:idx val="0"/>
          <c:order val="0"/>
          <c:spPr>
            <a:solidFill>
              <a:schemeClr val="accent1"/>
            </a:solidFill>
            <a:ln>
              <a:noFill/>
            </a:ln>
            <a:effectLst/>
            <a:scene3d>
              <a:camera prst="orthographicFront"/>
              <a:lightRig rig="threePt" dir="t"/>
            </a:scene3d>
            <a:sp3d>
              <a:bevelT/>
            </a:sp3d>
          </c:spPr>
          <c:invertIfNegative val="0"/>
          <c:dPt>
            <c:idx val="0"/>
            <c:invertIfNegative val="0"/>
            <c:bubble3D val="0"/>
            <c:spPr>
              <a:solidFill>
                <a:srgbClr val="00FFCC"/>
              </a:solidFill>
              <a:ln>
                <a:noFill/>
              </a:ln>
              <a:effectLst/>
              <a:scene3d>
                <a:camera prst="orthographicFront"/>
                <a:lightRig rig="threePt" dir="t"/>
              </a:scene3d>
              <a:sp3d>
                <a:bevelT/>
              </a:sp3d>
            </c:spPr>
            <c:extLst>
              <c:ext xmlns:c16="http://schemas.microsoft.com/office/drawing/2014/chart" uri="{C3380CC4-5D6E-409C-BE32-E72D297353CC}">
                <c16:uniqueId val="{00000001-9558-4F6F-8738-DAF143A73101}"/>
              </c:ext>
            </c:extLst>
          </c:dPt>
          <c:dPt>
            <c:idx val="1"/>
            <c:invertIfNegative val="0"/>
            <c:bubble3D val="0"/>
            <c:spPr>
              <a:solidFill>
                <a:schemeClr val="tx1"/>
              </a:solidFill>
              <a:ln>
                <a:noFill/>
              </a:ln>
              <a:effectLst/>
              <a:scene3d>
                <a:camera prst="orthographicFront"/>
                <a:lightRig rig="threePt" dir="t"/>
              </a:scene3d>
              <a:sp3d>
                <a:bevelT/>
              </a:sp3d>
            </c:spPr>
            <c:extLst>
              <c:ext xmlns:c16="http://schemas.microsoft.com/office/drawing/2014/chart" uri="{C3380CC4-5D6E-409C-BE32-E72D297353CC}">
                <c16:uniqueId val="{00000003-9558-4F6F-8738-DAF143A73101}"/>
              </c:ext>
            </c:extLst>
          </c:dPt>
          <c:dPt>
            <c:idx val="2"/>
            <c:invertIfNegative val="0"/>
            <c:bubble3D val="0"/>
            <c:spPr>
              <a:solidFill>
                <a:schemeClr val="bg2">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5-9558-4F6F-8738-DAF143A73101}"/>
              </c:ext>
            </c:extLst>
          </c:dPt>
          <c:dPt>
            <c:idx val="3"/>
            <c:invertIfNegative val="0"/>
            <c:bubble3D val="0"/>
            <c:spPr>
              <a:solidFill>
                <a:srgbClr val="9900FF"/>
              </a:solidFill>
              <a:ln>
                <a:noFill/>
              </a:ln>
              <a:effectLst/>
              <a:scene3d>
                <a:camera prst="orthographicFront"/>
                <a:lightRig rig="threePt" dir="t"/>
              </a:scene3d>
              <a:sp3d>
                <a:bevelT/>
              </a:sp3d>
            </c:spPr>
            <c:extLst>
              <c:ext xmlns:c16="http://schemas.microsoft.com/office/drawing/2014/chart" uri="{C3380CC4-5D6E-409C-BE32-E72D297353CC}">
                <c16:uniqueId val="{00000007-9558-4F6F-8738-DAF143A73101}"/>
              </c:ext>
            </c:extLst>
          </c:dPt>
          <c:dPt>
            <c:idx val="4"/>
            <c:invertIfNegative val="0"/>
            <c:bubble3D val="0"/>
            <c:spPr>
              <a:solidFill>
                <a:srgbClr val="FFFF00"/>
              </a:solidFill>
              <a:ln>
                <a:noFill/>
              </a:ln>
              <a:effectLst/>
              <a:scene3d>
                <a:camera prst="orthographicFront"/>
                <a:lightRig rig="threePt" dir="t"/>
              </a:scene3d>
              <a:sp3d>
                <a:bevelT/>
              </a:sp3d>
            </c:spPr>
            <c:extLst>
              <c:ext xmlns:c16="http://schemas.microsoft.com/office/drawing/2014/chart" uri="{C3380CC4-5D6E-409C-BE32-E72D297353CC}">
                <c16:uniqueId val="{00000009-9558-4F6F-8738-DAF143A73101}"/>
              </c:ext>
            </c:extLst>
          </c:dPt>
          <c:dPt>
            <c:idx val="5"/>
            <c:invertIfNegative val="0"/>
            <c:bubble3D val="0"/>
            <c:spPr>
              <a:solidFill>
                <a:schemeClr val="accent3">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B-9558-4F6F-8738-DAF143A73101}"/>
              </c:ext>
            </c:extLst>
          </c:dPt>
          <c:dPt>
            <c:idx val="6"/>
            <c:invertIfNegative val="0"/>
            <c:bubble3D val="0"/>
            <c:spPr>
              <a:solidFill>
                <a:schemeClr val="accent6"/>
              </a:solidFill>
              <a:ln>
                <a:noFill/>
              </a:ln>
              <a:effectLst/>
              <a:scene3d>
                <a:camera prst="orthographicFront"/>
                <a:lightRig rig="threePt" dir="t"/>
              </a:scene3d>
              <a:sp3d>
                <a:bevelT/>
              </a:sp3d>
            </c:spPr>
            <c:extLst>
              <c:ext xmlns:c16="http://schemas.microsoft.com/office/drawing/2014/chart" uri="{C3380CC4-5D6E-409C-BE32-E72D297353CC}">
                <c16:uniqueId val="{0000000D-9558-4F6F-8738-DAF143A73101}"/>
              </c:ext>
            </c:extLst>
          </c:dPt>
          <c:dPt>
            <c:idx val="7"/>
            <c:invertIfNegative val="0"/>
            <c:bubble3D val="0"/>
            <c:spPr>
              <a:solidFill>
                <a:schemeClr val="tx2"/>
              </a:solidFill>
              <a:ln>
                <a:noFill/>
              </a:ln>
              <a:effectLst/>
              <a:scene3d>
                <a:camera prst="orthographicFront"/>
                <a:lightRig rig="threePt" dir="t"/>
              </a:scene3d>
              <a:sp3d>
                <a:bevelT/>
              </a:sp3d>
            </c:spPr>
            <c:extLst>
              <c:ext xmlns:c16="http://schemas.microsoft.com/office/drawing/2014/chart" uri="{C3380CC4-5D6E-409C-BE32-E72D297353CC}">
                <c16:uniqueId val="{0000000F-9558-4F6F-8738-DAF143A73101}"/>
              </c:ext>
            </c:extLst>
          </c:dPt>
          <c:dPt>
            <c:idx val="8"/>
            <c:invertIfNegative val="0"/>
            <c:bubble3D val="0"/>
            <c:spPr>
              <a:solidFill>
                <a:srgbClr val="7030A0"/>
              </a:solidFill>
              <a:ln>
                <a:noFill/>
              </a:ln>
              <a:effectLst/>
              <a:scene3d>
                <a:camera prst="orthographicFront"/>
                <a:lightRig rig="threePt" dir="t"/>
              </a:scene3d>
              <a:sp3d>
                <a:bevelT/>
              </a:sp3d>
            </c:spPr>
            <c:extLst>
              <c:ext xmlns:c16="http://schemas.microsoft.com/office/drawing/2014/chart" uri="{C3380CC4-5D6E-409C-BE32-E72D297353CC}">
                <c16:uniqueId val="{00000011-9558-4F6F-8738-DAF143A73101}"/>
              </c:ext>
            </c:extLst>
          </c:dPt>
          <c:dPt>
            <c:idx val="9"/>
            <c:invertIfNegative val="0"/>
            <c:bubble3D val="0"/>
            <c:spPr>
              <a:solidFill>
                <a:srgbClr val="C00000"/>
              </a:solidFill>
              <a:ln>
                <a:noFill/>
              </a:ln>
              <a:effectLst/>
              <a:scene3d>
                <a:camera prst="orthographicFront"/>
                <a:lightRig rig="threePt" dir="t"/>
              </a:scene3d>
              <a:sp3d>
                <a:bevelT/>
              </a:sp3d>
            </c:spPr>
            <c:extLst>
              <c:ext xmlns:c16="http://schemas.microsoft.com/office/drawing/2014/chart" uri="{C3380CC4-5D6E-409C-BE32-E72D297353CC}">
                <c16:uniqueId val="{00000013-9558-4F6F-8738-DAF143A73101}"/>
              </c:ext>
            </c:extLst>
          </c:dPt>
          <c:dLbls>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1950-1970'!$N$255:$N$264</c:f>
              <c:strCache>
                <c:ptCount val="10"/>
                <c:pt idx="0">
                  <c:v>COMA HEPATICO</c:v>
                </c:pt>
                <c:pt idx="1">
                  <c:v>INSUFICIENCIA HEPATICA</c:v>
                </c:pt>
                <c:pt idx="2">
                  <c:v>PERITONITIS</c:v>
                </c:pt>
                <c:pt idx="3">
                  <c:v>TUBERCULOSIS</c:v>
                </c:pt>
                <c:pt idx="4">
                  <c:v>CIRROSIS HEPATICA</c:v>
                </c:pt>
                <c:pt idx="5">
                  <c:v>HERIDAS</c:v>
                </c:pt>
                <c:pt idx="6">
                  <c:v>LESIONES</c:v>
                </c:pt>
                <c:pt idx="7">
                  <c:v>NEUMONIA</c:v>
                </c:pt>
                <c:pt idx="8">
                  <c:v>TUBERCULOSIS PULMONAR</c:v>
                </c:pt>
                <c:pt idx="9">
                  <c:v>ENFERMEDADES DEL CORAZON</c:v>
                </c:pt>
              </c:strCache>
            </c:strRef>
          </c:cat>
          <c:val>
            <c:numRef>
              <c:f>'Datos 1950-1970'!$O$255:$O$264</c:f>
              <c:numCache>
                <c:formatCode>0.0%</c:formatCode>
                <c:ptCount val="10"/>
                <c:pt idx="0">
                  <c:v>1.4814814814814815E-2</c:v>
                </c:pt>
                <c:pt idx="1">
                  <c:v>1.4814814814814815E-2</c:v>
                </c:pt>
                <c:pt idx="2">
                  <c:v>1.7283950617283949E-2</c:v>
                </c:pt>
                <c:pt idx="3">
                  <c:v>2.7160493827160494E-2</c:v>
                </c:pt>
                <c:pt idx="4">
                  <c:v>3.2098765432098768E-2</c:v>
                </c:pt>
                <c:pt idx="5">
                  <c:v>3.2098765432098768E-2</c:v>
                </c:pt>
                <c:pt idx="6">
                  <c:v>3.9506172839506172E-2</c:v>
                </c:pt>
                <c:pt idx="7">
                  <c:v>4.9382716049382713E-2</c:v>
                </c:pt>
                <c:pt idx="8">
                  <c:v>7.407407407407407E-2</c:v>
                </c:pt>
                <c:pt idx="9">
                  <c:v>0.10123456790123457</c:v>
                </c:pt>
              </c:numCache>
            </c:numRef>
          </c:val>
          <c:extLst>
            <c:ext xmlns:c16="http://schemas.microsoft.com/office/drawing/2014/chart" uri="{C3380CC4-5D6E-409C-BE32-E72D297353CC}">
              <c16:uniqueId val="{00000014-9558-4F6F-8738-DAF143A73101}"/>
            </c:ext>
          </c:extLst>
        </c:ser>
        <c:dLbls>
          <c:showLegendKey val="0"/>
          <c:showVal val="0"/>
          <c:showCatName val="0"/>
          <c:showSerName val="0"/>
          <c:showPercent val="0"/>
          <c:showBubbleSize val="0"/>
        </c:dLbls>
        <c:gapWidth val="30"/>
        <c:axId val="188300736"/>
        <c:axId val="188294016"/>
      </c:barChart>
      <c:catAx>
        <c:axId val="188300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5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88294016"/>
        <c:crosses val="autoZero"/>
        <c:auto val="1"/>
        <c:lblAlgn val="ctr"/>
        <c:lblOffset val="100"/>
        <c:noMultiLvlLbl val="0"/>
      </c:catAx>
      <c:valAx>
        <c:axId val="188294016"/>
        <c:scaling>
          <c:orientation val="minMax"/>
        </c:scaling>
        <c:delete val="1"/>
        <c:axPos val="b"/>
        <c:numFmt formatCode="0.0%" sourceLinked="1"/>
        <c:majorTickMark val="none"/>
        <c:minorTickMark val="none"/>
        <c:tickLblPos val="nextTo"/>
        <c:crossAx val="18830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lvl="1" algn="ctr" rtl="0">
              <a:lnSpc>
                <a:spcPct val="100000"/>
              </a:lnSpc>
              <a:spcBef>
                <a:spcPts val="0"/>
              </a:spcBef>
              <a:spcAft>
                <a:spcPts val="0"/>
              </a:spcAft>
              <a:defRPr sz="1600" b="1" i="0" u="none" strike="noStrike" kern="1200" baseline="0">
                <a:solidFill>
                  <a:sysClr val="windowText" lastClr="000000">
                    <a:lumMod val="65000"/>
                    <a:lumOff val="35000"/>
                  </a:sysClr>
                </a:solidFill>
                <a:latin typeface="+mn-lt"/>
                <a:ea typeface="+mn-ea"/>
                <a:cs typeface="+mn-cs"/>
              </a:defRPr>
            </a:pPr>
            <a:r>
              <a:rPr lang="es-MX" sz="1000" b="0">
                <a:solidFill>
                  <a:schemeClr val="tx1"/>
                </a:solidFill>
                <a:latin typeface="Times New Roman" panose="02020603050405020304" pitchFamily="18" charset="0"/>
                <a:cs typeface="Times New Roman" panose="02020603050405020304" pitchFamily="18" charset="0"/>
              </a:rPr>
              <a:t>Gráfica 10</a:t>
            </a:r>
          </a:p>
          <a:p>
            <a:pPr marL="0" lvl="1" algn="ctr" rtl="0">
              <a:lnSpc>
                <a:spcPct val="100000"/>
              </a:lnSpc>
              <a:spcBef>
                <a:spcPts val="0"/>
              </a:spcBef>
              <a:spcAft>
                <a:spcPts val="0"/>
              </a:spcAft>
              <a:defRPr>
                <a:solidFill>
                  <a:sysClr val="windowText" lastClr="000000">
                    <a:lumMod val="65000"/>
                    <a:lumOff val="35000"/>
                  </a:sysClr>
                </a:solidFill>
              </a:defRPr>
            </a:pPr>
            <a:r>
              <a:rPr lang="es-MX" sz="1000" b="0">
                <a:solidFill>
                  <a:schemeClr val="tx1"/>
                </a:solidFill>
                <a:latin typeface="Times New Roman" panose="02020603050405020304" pitchFamily="18" charset="0"/>
                <a:cs typeface="Times New Roman" panose="02020603050405020304" pitchFamily="18" charset="0"/>
              </a:rPr>
              <a:t>Número de casos de Muertes por Tifo </a:t>
            </a:r>
          </a:p>
          <a:p>
            <a:pPr marL="0" lvl="1" algn="ctr" rtl="0">
              <a:lnSpc>
                <a:spcPct val="100000"/>
              </a:lnSpc>
              <a:spcBef>
                <a:spcPts val="0"/>
              </a:spcBef>
              <a:spcAft>
                <a:spcPts val="0"/>
              </a:spcAft>
              <a:defRPr>
                <a:solidFill>
                  <a:sysClr val="windowText" lastClr="000000">
                    <a:lumMod val="65000"/>
                    <a:lumOff val="35000"/>
                  </a:sysClr>
                </a:solidFill>
              </a:defRPr>
            </a:pPr>
            <a:r>
              <a:rPr lang="es-MX" sz="1000" b="0">
                <a:solidFill>
                  <a:schemeClr val="tx1"/>
                </a:solidFill>
                <a:latin typeface="Times New Roman" panose="02020603050405020304" pitchFamily="18" charset="0"/>
                <a:cs typeface="Times New Roman" panose="02020603050405020304" pitchFamily="18" charset="0"/>
              </a:rPr>
              <a:t>Pachuca de Soto, Hidalgo. </a:t>
            </a:r>
          </a:p>
          <a:p>
            <a:pPr marL="0" lvl="1" algn="ctr" rtl="0">
              <a:lnSpc>
                <a:spcPct val="100000"/>
              </a:lnSpc>
              <a:spcBef>
                <a:spcPts val="0"/>
              </a:spcBef>
              <a:spcAft>
                <a:spcPts val="0"/>
              </a:spcAft>
              <a:defRPr>
                <a:solidFill>
                  <a:sysClr val="windowText" lastClr="000000">
                    <a:lumMod val="65000"/>
                    <a:lumOff val="35000"/>
                  </a:sysClr>
                </a:solidFill>
              </a:defRPr>
            </a:pPr>
            <a:r>
              <a:rPr lang="es-MX" sz="1000" b="0">
                <a:solidFill>
                  <a:schemeClr val="tx1"/>
                </a:solidFill>
                <a:latin typeface="Times New Roman" panose="02020603050405020304" pitchFamily="18" charset="0"/>
                <a:cs typeface="Times New Roman" panose="02020603050405020304" pitchFamily="18" charset="0"/>
              </a:rPr>
              <a:t>1900-1950</a:t>
            </a:r>
          </a:p>
        </c:rich>
      </c:tx>
      <c:layout>
        <c:manualLayout>
          <c:xMode val="edge"/>
          <c:yMode val="edge"/>
          <c:x val="0.27370345542611635"/>
          <c:y val="4.5731701827863716E-3"/>
        </c:manualLayout>
      </c:layout>
      <c:overlay val="0"/>
      <c:spPr>
        <a:noFill/>
        <a:ln>
          <a:noFill/>
        </a:ln>
        <a:effectLst/>
      </c:spPr>
      <c:txPr>
        <a:bodyPr rot="0" spcFirstLastPara="1" vertOverflow="ellipsis" vert="horz" wrap="square" anchor="ctr" anchorCtr="1"/>
        <a:lstStyle/>
        <a:p>
          <a:pPr marL="0" lvl="1" algn="ctr" rtl="0">
            <a:lnSpc>
              <a:spcPct val="100000"/>
            </a:lnSpc>
            <a:spcBef>
              <a:spcPts val="0"/>
            </a:spcBef>
            <a:spcAft>
              <a:spcPts val="0"/>
            </a:spcAft>
            <a:defRPr sz="1600" b="1" i="0" u="none" strike="noStrike" kern="1200" baseline="0">
              <a:solidFill>
                <a:sysClr val="windowText" lastClr="000000">
                  <a:lumMod val="65000"/>
                  <a:lumOff val="35000"/>
                </a:sysClr>
              </a:solidFill>
              <a:latin typeface="+mn-lt"/>
              <a:ea typeface="+mn-ea"/>
              <a:cs typeface="+mn-cs"/>
            </a:defRPr>
          </a:pPr>
          <a:endParaRPr lang="es-MX"/>
        </a:p>
      </c:txPr>
    </c:title>
    <c:autoTitleDeleted val="0"/>
    <c:plotArea>
      <c:layout>
        <c:manualLayout>
          <c:layoutTarget val="inner"/>
          <c:xMode val="edge"/>
          <c:yMode val="edge"/>
          <c:x val="9.5387708287691539E-2"/>
          <c:y val="0.3169448890921564"/>
          <c:w val="0.9046122917123085"/>
          <c:h val="0.59982498185897359"/>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Hoja1!$B$2:$H$2</c:f>
              <c:numCache>
                <c:formatCode>General</c:formatCode>
                <c:ptCount val="7"/>
                <c:pt idx="0">
                  <c:v>1900</c:v>
                </c:pt>
                <c:pt idx="1">
                  <c:v>1910</c:v>
                </c:pt>
                <c:pt idx="2">
                  <c:v>1920</c:v>
                </c:pt>
                <c:pt idx="3">
                  <c:v>1930</c:v>
                </c:pt>
                <c:pt idx="4">
                  <c:v>1940</c:v>
                </c:pt>
                <c:pt idx="5">
                  <c:v>1950</c:v>
                </c:pt>
              </c:numCache>
            </c:numRef>
          </c:cat>
          <c:val>
            <c:numRef>
              <c:f>Hoja1!$B$3:$H$3</c:f>
              <c:numCache>
                <c:formatCode>General</c:formatCode>
                <c:ptCount val="7"/>
                <c:pt idx="0">
                  <c:v>32</c:v>
                </c:pt>
                <c:pt idx="1">
                  <c:v>65</c:v>
                </c:pt>
                <c:pt idx="2">
                  <c:v>5</c:v>
                </c:pt>
                <c:pt idx="3">
                  <c:v>9</c:v>
                </c:pt>
                <c:pt idx="4">
                  <c:v>0</c:v>
                </c:pt>
                <c:pt idx="5">
                  <c:v>0</c:v>
                </c:pt>
              </c:numCache>
            </c:numRef>
          </c:val>
          <c:extLst>
            <c:ext xmlns:c16="http://schemas.microsoft.com/office/drawing/2014/chart" uri="{C3380CC4-5D6E-409C-BE32-E72D297353CC}">
              <c16:uniqueId val="{00000000-830F-3C4F-9A1F-FCAB801DC6A9}"/>
            </c:ext>
          </c:extLst>
        </c:ser>
        <c:dLbls>
          <c:dLblPos val="ctr"/>
          <c:showLegendKey val="0"/>
          <c:showVal val="1"/>
          <c:showCatName val="0"/>
          <c:showSerName val="0"/>
          <c:showPercent val="0"/>
          <c:showBubbleSize val="0"/>
        </c:dLbls>
        <c:gapWidth val="150"/>
        <c:overlap val="-24"/>
        <c:axId val="949026783"/>
        <c:axId val="949028431"/>
      </c:barChart>
      <c:catAx>
        <c:axId val="94902678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49028431"/>
        <c:crosses val="autoZero"/>
        <c:auto val="1"/>
        <c:lblAlgn val="ctr"/>
        <c:lblOffset val="100"/>
        <c:noMultiLvlLbl val="0"/>
      </c:catAx>
      <c:valAx>
        <c:axId val="94902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49026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MX" sz="900"/>
              <a:t>Gráfica 10</a:t>
            </a:r>
          </a:p>
          <a:p>
            <a:pPr>
              <a:defRPr sz="900"/>
            </a:pPr>
            <a:r>
              <a:rPr lang="es-MX" sz="900"/>
              <a:t>Número de casos de Muertes por Tifo </a:t>
            </a:r>
          </a:p>
          <a:p>
            <a:pPr>
              <a:defRPr sz="900"/>
            </a:pPr>
            <a:r>
              <a:rPr lang="es-MX" sz="900"/>
              <a:t>Pachuca de Soto, Hidalgo. </a:t>
            </a:r>
          </a:p>
          <a:p>
            <a:pPr>
              <a:defRPr sz="900"/>
            </a:pPr>
            <a:r>
              <a:rPr lang="es-MX" sz="900"/>
              <a:t>1900-1970</a:t>
            </a:r>
          </a:p>
        </c:rich>
      </c:tx>
      <c:layout>
        <c:manualLayout>
          <c:xMode val="edge"/>
          <c:yMode val="edge"/>
          <c:x val="0.28377077865266837"/>
          <c:y val="2.3148148148148147E-2"/>
        </c:manualLayout>
      </c:layout>
      <c:overlay val="0"/>
      <c:spPr>
        <a:noFill/>
        <a:ln>
          <a:noFill/>
        </a:ln>
        <a:effectLst/>
      </c:spPr>
      <c:txPr>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9.4692038495188105E-2"/>
          <c:y val="0.26893518518518517"/>
          <c:w val="0.87753018372703417"/>
          <c:h val="0.59646580635753854"/>
        </c:manualLayout>
      </c:layout>
      <c:barChart>
        <c:barDir val="col"/>
        <c:grouping val="clustered"/>
        <c:varyColors val="0"/>
        <c:ser>
          <c:idx val="1"/>
          <c:order val="0"/>
          <c:spPr>
            <a:solidFill>
              <a:srgbClr val="3399FF"/>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1950-1970'!$N$287:$N$294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1950-1970'!$O$287:$O$294</c:f>
              <c:numCache>
                <c:formatCode>General</c:formatCode>
                <c:ptCount val="8"/>
                <c:pt idx="0">
                  <c:v>86</c:v>
                </c:pt>
                <c:pt idx="1">
                  <c:v>157</c:v>
                </c:pt>
                <c:pt idx="2">
                  <c:v>9</c:v>
                </c:pt>
                <c:pt idx="3">
                  <c:v>32</c:v>
                </c:pt>
                <c:pt idx="4">
                  <c:v>6</c:v>
                </c:pt>
                <c:pt idx="5">
                  <c:v>2</c:v>
                </c:pt>
                <c:pt idx="6">
                  <c:v>0</c:v>
                </c:pt>
                <c:pt idx="7">
                  <c:v>0</c:v>
                </c:pt>
              </c:numCache>
            </c:numRef>
          </c:val>
          <c:extLst>
            <c:ext xmlns:c16="http://schemas.microsoft.com/office/drawing/2014/chart" uri="{C3380CC4-5D6E-409C-BE32-E72D297353CC}">
              <c16:uniqueId val="{00000000-4BE5-485D-A035-97BFC9B85DC1}"/>
            </c:ext>
          </c:extLst>
        </c:ser>
        <c:dLbls>
          <c:showLegendKey val="0"/>
          <c:showVal val="0"/>
          <c:showCatName val="0"/>
          <c:showSerName val="0"/>
          <c:showPercent val="0"/>
          <c:showBubbleSize val="0"/>
        </c:dLbls>
        <c:gapWidth val="50"/>
        <c:overlap val="-27"/>
        <c:axId val="1972501008"/>
        <c:axId val="188276256"/>
      </c:barChart>
      <c:catAx>
        <c:axId val="1972501008"/>
        <c:scaling>
          <c:orientation val="minMax"/>
        </c:scaling>
        <c:delete val="0"/>
        <c:axPos val="b"/>
        <c:title>
          <c:tx>
            <c:rich>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Decáda</a:t>
                </a:r>
              </a:p>
            </c:rich>
          </c:tx>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88276256"/>
        <c:crosses val="autoZero"/>
        <c:auto val="1"/>
        <c:lblAlgn val="ctr"/>
        <c:lblOffset val="100"/>
        <c:noMultiLvlLbl val="0"/>
      </c:catAx>
      <c:valAx>
        <c:axId val="18827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Defunciones</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972501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Gráfica 11</a:t>
            </a:r>
          </a:p>
          <a:p>
            <a:pPr>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Mortalidad de Hombres y Mujeres de gpo. de edad 15 a 45</a:t>
            </a:r>
          </a:p>
          <a:p>
            <a:pPr>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 Pachuca Hidalgo 1900-1950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Hoja2!$Z$2</c:f>
              <c:strCache>
                <c:ptCount val="1"/>
                <c:pt idx="0">
                  <c:v>FEMENINO</c:v>
                </c:pt>
              </c:strCache>
            </c:strRef>
          </c:tx>
          <c:spPr>
            <a:solidFill>
              <a:schemeClr val="accent1"/>
            </a:solidFill>
            <a:ln>
              <a:noFill/>
            </a:ln>
            <a:effectLst/>
            <a:scene3d>
              <a:camera prst="orthographicFront"/>
              <a:lightRig rig="threePt" dir="t"/>
            </a:scene3d>
            <a:sp3d>
              <a:bevelT w="165100" prst="coolSlant"/>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Hoja2!$V$3:$V$12</c:f>
              <c:strCache>
                <c:ptCount val="10"/>
                <c:pt idx="0">
                  <c:v>NEUMONIA</c:v>
                </c:pt>
                <c:pt idx="1">
                  <c:v>LESIONES</c:v>
                </c:pt>
                <c:pt idx="2">
                  <c:v>TUBERCULOSIS PULMONAR</c:v>
                </c:pt>
                <c:pt idx="3">
                  <c:v>ENFERMEDADES DEL CORAZON</c:v>
                </c:pt>
                <c:pt idx="4">
                  <c:v>CIRROSIS HEPATICA</c:v>
                </c:pt>
                <c:pt idx="5">
                  <c:v>GASTROENTERITIS</c:v>
                </c:pt>
                <c:pt idx="6">
                  <c:v>ENTERITIS</c:v>
                </c:pt>
                <c:pt idx="7">
                  <c:v>ENTEROCOLITIS</c:v>
                </c:pt>
                <c:pt idx="8">
                  <c:v>HERIDAS</c:v>
                </c:pt>
                <c:pt idx="9">
                  <c:v>TIFO</c:v>
                </c:pt>
              </c:strCache>
            </c:strRef>
          </c:cat>
          <c:val>
            <c:numRef>
              <c:f>Hoja2!$Z$3:$Z$12</c:f>
              <c:numCache>
                <c:formatCode>General</c:formatCode>
                <c:ptCount val="10"/>
                <c:pt idx="0">
                  <c:v>0.17309619238476953</c:v>
                </c:pt>
                <c:pt idx="1">
                  <c:v>3.0561122244488977E-2</c:v>
                </c:pt>
                <c:pt idx="2">
                  <c:v>6.8386773547094187E-2</c:v>
                </c:pt>
                <c:pt idx="3">
                  <c:v>4.7094188376753505E-2</c:v>
                </c:pt>
                <c:pt idx="4">
                  <c:v>4.8597194388777555E-2</c:v>
                </c:pt>
                <c:pt idx="5">
                  <c:v>5.3356713426853705E-2</c:v>
                </c:pt>
                <c:pt idx="6">
                  <c:v>5.4609218436873747E-2</c:v>
                </c:pt>
                <c:pt idx="7">
                  <c:v>4.5591182364729456E-2</c:v>
                </c:pt>
                <c:pt idx="8">
                  <c:v>7.0140280561122245E-3</c:v>
                </c:pt>
                <c:pt idx="9">
                  <c:v>3.1312625250500999E-2</c:v>
                </c:pt>
              </c:numCache>
            </c:numRef>
          </c:val>
          <c:extLst>
            <c:ext xmlns:c16="http://schemas.microsoft.com/office/drawing/2014/chart" uri="{C3380CC4-5D6E-409C-BE32-E72D297353CC}">
              <c16:uniqueId val="{00000000-505E-594F-B044-9DBEE403B045}"/>
            </c:ext>
          </c:extLst>
        </c:ser>
        <c:ser>
          <c:idx val="1"/>
          <c:order val="1"/>
          <c:tx>
            <c:strRef>
              <c:f>Hoja2!$AA$2</c:f>
              <c:strCache>
                <c:ptCount val="1"/>
                <c:pt idx="0">
                  <c:v>MASCULINO</c:v>
                </c:pt>
              </c:strCache>
            </c:strRef>
          </c:tx>
          <c:spPr>
            <a:solidFill>
              <a:schemeClr val="accent2"/>
            </a:solidFill>
            <a:ln>
              <a:noFill/>
            </a:ln>
            <a:effectLst/>
            <a:scene3d>
              <a:camera prst="orthographicFront"/>
              <a:lightRig rig="threePt" dir="t"/>
            </a:scene3d>
            <a:sp3d>
              <a:bevelT w="165100" prst="coolSlant"/>
            </a:sp3d>
          </c:spPr>
          <c:invertIfNegative val="0"/>
          <c:dLbls>
            <c:dLbl>
              <c:idx val="9"/>
              <c:layout>
                <c:manualLayout>
                  <c:x val="2.1255311945133849E-3"/>
                  <c:y val="-1.29081274194798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05E-594F-B044-9DBEE403B045}"/>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Hoja2!$V$3:$V$12</c:f>
              <c:strCache>
                <c:ptCount val="10"/>
                <c:pt idx="0">
                  <c:v>NEUMONIA</c:v>
                </c:pt>
                <c:pt idx="1">
                  <c:v>LESIONES</c:v>
                </c:pt>
                <c:pt idx="2">
                  <c:v>TUBERCULOSIS PULMONAR</c:v>
                </c:pt>
                <c:pt idx="3">
                  <c:v>ENFERMEDADES DEL CORAZON</c:v>
                </c:pt>
                <c:pt idx="4">
                  <c:v>CIRROSIS HEPATICA</c:v>
                </c:pt>
                <c:pt idx="5">
                  <c:v>GASTROENTERITIS</c:v>
                </c:pt>
                <c:pt idx="6">
                  <c:v>ENTERITIS</c:v>
                </c:pt>
                <c:pt idx="7">
                  <c:v>ENTEROCOLITIS</c:v>
                </c:pt>
                <c:pt idx="8">
                  <c:v>HERIDAS</c:v>
                </c:pt>
                <c:pt idx="9">
                  <c:v>TIFO</c:v>
                </c:pt>
              </c:strCache>
            </c:strRef>
          </c:cat>
          <c:val>
            <c:numRef>
              <c:f>Hoja2!$AA$3:$AA$12</c:f>
              <c:numCache>
                <c:formatCode>General</c:formatCode>
                <c:ptCount val="10"/>
                <c:pt idx="0">
                  <c:v>0.2043966901321477</c:v>
                </c:pt>
                <c:pt idx="1">
                  <c:v>0.17574410275410646</c:v>
                </c:pt>
                <c:pt idx="2">
                  <c:v>0.11621588242558972</c:v>
                </c:pt>
                <c:pt idx="3">
                  <c:v>3.2234160800296403E-2</c:v>
                </c:pt>
                <c:pt idx="4">
                  <c:v>2.8529084846239349E-2</c:v>
                </c:pt>
                <c:pt idx="5">
                  <c:v>2.1489440533530937E-2</c:v>
                </c:pt>
                <c:pt idx="6">
                  <c:v>1.9883907620106212E-2</c:v>
                </c:pt>
                <c:pt idx="7">
                  <c:v>2.0007410151908114E-2</c:v>
                </c:pt>
                <c:pt idx="8">
                  <c:v>3.5568729158947758E-2</c:v>
                </c:pt>
                <c:pt idx="9">
                  <c:v>2.0624922810917625E-2</c:v>
                </c:pt>
              </c:numCache>
            </c:numRef>
          </c:val>
          <c:extLst>
            <c:ext xmlns:c16="http://schemas.microsoft.com/office/drawing/2014/chart" uri="{C3380CC4-5D6E-409C-BE32-E72D297353CC}">
              <c16:uniqueId val="{00000002-505E-594F-B044-9DBEE403B045}"/>
            </c:ext>
          </c:extLst>
        </c:ser>
        <c:dLbls>
          <c:showLegendKey val="0"/>
          <c:showVal val="0"/>
          <c:showCatName val="0"/>
          <c:showSerName val="0"/>
          <c:showPercent val="0"/>
          <c:showBubbleSize val="0"/>
        </c:dLbls>
        <c:gapWidth val="60"/>
        <c:axId val="1299455888"/>
        <c:axId val="528708496"/>
      </c:barChart>
      <c:catAx>
        <c:axId val="1299455888"/>
        <c:scaling>
          <c:orientation val="maxMin"/>
        </c:scaling>
        <c:delete val="0"/>
        <c:axPos val="l"/>
        <c:numFmt formatCode="General" sourceLinked="1"/>
        <c:majorTickMark val="none"/>
        <c:minorTickMark val="none"/>
        <c:tickLblPos val="nextTo"/>
        <c:spPr>
          <a:noFill/>
          <a:ln w="9525" cap="flat" cmpd="sng" algn="ctr">
            <a:solidFill>
              <a:schemeClr val="accent1">
                <a:alpha val="9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528708496"/>
        <c:crosses val="autoZero"/>
        <c:auto val="1"/>
        <c:lblAlgn val="ctr"/>
        <c:lblOffset val="100"/>
        <c:noMultiLvlLbl val="0"/>
      </c:catAx>
      <c:valAx>
        <c:axId val="528708496"/>
        <c:scaling>
          <c:orientation val="minMax"/>
        </c:scaling>
        <c:delete val="1"/>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9945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Gráfica 11</a:t>
            </a:r>
          </a:p>
          <a:p>
            <a:pPr>
              <a:defRPr sz="900">
                <a:latin typeface="Arial" panose="020B0604020202020204" pitchFamily="34" charset="0"/>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Mortalidad de Hombres y Mujeres de gpo. de edad 15 a 45</a:t>
            </a:r>
          </a:p>
          <a:p>
            <a:pPr>
              <a:defRPr sz="900">
                <a:latin typeface="Arial" panose="020B0604020202020204" pitchFamily="34" charset="0"/>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 Pachuca Hidalgo 1900-1970</a:t>
            </a:r>
          </a:p>
        </c:rich>
      </c:tx>
      <c:overlay val="0"/>
      <c:spPr>
        <a:noFill/>
        <a:ln>
          <a:noFill/>
        </a:ln>
        <a:effectLst/>
      </c:spPr>
      <c:txPr>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bar"/>
        <c:grouping val="clustered"/>
        <c:varyColors val="0"/>
        <c:ser>
          <c:idx val="0"/>
          <c:order val="0"/>
          <c:tx>
            <c:strRef>
              <c:f>'Datos 1970'!$Q$70</c:f>
              <c:strCache>
                <c:ptCount val="1"/>
                <c:pt idx="0">
                  <c:v>FEMENINO</c:v>
                </c:pt>
              </c:strCache>
            </c:strRef>
          </c:tx>
          <c:spPr>
            <a:solidFill>
              <a:srgbClr val="0070C0"/>
            </a:solidFill>
            <a:ln>
              <a:noFill/>
            </a:ln>
            <a:effectLst/>
            <a:scene3d>
              <a:camera prst="orthographicFront"/>
              <a:lightRig rig="threePt" dir="t"/>
            </a:scene3d>
            <a:sp3d>
              <a:bevelT prst="angle"/>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1970'!$N$71:$N$80</c:f>
              <c:strCache>
                <c:ptCount val="10"/>
                <c:pt idx="0">
                  <c:v>ENTEROCOLITIS</c:v>
                </c:pt>
                <c:pt idx="1">
                  <c:v>ENTERITIS</c:v>
                </c:pt>
                <c:pt idx="2">
                  <c:v>TIFO</c:v>
                </c:pt>
                <c:pt idx="3">
                  <c:v>GASTROENTERITIS</c:v>
                </c:pt>
                <c:pt idx="4">
                  <c:v>CIRROSIS HEPATICA</c:v>
                </c:pt>
                <c:pt idx="5">
                  <c:v>HERIDAS</c:v>
                </c:pt>
                <c:pt idx="6">
                  <c:v>ENFERMEDADES DEL CORAZON</c:v>
                </c:pt>
                <c:pt idx="7">
                  <c:v>TUBERCULOSIS PULMONAR</c:v>
                </c:pt>
                <c:pt idx="8">
                  <c:v>LESIONES</c:v>
                </c:pt>
                <c:pt idx="9">
                  <c:v>NEUMONIA</c:v>
                </c:pt>
              </c:strCache>
            </c:strRef>
          </c:cat>
          <c:val>
            <c:numRef>
              <c:f>'Datos 1970'!$Q$71:$Q$80</c:f>
              <c:numCache>
                <c:formatCode>0.0%</c:formatCode>
                <c:ptCount val="10"/>
                <c:pt idx="0">
                  <c:v>4.1599999999999998E-2</c:v>
                </c:pt>
                <c:pt idx="1">
                  <c:v>5.0514285714285713E-2</c:v>
                </c:pt>
                <c:pt idx="2">
                  <c:v>2.8571428571428571E-2</c:v>
                </c:pt>
                <c:pt idx="3">
                  <c:v>4.9142857142857141E-2</c:v>
                </c:pt>
                <c:pt idx="4">
                  <c:v>4.7085714285714286E-2</c:v>
                </c:pt>
                <c:pt idx="5">
                  <c:v>6.628571428571429E-3</c:v>
                </c:pt>
                <c:pt idx="6">
                  <c:v>5.2342857142857142E-2</c:v>
                </c:pt>
                <c:pt idx="7">
                  <c:v>6.6971428571428571E-2</c:v>
                </c:pt>
                <c:pt idx="8">
                  <c:v>2.7428571428571427E-2</c:v>
                </c:pt>
                <c:pt idx="9">
                  <c:v>0.16159999999999999</c:v>
                </c:pt>
              </c:numCache>
            </c:numRef>
          </c:val>
          <c:extLst>
            <c:ext xmlns:c16="http://schemas.microsoft.com/office/drawing/2014/chart" uri="{C3380CC4-5D6E-409C-BE32-E72D297353CC}">
              <c16:uniqueId val="{00000000-9574-4579-8C90-172984DC9347}"/>
            </c:ext>
          </c:extLst>
        </c:ser>
        <c:ser>
          <c:idx val="1"/>
          <c:order val="1"/>
          <c:tx>
            <c:strRef>
              <c:f>'Datos 1970'!$R$70</c:f>
              <c:strCache>
                <c:ptCount val="1"/>
                <c:pt idx="0">
                  <c:v>MASCULINO</c:v>
                </c:pt>
              </c:strCache>
            </c:strRef>
          </c:tx>
          <c:spPr>
            <a:solidFill>
              <a:schemeClr val="accent2"/>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1970'!$N$71:$N$80</c:f>
              <c:strCache>
                <c:ptCount val="10"/>
                <c:pt idx="0">
                  <c:v>ENTEROCOLITIS</c:v>
                </c:pt>
                <c:pt idx="1">
                  <c:v>ENTERITIS</c:v>
                </c:pt>
                <c:pt idx="2">
                  <c:v>TIFO</c:v>
                </c:pt>
                <c:pt idx="3">
                  <c:v>GASTROENTERITIS</c:v>
                </c:pt>
                <c:pt idx="4">
                  <c:v>CIRROSIS HEPATICA</c:v>
                </c:pt>
                <c:pt idx="5">
                  <c:v>HERIDAS</c:v>
                </c:pt>
                <c:pt idx="6">
                  <c:v>ENFERMEDADES DEL CORAZON</c:v>
                </c:pt>
                <c:pt idx="7">
                  <c:v>TUBERCULOSIS PULMONAR</c:v>
                </c:pt>
                <c:pt idx="8">
                  <c:v>LESIONES</c:v>
                </c:pt>
                <c:pt idx="9">
                  <c:v>NEUMONIA</c:v>
                </c:pt>
              </c:strCache>
            </c:strRef>
          </c:cat>
          <c:val>
            <c:numRef>
              <c:f>'Datos 1970'!$R$71:$R$80</c:f>
              <c:numCache>
                <c:formatCode>0.0%</c:formatCode>
                <c:ptCount val="10"/>
                <c:pt idx="0">
                  <c:v>1.8392370572207085E-2</c:v>
                </c:pt>
                <c:pt idx="1">
                  <c:v>1.8505903723887374E-2</c:v>
                </c:pt>
                <c:pt idx="2">
                  <c:v>1.8960036330608537E-2</c:v>
                </c:pt>
                <c:pt idx="3">
                  <c:v>1.9868301544050861E-2</c:v>
                </c:pt>
                <c:pt idx="4">
                  <c:v>2.8610354223433242E-2</c:v>
                </c:pt>
                <c:pt idx="5">
                  <c:v>3.4059945504087197E-2</c:v>
                </c:pt>
                <c:pt idx="6">
                  <c:v>3.5308810172570392E-2</c:v>
                </c:pt>
                <c:pt idx="7">
                  <c:v>0.11092188919164396</c:v>
                </c:pt>
                <c:pt idx="8">
                  <c:v>0.16326067211625794</c:v>
                </c:pt>
                <c:pt idx="9">
                  <c:v>0.19187102633969119</c:v>
                </c:pt>
              </c:numCache>
            </c:numRef>
          </c:val>
          <c:extLst>
            <c:ext xmlns:c16="http://schemas.microsoft.com/office/drawing/2014/chart" uri="{C3380CC4-5D6E-409C-BE32-E72D297353CC}">
              <c16:uniqueId val="{00000001-9574-4579-8C90-172984DC9347}"/>
            </c:ext>
          </c:extLst>
        </c:ser>
        <c:dLbls>
          <c:showLegendKey val="0"/>
          <c:showVal val="0"/>
          <c:showCatName val="0"/>
          <c:showSerName val="0"/>
          <c:showPercent val="0"/>
          <c:showBubbleSize val="0"/>
        </c:dLbls>
        <c:gapWidth val="30"/>
        <c:axId val="932950800"/>
        <c:axId val="932963280"/>
      </c:barChart>
      <c:catAx>
        <c:axId val="932950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932963280"/>
        <c:crosses val="autoZero"/>
        <c:auto val="1"/>
        <c:lblAlgn val="ctr"/>
        <c:lblOffset val="100"/>
        <c:noMultiLvlLbl val="0"/>
      </c:catAx>
      <c:valAx>
        <c:axId val="932963280"/>
        <c:scaling>
          <c:orientation val="minMax"/>
        </c:scaling>
        <c:delete val="1"/>
        <c:axPos val="b"/>
        <c:numFmt formatCode="0.0%" sourceLinked="1"/>
        <c:majorTickMark val="none"/>
        <c:minorTickMark val="none"/>
        <c:tickLblPos val="nextTo"/>
        <c:crossAx val="9329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mn-lt"/>
          <a:ea typeface="+mn-ea"/>
          <a:cs typeface="+mn-cs"/>
        </a:defRPr>
      </a:pPr>
      <a:endParaRPr lang="es-MX"/>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solidFill>
                  <a:schemeClr val="tx1"/>
                </a:solidFill>
                <a:latin typeface="Times New Roman" panose="02020603050405020304" pitchFamily="18" charset="0"/>
                <a:cs typeface="Times New Roman" panose="02020603050405020304" pitchFamily="18" charset="0"/>
              </a:rPr>
              <a:t>Gráfica 12. Principales causas de muerte materna en Pachuca de Soto, </a:t>
            </a:r>
          </a:p>
          <a:p>
            <a:pPr>
              <a:defRPr sz="1050"/>
            </a:pPr>
            <a:r>
              <a:rPr lang="en-US" sz="1000">
                <a:solidFill>
                  <a:schemeClr val="tx1"/>
                </a:solidFill>
                <a:latin typeface="Times New Roman" panose="02020603050405020304" pitchFamily="18" charset="0"/>
                <a:cs typeface="Times New Roman" panose="02020603050405020304" pitchFamily="18" charset="0"/>
              </a:rPr>
              <a:t>Hidalgo, 1990 a 1950</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4.5983708186829612E-2"/>
          <c:y val="0.16311563086232542"/>
          <c:w val="0.93273205229737233"/>
          <c:h val="0.64097772464944491"/>
        </c:manualLayout>
      </c:layout>
      <c:barChart>
        <c:barDir val="col"/>
        <c:grouping val="clustered"/>
        <c:varyColors val="0"/>
        <c:ser>
          <c:idx val="0"/>
          <c:order val="0"/>
          <c:spPr>
            <a:solidFill>
              <a:schemeClr val="bg2">
                <a:lumMod val="50000"/>
              </a:schemeClr>
            </a:solidFill>
            <a:ln>
              <a:noFill/>
            </a:ln>
            <a:effectLst/>
            <a:scene3d>
              <a:camera prst="orthographicFront"/>
              <a:lightRig rig="threePt" dir="t"/>
            </a:scene3d>
            <a:sp3d>
              <a:bevelT w="165100" prst="coolSlant"/>
            </a:sp3d>
          </c:spPr>
          <c:invertIfNegative val="0"/>
          <c:dLbls>
            <c:dLbl>
              <c:idx val="0"/>
              <c:layout>
                <c:manualLayout>
                  <c:x val="-1.934369434404085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E0D-794A-A542-A7102E868312}"/>
                </c:ext>
              </c:extLst>
            </c:dLbl>
            <c:dLbl>
              <c:idx val="1"/>
              <c:layout>
                <c:manualLayout>
                  <c:x val="-5.8031083032123272E-3"/>
                  <c:y val="-4.61360847392730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E0D-794A-A542-A7102E868312}"/>
                </c:ext>
              </c:extLst>
            </c:dLbl>
            <c:dLbl>
              <c:idx val="2"/>
              <c:layout>
                <c:manualLayout>
                  <c:x val="-1.9343694344040145E-3"/>
                  <c:y val="1.38408254217818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E0D-794A-A542-A7102E868312}"/>
                </c:ext>
              </c:extLst>
            </c:dLbl>
            <c:dLbl>
              <c:idx val="3"/>
              <c:layout>
                <c:manualLayout>
                  <c:x val="-1.160621660642465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E0D-794A-A542-A7102E868312}"/>
                </c:ext>
              </c:extLst>
            </c:dLbl>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Hoja5!$B$3:$B$6</c:f>
              <c:strCache>
                <c:ptCount val="4"/>
                <c:pt idx="0">
                  <c:v>Fiebre puerperal</c:v>
                </c:pt>
                <c:pt idx="1">
                  <c:v>Hemorragia postparto</c:v>
                </c:pt>
                <c:pt idx="2">
                  <c:v>Complicaciones parto</c:v>
                </c:pt>
                <c:pt idx="3">
                  <c:v>Eclampsia</c:v>
                </c:pt>
              </c:strCache>
            </c:strRef>
          </c:cat>
          <c:val>
            <c:numRef>
              <c:f>Hoja5!$J$3:$J$6</c:f>
              <c:numCache>
                <c:formatCode>General</c:formatCode>
                <c:ptCount val="4"/>
                <c:pt idx="0">
                  <c:v>0.40909090909090912</c:v>
                </c:pt>
                <c:pt idx="1">
                  <c:v>0.24545454545454545</c:v>
                </c:pt>
                <c:pt idx="2">
                  <c:v>0.10454545454545454</c:v>
                </c:pt>
                <c:pt idx="3">
                  <c:v>8.6363636363636365E-2</c:v>
                </c:pt>
              </c:numCache>
            </c:numRef>
          </c:val>
          <c:extLst>
            <c:ext xmlns:c16="http://schemas.microsoft.com/office/drawing/2014/chart" uri="{C3380CC4-5D6E-409C-BE32-E72D297353CC}">
              <c16:uniqueId val="{00000004-AE0D-794A-A542-A7102E868312}"/>
            </c:ext>
          </c:extLst>
        </c:ser>
        <c:dLbls>
          <c:showLegendKey val="0"/>
          <c:showVal val="0"/>
          <c:showCatName val="0"/>
          <c:showSerName val="0"/>
          <c:showPercent val="0"/>
          <c:showBubbleSize val="0"/>
        </c:dLbls>
        <c:gapWidth val="150"/>
        <c:axId val="1929005104"/>
        <c:axId val="1731311616"/>
      </c:barChart>
      <c:catAx>
        <c:axId val="1929005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Causas de Defunción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1731311616"/>
        <c:crosses val="autoZero"/>
        <c:auto val="1"/>
        <c:lblAlgn val="ctr"/>
        <c:lblOffset val="100"/>
        <c:noMultiLvlLbl val="0"/>
      </c:catAx>
      <c:valAx>
        <c:axId val="1731311616"/>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Porcentaje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numFmt formatCode="General" sourceLinked="1"/>
        <c:majorTickMark val="none"/>
        <c:minorTickMark val="none"/>
        <c:tickLblPos val="nextTo"/>
        <c:crossAx val="192900510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MX"/>
              <a:t>Gráfica1</a:t>
            </a:r>
          </a:p>
          <a:p>
            <a:pPr>
              <a:defRPr/>
            </a:pPr>
            <a:r>
              <a:rPr lang="es-MX"/>
              <a:t>Defunciones en población de 15 a 45 años </a:t>
            </a:r>
          </a:p>
          <a:p>
            <a:pPr>
              <a:defRPr/>
            </a:pPr>
            <a:r>
              <a:rPr lang="es-MX"/>
              <a:t>Pachuca de Soto, Hidalgo, 1900-1970</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1"/>
          <c:order val="0"/>
          <c:tx>
            <c:strRef>
              <c:f>Hoja2!$P$3</c:f>
              <c:strCache>
                <c:ptCount val="1"/>
                <c:pt idx="0">
                  <c:v>%</c:v>
                </c:pt>
              </c:strCache>
            </c:strRef>
          </c:tx>
          <c:spPr>
            <a:solidFill>
              <a:srgbClr val="0070C0"/>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Hoja2!$N$4:$N$11</c:f>
              <c:numCache>
                <c:formatCode>General</c:formatCode>
                <c:ptCount val="8"/>
                <c:pt idx="0">
                  <c:v>1900</c:v>
                </c:pt>
                <c:pt idx="1">
                  <c:v>1910</c:v>
                </c:pt>
                <c:pt idx="2">
                  <c:v>1920</c:v>
                </c:pt>
                <c:pt idx="3">
                  <c:v>1930</c:v>
                </c:pt>
                <c:pt idx="4">
                  <c:v>1940</c:v>
                </c:pt>
                <c:pt idx="5">
                  <c:v>1950</c:v>
                </c:pt>
                <c:pt idx="6">
                  <c:v>1960</c:v>
                </c:pt>
                <c:pt idx="7">
                  <c:v>1970</c:v>
                </c:pt>
              </c:numCache>
            </c:numRef>
          </c:cat>
          <c:val>
            <c:numRef>
              <c:f>Hoja2!$P$4:$P$11</c:f>
              <c:numCache>
                <c:formatCode>0.0%</c:formatCode>
                <c:ptCount val="8"/>
                <c:pt idx="0">
                  <c:v>0.21793218539027537</c:v>
                </c:pt>
                <c:pt idx="1">
                  <c:v>0.20693317150876128</c:v>
                </c:pt>
                <c:pt idx="2">
                  <c:v>0.14822119396192066</c:v>
                </c:pt>
                <c:pt idx="3">
                  <c:v>0.20973981643025108</c:v>
                </c:pt>
                <c:pt idx="4">
                  <c:v>7.775164985208223E-2</c:v>
                </c:pt>
                <c:pt idx="5">
                  <c:v>5.6588030038686184E-2</c:v>
                </c:pt>
                <c:pt idx="6">
                  <c:v>3.0721383600091027E-2</c:v>
                </c:pt>
                <c:pt idx="7">
                  <c:v>5.2112569217932184E-2</c:v>
                </c:pt>
              </c:numCache>
            </c:numRef>
          </c:val>
          <c:extLst>
            <c:ext xmlns:c16="http://schemas.microsoft.com/office/drawing/2014/chart" uri="{C3380CC4-5D6E-409C-BE32-E72D297353CC}">
              <c16:uniqueId val="{00000000-F7BB-4F34-B165-44A37C77F436}"/>
            </c:ext>
          </c:extLst>
        </c:ser>
        <c:dLbls>
          <c:showLegendKey val="0"/>
          <c:showVal val="0"/>
          <c:showCatName val="0"/>
          <c:showSerName val="0"/>
          <c:showPercent val="0"/>
          <c:showBubbleSize val="0"/>
        </c:dLbls>
        <c:gapWidth val="50"/>
        <c:axId val="715247392"/>
        <c:axId val="715247872"/>
      </c:barChart>
      <c:catAx>
        <c:axId val="715247392"/>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Decáda</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15247872"/>
        <c:crosses val="autoZero"/>
        <c:auto val="1"/>
        <c:lblAlgn val="ctr"/>
        <c:lblOffset val="100"/>
        <c:noMultiLvlLbl val="0"/>
      </c:catAx>
      <c:valAx>
        <c:axId val="715247872"/>
        <c:scaling>
          <c:orientation val="minMax"/>
        </c:scaling>
        <c:delete val="1"/>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 Defunciones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0.0%" sourceLinked="1"/>
        <c:majorTickMark val="none"/>
        <c:minorTickMark val="none"/>
        <c:tickLblPos val="nextTo"/>
        <c:crossAx val="715247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s-MX"/>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900" b="0" i="0" u="none" strike="noStrike" kern="1200" spc="0" baseline="0">
                <a:solidFill>
                  <a:schemeClr val="tx1"/>
                </a:solidFill>
                <a:latin typeface="Arial" panose="020B0604020202020204" pitchFamily="34" charset="0"/>
                <a:cs typeface="Arial" panose="020B0604020202020204" pitchFamily="34" charset="0"/>
              </a:rPr>
              <a:t>Gráfica 12. Principales causas de muerte materna en Pachuca de Soto, </a:t>
            </a:r>
          </a:p>
          <a:p>
            <a:pPr>
              <a:defRPr sz="900">
                <a:latin typeface="Arial" panose="020B0604020202020204" pitchFamily="34" charset="0"/>
                <a:cs typeface="Arial" panose="020B0604020202020204" pitchFamily="34" charset="0"/>
              </a:defRPr>
            </a:pPr>
            <a:r>
              <a:rPr lang="en-US" sz="900" b="0" i="0" u="none" strike="noStrike" kern="1200" spc="0" baseline="0">
                <a:solidFill>
                  <a:schemeClr val="tx1"/>
                </a:solidFill>
                <a:latin typeface="Arial" panose="020B0604020202020204" pitchFamily="34" charset="0"/>
                <a:cs typeface="Arial" panose="020B0604020202020204" pitchFamily="34" charset="0"/>
              </a:rPr>
              <a:t>Hidalgo, 1990 a 1970</a:t>
            </a:r>
          </a:p>
        </c:rich>
      </c:tx>
      <c:overlay val="0"/>
      <c:spPr>
        <a:noFill/>
        <a:ln>
          <a:noFill/>
        </a:ln>
        <a:effectLst/>
      </c:spPr>
      <c:txPr>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spPr>
            <a:solidFill>
              <a:schemeClr val="bg2">
                <a:lumMod val="5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1950-1970'!$N$90:$N$93</c:f>
              <c:strCache>
                <c:ptCount val="4"/>
                <c:pt idx="0">
                  <c:v>FIEBRE PUERPERAL</c:v>
                </c:pt>
                <c:pt idx="1">
                  <c:v>HEMORRAGIA POSTPARTO</c:v>
                </c:pt>
                <c:pt idx="2">
                  <c:v>ECLAMPSIA</c:v>
                </c:pt>
                <c:pt idx="3">
                  <c:v>COMPLICACIONES PARTO</c:v>
                </c:pt>
              </c:strCache>
            </c:strRef>
          </c:cat>
          <c:val>
            <c:numRef>
              <c:f>'Datos 1950-1970'!$P$90:$P$93</c:f>
              <c:numCache>
                <c:formatCode>0.0%</c:formatCode>
                <c:ptCount val="4"/>
                <c:pt idx="0">
                  <c:v>0.34042553191489361</c:v>
                </c:pt>
                <c:pt idx="1">
                  <c:v>0.22127659574468084</c:v>
                </c:pt>
                <c:pt idx="2">
                  <c:v>9.7872340425531917E-2</c:v>
                </c:pt>
                <c:pt idx="3">
                  <c:v>9.7872340425531917E-2</c:v>
                </c:pt>
              </c:numCache>
            </c:numRef>
          </c:val>
          <c:extLst>
            <c:ext xmlns:c16="http://schemas.microsoft.com/office/drawing/2014/chart" uri="{C3380CC4-5D6E-409C-BE32-E72D297353CC}">
              <c16:uniqueId val="{00000000-5B3C-4C97-8E28-6BF9B8AA6C70}"/>
            </c:ext>
          </c:extLst>
        </c:ser>
        <c:dLbls>
          <c:showLegendKey val="0"/>
          <c:showVal val="0"/>
          <c:showCatName val="0"/>
          <c:showSerName val="0"/>
          <c:showPercent val="0"/>
          <c:showBubbleSize val="0"/>
        </c:dLbls>
        <c:gapWidth val="219"/>
        <c:overlap val="-27"/>
        <c:axId val="1239759216"/>
        <c:axId val="1239769776"/>
      </c:barChart>
      <c:catAx>
        <c:axId val="1239759216"/>
        <c:scaling>
          <c:orientation val="minMax"/>
        </c:scaling>
        <c:delete val="0"/>
        <c:axPos val="b"/>
        <c:title>
          <c:tx>
            <c:rich>
              <a:bodyPr rot="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r>
                  <a:rPr lang="es-MX"/>
                  <a:t>Causa</a:t>
                </a:r>
                <a:r>
                  <a:rPr lang="es-MX" baseline="0"/>
                  <a:t> de Defunción</a:t>
                </a:r>
                <a:endParaRPr lang="es-MX"/>
              </a:p>
            </c:rich>
          </c:tx>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crossAx val="1239769776"/>
        <c:crosses val="autoZero"/>
        <c:auto val="1"/>
        <c:lblAlgn val="ctr"/>
        <c:lblOffset val="100"/>
        <c:noMultiLvlLbl val="0"/>
      </c:catAx>
      <c:valAx>
        <c:axId val="1239769776"/>
        <c:scaling>
          <c:orientation val="minMax"/>
        </c:scaling>
        <c:delete val="1"/>
        <c:axPos val="l"/>
        <c:title>
          <c:tx>
            <c:rich>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r>
                  <a:rPr lang="es-MX"/>
                  <a:t>% Defunciones</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title>
        <c:numFmt formatCode="0.0%" sourceLinked="1"/>
        <c:majorTickMark val="none"/>
        <c:minorTickMark val="none"/>
        <c:tickLblPos val="nextTo"/>
        <c:crossAx val="1239759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mn-lt"/>
          <a:ea typeface="+mn-ea"/>
          <a:cs typeface="+mn-cs"/>
        </a:defRPr>
      </a:pPr>
      <a:endParaRPr lang="es-MX"/>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spcBef>
                <a:spcPts val="0"/>
              </a:spcBef>
              <a:defRPr sz="1400" b="0" i="0" u="none" strike="noStrike" kern="1200" spc="0" baseline="0">
                <a:solidFill>
                  <a:schemeClr val="tx1">
                    <a:lumMod val="65000"/>
                    <a:lumOff val="35000"/>
                  </a:schemeClr>
                </a:solidFill>
                <a:latin typeface="+mn-lt"/>
                <a:ea typeface="+mn-ea"/>
                <a:cs typeface="+mn-cs"/>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Gráfica 13.-Tendencia de las  causas de Muerte Materna</a:t>
            </a:r>
          </a:p>
          <a:p>
            <a:pPr>
              <a:spcBef>
                <a:spcPts val="0"/>
              </a:spcBef>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 por décadas</a:t>
            </a:r>
          </a:p>
          <a:p>
            <a:pPr>
              <a:spcBef>
                <a:spcPts val="0"/>
              </a:spcBef>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 Pachuca de Soto, Hidalgo.</a:t>
            </a:r>
          </a:p>
          <a:p>
            <a:pPr>
              <a:spcBef>
                <a:spcPts val="0"/>
              </a:spcBef>
              <a:defRPr/>
            </a:pPr>
            <a:r>
              <a:rPr lang="es-MX" sz="1000" b="0" i="0" u="none" strike="noStrike" kern="1200" baseline="0">
                <a:solidFill>
                  <a:schemeClr val="tx1"/>
                </a:solidFill>
                <a:latin typeface="Times New Roman" panose="02020603050405020304" pitchFamily="18" charset="0"/>
                <a:cs typeface="Times New Roman" panose="02020603050405020304" pitchFamily="18" charset="0"/>
              </a:rPr>
              <a:t> 1900-1950</a:t>
            </a:r>
            <a:endParaRPr lang="en-US" sz="1000" b="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5141170330807888"/>
          <c:y val="0"/>
        </c:manualLayout>
      </c:layout>
      <c:overlay val="0"/>
      <c:spPr>
        <a:noFill/>
        <a:ln>
          <a:noFill/>
        </a:ln>
        <a:effectLst/>
      </c:spPr>
      <c:txPr>
        <a:bodyPr rot="0" spcFirstLastPara="1" vertOverflow="ellipsis" vert="horz" wrap="square" anchor="ctr" anchorCtr="1"/>
        <a:lstStyle/>
        <a:p>
          <a:pPr>
            <a:spcBef>
              <a:spcPts val="0"/>
            </a:spcBef>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Hoja5!$B$3</c:f>
              <c:strCache>
                <c:ptCount val="1"/>
                <c:pt idx="0">
                  <c:v>Fiebre puerperal</c:v>
                </c:pt>
              </c:strCache>
            </c:strRef>
          </c:tx>
          <c:spPr>
            <a:solidFill>
              <a:schemeClr val="accent1"/>
            </a:solidFill>
            <a:ln>
              <a:noFill/>
            </a:ln>
            <a:effectLst/>
            <a:scene3d>
              <a:camera prst="orthographicFront"/>
              <a:lightRig rig="threePt" dir="t"/>
            </a:scene3d>
            <a:sp3d>
              <a:bevelT w="165100" prst="coolSlant"/>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Hoja5!$K$9:$P$9</c:f>
              <c:numCache>
                <c:formatCode>General</c:formatCode>
                <c:ptCount val="6"/>
                <c:pt idx="0">
                  <c:v>1900</c:v>
                </c:pt>
                <c:pt idx="1">
                  <c:v>1910</c:v>
                </c:pt>
                <c:pt idx="2">
                  <c:v>1920</c:v>
                </c:pt>
                <c:pt idx="3">
                  <c:v>1930</c:v>
                </c:pt>
                <c:pt idx="4">
                  <c:v>1940</c:v>
                </c:pt>
                <c:pt idx="5">
                  <c:v>1950</c:v>
                </c:pt>
              </c:numCache>
            </c:numRef>
          </c:cat>
          <c:val>
            <c:numRef>
              <c:f>Hoja5!$K$10:$P$10</c:f>
              <c:numCache>
                <c:formatCode>General</c:formatCode>
                <c:ptCount val="6"/>
                <c:pt idx="0">
                  <c:v>8.1818181818181818E-2</c:v>
                </c:pt>
                <c:pt idx="1">
                  <c:v>7.2727272727272724E-2</c:v>
                </c:pt>
                <c:pt idx="2">
                  <c:v>6.8181818181818177E-2</c:v>
                </c:pt>
                <c:pt idx="3">
                  <c:v>8.6363636363636365E-2</c:v>
                </c:pt>
                <c:pt idx="4">
                  <c:v>8.1818181818181818E-2</c:v>
                </c:pt>
                <c:pt idx="5">
                  <c:v>1.8181818181818181E-2</c:v>
                </c:pt>
              </c:numCache>
            </c:numRef>
          </c:val>
          <c:extLst>
            <c:ext xmlns:c16="http://schemas.microsoft.com/office/drawing/2014/chart" uri="{C3380CC4-5D6E-409C-BE32-E72D297353CC}">
              <c16:uniqueId val="{00000000-3E76-A94D-8A90-70B037010DC3}"/>
            </c:ext>
          </c:extLst>
        </c:ser>
        <c:ser>
          <c:idx val="1"/>
          <c:order val="1"/>
          <c:tx>
            <c:strRef>
              <c:f>Hoja5!$B$4</c:f>
              <c:strCache>
                <c:ptCount val="1"/>
                <c:pt idx="0">
                  <c:v>Hemorragia postparto</c:v>
                </c:pt>
              </c:strCache>
            </c:strRef>
          </c:tx>
          <c:spPr>
            <a:solidFill>
              <a:schemeClr val="accent2"/>
            </a:solidFill>
            <a:ln>
              <a:noFill/>
            </a:ln>
            <a:effectLst/>
            <a:scene3d>
              <a:camera prst="orthographicFront"/>
              <a:lightRig rig="threePt" dir="t"/>
            </a:scene3d>
            <a:sp3d>
              <a:bevelT w="165100" prst="coolSlant"/>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Hoja5!$K$9:$P$9</c:f>
              <c:numCache>
                <c:formatCode>General</c:formatCode>
                <c:ptCount val="6"/>
                <c:pt idx="0">
                  <c:v>1900</c:v>
                </c:pt>
                <c:pt idx="1">
                  <c:v>1910</c:v>
                </c:pt>
                <c:pt idx="2">
                  <c:v>1920</c:v>
                </c:pt>
                <c:pt idx="3">
                  <c:v>1930</c:v>
                </c:pt>
                <c:pt idx="4">
                  <c:v>1940</c:v>
                </c:pt>
                <c:pt idx="5">
                  <c:v>1950</c:v>
                </c:pt>
              </c:numCache>
            </c:numRef>
          </c:cat>
          <c:val>
            <c:numRef>
              <c:f>Hoja5!$K$11:$P$11</c:f>
              <c:numCache>
                <c:formatCode>General</c:formatCode>
                <c:ptCount val="6"/>
                <c:pt idx="0">
                  <c:v>3.6363636363636362E-2</c:v>
                </c:pt>
                <c:pt idx="1">
                  <c:v>6.363636363636363E-2</c:v>
                </c:pt>
                <c:pt idx="2">
                  <c:v>4.0909090909090909E-2</c:v>
                </c:pt>
                <c:pt idx="3">
                  <c:v>5.909090909090909E-2</c:v>
                </c:pt>
                <c:pt idx="4">
                  <c:v>3.6363636363636362E-2</c:v>
                </c:pt>
                <c:pt idx="5">
                  <c:v>9.0909090909090905E-3</c:v>
                </c:pt>
              </c:numCache>
            </c:numRef>
          </c:val>
          <c:extLst>
            <c:ext xmlns:c16="http://schemas.microsoft.com/office/drawing/2014/chart" uri="{C3380CC4-5D6E-409C-BE32-E72D297353CC}">
              <c16:uniqueId val="{00000001-3E76-A94D-8A90-70B037010DC3}"/>
            </c:ext>
          </c:extLst>
        </c:ser>
        <c:ser>
          <c:idx val="2"/>
          <c:order val="2"/>
          <c:tx>
            <c:strRef>
              <c:f>Hoja5!$B$5</c:f>
              <c:strCache>
                <c:ptCount val="1"/>
                <c:pt idx="0">
                  <c:v>Complicaciones parto</c:v>
                </c:pt>
              </c:strCache>
            </c:strRef>
          </c:tx>
          <c:spPr>
            <a:solidFill>
              <a:schemeClr val="accent3"/>
            </a:solidFill>
            <a:ln>
              <a:noFill/>
            </a:ln>
            <a:effectLst/>
            <a:scene3d>
              <a:camera prst="orthographicFront"/>
              <a:lightRig rig="threePt" dir="t"/>
            </a:scene3d>
            <a:sp3d>
              <a:bevelT w="165100" prst="coolSlant"/>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Hoja5!$K$9:$P$9</c:f>
              <c:numCache>
                <c:formatCode>General</c:formatCode>
                <c:ptCount val="6"/>
                <c:pt idx="0">
                  <c:v>1900</c:v>
                </c:pt>
                <c:pt idx="1">
                  <c:v>1910</c:v>
                </c:pt>
                <c:pt idx="2">
                  <c:v>1920</c:v>
                </c:pt>
                <c:pt idx="3">
                  <c:v>1930</c:v>
                </c:pt>
                <c:pt idx="4">
                  <c:v>1940</c:v>
                </c:pt>
                <c:pt idx="5">
                  <c:v>1950</c:v>
                </c:pt>
              </c:numCache>
            </c:numRef>
          </c:cat>
          <c:val>
            <c:numRef>
              <c:f>Hoja5!$K$12:$P$12</c:f>
              <c:numCache>
                <c:formatCode>General</c:formatCode>
                <c:ptCount val="6"/>
                <c:pt idx="0">
                  <c:v>4.5454545454545452E-3</c:v>
                </c:pt>
                <c:pt idx="1">
                  <c:v>2.7272727272727271E-2</c:v>
                </c:pt>
                <c:pt idx="2">
                  <c:v>2.2727272727272728E-2</c:v>
                </c:pt>
                <c:pt idx="3">
                  <c:v>1.8181818181818181E-2</c:v>
                </c:pt>
                <c:pt idx="4">
                  <c:v>1.8181818181818181E-2</c:v>
                </c:pt>
                <c:pt idx="5">
                  <c:v>1.3636363636363636E-2</c:v>
                </c:pt>
              </c:numCache>
            </c:numRef>
          </c:val>
          <c:extLst>
            <c:ext xmlns:c16="http://schemas.microsoft.com/office/drawing/2014/chart" uri="{C3380CC4-5D6E-409C-BE32-E72D297353CC}">
              <c16:uniqueId val="{00000002-3E76-A94D-8A90-70B037010DC3}"/>
            </c:ext>
          </c:extLst>
        </c:ser>
        <c:ser>
          <c:idx val="3"/>
          <c:order val="3"/>
          <c:tx>
            <c:strRef>
              <c:f>Hoja5!$B$6</c:f>
              <c:strCache>
                <c:ptCount val="1"/>
                <c:pt idx="0">
                  <c:v>Eclampsia</c:v>
                </c:pt>
              </c:strCache>
            </c:strRef>
          </c:tx>
          <c:spPr>
            <a:solidFill>
              <a:schemeClr val="accent4"/>
            </a:solidFill>
            <a:ln>
              <a:noFill/>
            </a:ln>
            <a:effectLst/>
            <a:scene3d>
              <a:camera prst="orthographicFront"/>
              <a:lightRig rig="threePt" dir="t"/>
            </a:scene3d>
            <a:sp3d>
              <a:bevelT w="165100" prst="coolSlant"/>
            </a:sp3d>
          </c:spPr>
          <c:invertIfNegative val="0"/>
          <c:dLbls>
            <c:dLbl>
              <c:idx val="5"/>
              <c:layout>
                <c:manualLayout>
                  <c:x val="1.2888374331161873E-2"/>
                  <c:y val="7.6799417500926756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E76-A94D-8A90-70B037010DC3}"/>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Hoja5!$K$9:$P$9</c:f>
              <c:numCache>
                <c:formatCode>General</c:formatCode>
                <c:ptCount val="6"/>
                <c:pt idx="0">
                  <c:v>1900</c:v>
                </c:pt>
                <c:pt idx="1">
                  <c:v>1910</c:v>
                </c:pt>
                <c:pt idx="2">
                  <c:v>1920</c:v>
                </c:pt>
                <c:pt idx="3">
                  <c:v>1930</c:v>
                </c:pt>
                <c:pt idx="4">
                  <c:v>1940</c:v>
                </c:pt>
                <c:pt idx="5">
                  <c:v>1950</c:v>
                </c:pt>
              </c:numCache>
            </c:numRef>
          </c:cat>
          <c:val>
            <c:numRef>
              <c:f>Hoja5!$K$13:$P$13</c:f>
              <c:numCache>
                <c:formatCode>General</c:formatCode>
                <c:ptCount val="6"/>
                <c:pt idx="0">
                  <c:v>1.3636363636363636E-2</c:v>
                </c:pt>
                <c:pt idx="1">
                  <c:v>0</c:v>
                </c:pt>
                <c:pt idx="2">
                  <c:v>9.0909090909090905E-3</c:v>
                </c:pt>
                <c:pt idx="3">
                  <c:v>2.7272727272727271E-2</c:v>
                </c:pt>
                <c:pt idx="4">
                  <c:v>2.2727272727272728E-2</c:v>
                </c:pt>
                <c:pt idx="5">
                  <c:v>1.3636363636363636E-2</c:v>
                </c:pt>
              </c:numCache>
            </c:numRef>
          </c:val>
          <c:extLst>
            <c:ext xmlns:c16="http://schemas.microsoft.com/office/drawing/2014/chart" uri="{C3380CC4-5D6E-409C-BE32-E72D297353CC}">
              <c16:uniqueId val="{00000004-3E76-A94D-8A90-70B037010DC3}"/>
            </c:ext>
          </c:extLst>
        </c:ser>
        <c:dLbls>
          <c:showLegendKey val="0"/>
          <c:showVal val="0"/>
          <c:showCatName val="0"/>
          <c:showSerName val="0"/>
          <c:showPercent val="0"/>
          <c:showBubbleSize val="0"/>
        </c:dLbls>
        <c:gapWidth val="219"/>
        <c:overlap val="-27"/>
        <c:axId val="1726809616"/>
        <c:axId val="1731339392"/>
      </c:barChart>
      <c:catAx>
        <c:axId val="172680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1731339392"/>
        <c:crosses val="autoZero"/>
        <c:auto val="1"/>
        <c:lblAlgn val="ctr"/>
        <c:lblOffset val="100"/>
        <c:noMultiLvlLbl val="0"/>
      </c:catAx>
      <c:valAx>
        <c:axId val="1731339392"/>
        <c:scaling>
          <c:orientation val="minMax"/>
        </c:scaling>
        <c:delete val="1"/>
        <c:axPos val="l"/>
        <c:numFmt formatCode="General" sourceLinked="1"/>
        <c:majorTickMark val="none"/>
        <c:minorTickMark val="none"/>
        <c:tickLblPos val="nextTo"/>
        <c:crossAx val="1726809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Gráfica 13. Tendencia de las  causas de Muerte Materna</a:t>
            </a:r>
          </a:p>
          <a:p>
            <a:pPr>
              <a:defRPr sz="900">
                <a:latin typeface="Arial" panose="020B0604020202020204" pitchFamily="34" charset="0"/>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 por décadas</a:t>
            </a:r>
          </a:p>
          <a:p>
            <a:pPr>
              <a:defRPr sz="900">
                <a:latin typeface="Arial" panose="020B0604020202020204" pitchFamily="34" charset="0"/>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 Pachuca de Soto, Hidalgo.</a:t>
            </a:r>
          </a:p>
          <a:p>
            <a:pPr>
              <a:defRPr sz="900">
                <a:latin typeface="Arial" panose="020B0604020202020204" pitchFamily="34" charset="0"/>
                <a:cs typeface="Arial" panose="020B0604020202020204" pitchFamily="34" charset="0"/>
              </a:defRPr>
            </a:pPr>
            <a:r>
              <a:rPr lang="es-MX" sz="900" b="0" i="0" u="none" strike="noStrike" kern="1200" spc="0" baseline="0">
                <a:solidFill>
                  <a:schemeClr val="tx1"/>
                </a:solidFill>
                <a:latin typeface="Arial" panose="020B0604020202020204" pitchFamily="34" charset="0"/>
                <a:cs typeface="Arial" panose="020B0604020202020204" pitchFamily="34" charset="0"/>
              </a:rPr>
              <a:t> 1900-1970</a:t>
            </a:r>
            <a:endParaRPr lang="en-US" sz="900" b="0" i="0" u="none" strike="noStrike" kern="1200" spc="0" baseline="0">
              <a:solidFill>
                <a:schemeClr val="tx1"/>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lang="en-US" sz="9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strRef>
              <c:f>'Datos 1950-1970'!$O$116</c:f>
              <c:strCache>
                <c:ptCount val="1"/>
                <c:pt idx="0">
                  <c:v>FIEBRE PUERPERAL</c:v>
                </c:pt>
              </c:strCache>
            </c:strRef>
          </c:tx>
          <c:spPr>
            <a:solidFill>
              <a:schemeClr val="accent1"/>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1950-1970'!$N$117:$N$124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1950-1970'!$O$117:$O$124</c:f>
              <c:numCache>
                <c:formatCode>0.0%</c:formatCode>
                <c:ptCount val="8"/>
                <c:pt idx="0">
                  <c:v>5.5319148936170209E-2</c:v>
                </c:pt>
                <c:pt idx="1">
                  <c:v>5.5319148936170209E-2</c:v>
                </c:pt>
                <c:pt idx="2">
                  <c:v>6.3829787234042548E-2</c:v>
                </c:pt>
                <c:pt idx="3">
                  <c:v>8.085106382978724E-2</c:v>
                </c:pt>
                <c:pt idx="4">
                  <c:v>6.8085106382978725E-2</c:v>
                </c:pt>
                <c:pt idx="5">
                  <c:v>1.7021276595744681E-2</c:v>
                </c:pt>
                <c:pt idx="6">
                  <c:v>0</c:v>
                </c:pt>
                <c:pt idx="7">
                  <c:v>0</c:v>
                </c:pt>
              </c:numCache>
            </c:numRef>
          </c:val>
          <c:extLst>
            <c:ext xmlns:c16="http://schemas.microsoft.com/office/drawing/2014/chart" uri="{C3380CC4-5D6E-409C-BE32-E72D297353CC}">
              <c16:uniqueId val="{00000000-E62A-4389-8880-8647A5CF0741}"/>
            </c:ext>
          </c:extLst>
        </c:ser>
        <c:ser>
          <c:idx val="1"/>
          <c:order val="1"/>
          <c:tx>
            <c:strRef>
              <c:f>'Datos 1950-1970'!$P$116</c:f>
              <c:strCache>
                <c:ptCount val="1"/>
                <c:pt idx="0">
                  <c:v>HEMORRAGIA POSTPARTO</c:v>
                </c:pt>
              </c:strCache>
            </c:strRef>
          </c:tx>
          <c:spPr>
            <a:solidFill>
              <a:schemeClr val="accent2"/>
            </a:solidFill>
            <a:ln>
              <a:noFill/>
            </a:ln>
            <a:effectLst/>
            <a:scene3d>
              <a:camera prst="orthographicFront"/>
              <a:lightRig rig="threePt" dir="t"/>
            </a:scene3d>
            <a:sp3d>
              <a:bevelT/>
            </a:sp3d>
          </c:spPr>
          <c:invertIfNegative val="0"/>
          <c:dLbls>
            <c:dLbl>
              <c:idx val="0"/>
              <c:layout>
                <c:manualLayout>
                  <c:x val="1.666666666666664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62A-4389-8880-8647A5CF0741}"/>
                </c:ext>
              </c:extLst>
            </c:dLbl>
            <c:dLbl>
              <c:idx val="1"/>
              <c:layout>
                <c:manualLayout>
                  <c:x val="8.3333333333333332E-3"/>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62A-4389-8880-8647A5CF0741}"/>
                </c:ext>
              </c:extLst>
            </c:dLbl>
            <c:dLbl>
              <c:idx val="3"/>
              <c:layout>
                <c:manualLayout>
                  <c:x val="1.3888888888888888E-2"/>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62A-4389-8880-8647A5CF0741}"/>
                </c:ext>
              </c:extLst>
            </c:dLbl>
            <c:dLbl>
              <c:idx val="4"/>
              <c:layout>
                <c:manualLayout>
                  <c:x val="8.3333333333333332E-3"/>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62A-4389-8880-8647A5CF0741}"/>
                </c:ext>
              </c:extLst>
            </c:dLbl>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1950-1970'!$N$117:$N$124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1950-1970'!$P$117:$P$124</c:f>
              <c:numCache>
                <c:formatCode>0.0%</c:formatCode>
                <c:ptCount val="8"/>
                <c:pt idx="0">
                  <c:v>3.4042553191489362E-2</c:v>
                </c:pt>
                <c:pt idx="1">
                  <c:v>5.9574468085106386E-2</c:v>
                </c:pt>
                <c:pt idx="2">
                  <c:v>3.8297872340425532E-2</c:v>
                </c:pt>
                <c:pt idx="3">
                  <c:v>5.5319148936170209E-2</c:v>
                </c:pt>
                <c:pt idx="4">
                  <c:v>2.553191489361702E-2</c:v>
                </c:pt>
                <c:pt idx="5">
                  <c:v>8.5106382978723406E-3</c:v>
                </c:pt>
                <c:pt idx="6">
                  <c:v>4.2553191489361703E-3</c:v>
                </c:pt>
                <c:pt idx="7">
                  <c:v>4.2553191489361703E-3</c:v>
                </c:pt>
              </c:numCache>
            </c:numRef>
          </c:val>
          <c:extLst>
            <c:ext xmlns:c16="http://schemas.microsoft.com/office/drawing/2014/chart" uri="{C3380CC4-5D6E-409C-BE32-E72D297353CC}">
              <c16:uniqueId val="{00000005-E62A-4389-8880-8647A5CF0741}"/>
            </c:ext>
          </c:extLst>
        </c:ser>
        <c:ser>
          <c:idx val="2"/>
          <c:order val="2"/>
          <c:tx>
            <c:strRef>
              <c:f>'Datos 1950-1970'!$Q$116</c:f>
              <c:strCache>
                <c:ptCount val="1"/>
                <c:pt idx="0">
                  <c:v>PARTO</c:v>
                </c:pt>
              </c:strCache>
            </c:strRef>
          </c:tx>
          <c:spPr>
            <a:solidFill>
              <a:schemeClr val="accent3"/>
            </a:solidFill>
            <a:ln>
              <a:noFill/>
            </a:ln>
            <a:effectLst/>
            <a:scene3d>
              <a:camera prst="orthographicFront"/>
              <a:lightRig rig="threePt" dir="t"/>
            </a:scene3d>
            <a:sp3d>
              <a:bevelT/>
            </a:sp3d>
          </c:spPr>
          <c:invertIfNegative val="0"/>
          <c:dLbls>
            <c:dLbl>
              <c:idx val="1"/>
              <c:layout>
                <c:manualLayout>
                  <c:x val="1.111111111111108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62A-4389-8880-8647A5CF0741}"/>
                </c:ext>
              </c:extLst>
            </c:dLbl>
            <c:dLbl>
              <c:idx val="2"/>
              <c:layout>
                <c:manualLayout>
                  <c:x val="8.3333333333333332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62A-4389-8880-8647A5CF0741}"/>
                </c:ext>
              </c:extLst>
            </c:dLbl>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1950-1970'!$N$117:$N$124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1950-1970'!$Q$117:$Q$124</c:f>
              <c:numCache>
                <c:formatCode>0.0%</c:formatCode>
                <c:ptCount val="8"/>
                <c:pt idx="0">
                  <c:v>4.2553191489361703E-3</c:v>
                </c:pt>
                <c:pt idx="1">
                  <c:v>2.553191489361702E-2</c:v>
                </c:pt>
                <c:pt idx="2">
                  <c:v>2.1276595744680851E-2</c:v>
                </c:pt>
                <c:pt idx="3">
                  <c:v>2.1276595744680851E-2</c:v>
                </c:pt>
                <c:pt idx="4">
                  <c:v>1.7021276595744681E-2</c:v>
                </c:pt>
                <c:pt idx="5">
                  <c:v>1.7021276595744681E-2</c:v>
                </c:pt>
                <c:pt idx="6">
                  <c:v>8.5106382978723406E-3</c:v>
                </c:pt>
                <c:pt idx="7">
                  <c:v>2.553191489361702E-2</c:v>
                </c:pt>
              </c:numCache>
            </c:numRef>
          </c:val>
          <c:extLst>
            <c:ext xmlns:c16="http://schemas.microsoft.com/office/drawing/2014/chart" uri="{C3380CC4-5D6E-409C-BE32-E72D297353CC}">
              <c16:uniqueId val="{00000008-E62A-4389-8880-8647A5CF0741}"/>
            </c:ext>
          </c:extLst>
        </c:ser>
        <c:ser>
          <c:idx val="3"/>
          <c:order val="3"/>
          <c:tx>
            <c:strRef>
              <c:f>'Datos 1950-1970'!$R$116</c:f>
              <c:strCache>
                <c:ptCount val="1"/>
                <c:pt idx="0">
                  <c:v>ECLAMPSIA</c:v>
                </c:pt>
              </c:strCache>
            </c:strRef>
          </c:tx>
          <c:spPr>
            <a:solidFill>
              <a:schemeClr val="accent4"/>
            </a:solidFill>
            <a:ln>
              <a:noFill/>
            </a:ln>
            <a:effectLst/>
            <a:scene3d>
              <a:camera prst="orthographicFront"/>
              <a:lightRig rig="threePt" dir="t"/>
            </a:scene3d>
            <a:sp3d>
              <a:bevelT/>
            </a:sp3d>
          </c:spPr>
          <c:invertIfNegative val="0"/>
          <c:dLbls>
            <c:dLbl>
              <c:idx val="1"/>
              <c:layout>
                <c:manualLayout>
                  <c:x val="5.555555555555555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62A-4389-8880-8647A5CF0741}"/>
                </c:ext>
              </c:extLst>
            </c:dLbl>
            <c:dLbl>
              <c:idx val="3"/>
              <c:layout>
                <c:manualLayout>
                  <c:x val="1.3888888888888888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62A-4389-8880-8647A5CF0741}"/>
                </c:ext>
              </c:extLst>
            </c:dLbl>
            <c:dLbl>
              <c:idx val="4"/>
              <c:layout>
                <c:manualLayout>
                  <c:x val="1.1111111111111112E-2"/>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62A-4389-8880-8647A5CF0741}"/>
                </c:ext>
              </c:extLst>
            </c:dLbl>
            <c:dLbl>
              <c:idx val="5"/>
              <c:layout>
                <c:manualLayout>
                  <c:x val="1.1111111111111112E-2"/>
                  <c:y val="4.62962962962954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62A-4389-8880-8647A5CF0741}"/>
                </c:ext>
              </c:extLst>
            </c:dLbl>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1950-1970'!$N$117:$N$124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1950-1970'!$R$117:$R$124</c:f>
              <c:numCache>
                <c:formatCode>0.0%</c:formatCode>
                <c:ptCount val="8"/>
                <c:pt idx="0">
                  <c:v>1.276595744680851E-2</c:v>
                </c:pt>
                <c:pt idx="1">
                  <c:v>0</c:v>
                </c:pt>
                <c:pt idx="2">
                  <c:v>8.5106382978723406E-3</c:v>
                </c:pt>
                <c:pt idx="3">
                  <c:v>2.553191489361702E-2</c:v>
                </c:pt>
                <c:pt idx="4">
                  <c:v>2.1276595744680851E-2</c:v>
                </c:pt>
                <c:pt idx="5">
                  <c:v>1.276595744680851E-2</c:v>
                </c:pt>
                <c:pt idx="6">
                  <c:v>1.7021276595744681E-2</c:v>
                </c:pt>
                <c:pt idx="7">
                  <c:v>4.2553191489361703E-3</c:v>
                </c:pt>
              </c:numCache>
            </c:numRef>
          </c:val>
          <c:extLst>
            <c:ext xmlns:c16="http://schemas.microsoft.com/office/drawing/2014/chart" uri="{C3380CC4-5D6E-409C-BE32-E72D297353CC}">
              <c16:uniqueId val="{0000000D-E62A-4389-8880-8647A5CF0741}"/>
            </c:ext>
          </c:extLst>
        </c:ser>
        <c:dLbls>
          <c:showLegendKey val="0"/>
          <c:showVal val="0"/>
          <c:showCatName val="0"/>
          <c:showSerName val="0"/>
          <c:showPercent val="0"/>
          <c:showBubbleSize val="0"/>
        </c:dLbls>
        <c:gapWidth val="219"/>
        <c:overlap val="-27"/>
        <c:axId val="188264256"/>
        <c:axId val="188257536"/>
      </c:barChart>
      <c:catAx>
        <c:axId val="18826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crossAx val="188257536"/>
        <c:crosses val="autoZero"/>
        <c:auto val="1"/>
        <c:lblAlgn val="ctr"/>
        <c:lblOffset val="100"/>
        <c:noMultiLvlLbl val="0"/>
      </c:catAx>
      <c:valAx>
        <c:axId val="188257536"/>
        <c:scaling>
          <c:orientation val="minMax"/>
        </c:scaling>
        <c:delete val="1"/>
        <c:axPos val="l"/>
        <c:title>
          <c:tx>
            <c:rich>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r>
                  <a:rPr lang="es-MX"/>
                  <a:t>% Defunciones</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title>
        <c:numFmt formatCode="0.0%" sourceLinked="1"/>
        <c:majorTickMark val="none"/>
        <c:minorTickMark val="none"/>
        <c:tickLblPos val="nextTo"/>
        <c:crossAx val="18826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mn-lt"/>
          <a:ea typeface="+mn-ea"/>
          <a:cs typeface="+mn-cs"/>
        </a:defRPr>
      </a:pPr>
      <a:endParaRPr lang="es-MX"/>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Gráfica 14.-</a:t>
            </a:r>
            <a:r>
              <a:rPr lang="en-US" sz="1000" b="0" i="0" u="none" strike="noStrike" kern="1200" baseline="0">
                <a:solidFill>
                  <a:schemeClr val="tx1"/>
                </a:solidFill>
                <a:latin typeface="Times New Roman" panose="02020603050405020304" pitchFamily="18" charset="0"/>
                <a:cs typeface="Times New Roman" panose="02020603050405020304" pitchFamily="18" charset="0"/>
              </a:rPr>
              <a:t>Distribución porcentual de las muertes maternas por grupo de edad, Pachuca de Soto, Hidalgo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000" b="0" i="0" u="none" strike="noStrike" kern="1200" baseline="0">
                <a:solidFill>
                  <a:schemeClr val="tx1"/>
                </a:solidFill>
                <a:latin typeface="Times New Roman" panose="02020603050405020304" pitchFamily="18" charset="0"/>
                <a:cs typeface="Times New Roman" panose="02020603050405020304" pitchFamily="18" charset="0"/>
              </a:rPr>
              <a:t> 1900 - 1950</a:t>
            </a:r>
          </a:p>
        </c:rich>
      </c:tx>
      <c:layout>
        <c:manualLayout>
          <c:xMode val="edge"/>
          <c:yMode val="edge"/>
          <c:x val="0.15433355962887532"/>
          <c:y val="2.820306204673650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barChart>
        <c:barDir val="bar"/>
        <c:grouping val="clustered"/>
        <c:varyColors val="0"/>
        <c:ser>
          <c:idx val="0"/>
          <c:order val="0"/>
          <c:spPr>
            <a:solidFill>
              <a:schemeClr val="bg2">
                <a:lumMod val="50000"/>
              </a:schemeClr>
            </a:solidFill>
            <a:ln>
              <a:noFill/>
            </a:ln>
            <a:effectLst/>
            <a:scene3d>
              <a:camera prst="orthographicFront"/>
              <a:lightRig rig="threePt" dir="t"/>
            </a:scene3d>
            <a:sp3d>
              <a:bevelT w="165100" prst="coolSlant"/>
            </a:sp3d>
          </c:spPr>
          <c:invertIfNegative val="0"/>
          <c:dLbls>
            <c:dLbl>
              <c:idx val="1"/>
              <c:tx>
                <c:rich>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fld id="{22158CC1-5302-4E53-BB36-CE18361254A4}" type="VALUE">
                      <a:rPr lang="en-US" sz="1050" b="0">
                        <a:solidFill>
                          <a:sysClr val="windowText" lastClr="000000"/>
                        </a:solidFill>
                        <a:latin typeface="Arial" panose="020B0604020202020204" pitchFamily="34" charset="0"/>
                        <a:cs typeface="Arial" panose="020B0604020202020204" pitchFamily="34" charset="0"/>
                      </a:rPr>
                      <a:pPr>
                        <a:defRPr sz="1050">
                          <a:latin typeface="Arial" panose="020B0604020202020204" pitchFamily="34" charset="0"/>
                          <a:cs typeface="Arial" panose="020B0604020202020204" pitchFamily="34" charset="0"/>
                        </a:defRPr>
                      </a:pPr>
                      <a:t>[VALOR]</a:t>
                    </a:fld>
                    <a:endParaRPr lang="es-MX"/>
                  </a:p>
                </c:rich>
              </c:tx>
              <c:numFmt formatCode="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7D8-3B4B-89C4-9637B30D9521}"/>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Embarazo!$B$198:$B$203</c:f>
              <c:strCache>
                <c:ptCount val="6"/>
                <c:pt idx="0">
                  <c:v>15 A 19</c:v>
                </c:pt>
                <c:pt idx="1">
                  <c:v>20 A 24</c:v>
                </c:pt>
                <c:pt idx="2">
                  <c:v>25 A 29</c:v>
                </c:pt>
                <c:pt idx="3">
                  <c:v>30 A 34</c:v>
                </c:pt>
                <c:pt idx="4">
                  <c:v>35 A 39</c:v>
                </c:pt>
                <c:pt idx="5">
                  <c:v>40 A 45</c:v>
                </c:pt>
              </c:strCache>
            </c:strRef>
          </c:cat>
          <c:val>
            <c:numRef>
              <c:f>Embarazo!$J$188:$J$193</c:f>
              <c:numCache>
                <c:formatCode>0.000</c:formatCode>
                <c:ptCount val="6"/>
                <c:pt idx="0">
                  <c:v>0.1409090909090909</c:v>
                </c:pt>
                <c:pt idx="1">
                  <c:v>0.2818181818181818</c:v>
                </c:pt>
                <c:pt idx="2">
                  <c:v>0.19090909090909092</c:v>
                </c:pt>
                <c:pt idx="3">
                  <c:v>0.19545454545454546</c:v>
                </c:pt>
                <c:pt idx="4">
                  <c:v>0.13636363636363635</c:v>
                </c:pt>
                <c:pt idx="5">
                  <c:v>5.4545454545454543E-2</c:v>
                </c:pt>
              </c:numCache>
            </c:numRef>
          </c:val>
          <c:extLst>
            <c:ext xmlns:c16="http://schemas.microsoft.com/office/drawing/2014/chart" uri="{C3380CC4-5D6E-409C-BE32-E72D297353CC}">
              <c16:uniqueId val="{00000001-A7D8-3B4B-89C4-9637B30D9521}"/>
            </c:ext>
          </c:extLst>
        </c:ser>
        <c:dLbls>
          <c:showLegendKey val="0"/>
          <c:showVal val="0"/>
          <c:showCatName val="0"/>
          <c:showSerName val="0"/>
          <c:showPercent val="0"/>
          <c:showBubbleSize val="0"/>
        </c:dLbls>
        <c:gapWidth val="20"/>
        <c:axId val="1579067263"/>
        <c:axId val="1405073679"/>
      </c:barChart>
      <c:catAx>
        <c:axId val="1579067263"/>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latin typeface="Times New Roman" panose="02020603050405020304" pitchFamily="18" charset="0"/>
                    <a:cs typeface="Times New Roman" panose="02020603050405020304" pitchFamily="18" charset="0"/>
                  </a:rPr>
                  <a:t>Grupo de Edad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crossAx val="1405073679"/>
        <c:crosses val="autoZero"/>
        <c:auto val="1"/>
        <c:lblAlgn val="ctr"/>
        <c:lblOffset val="100"/>
        <c:noMultiLvlLbl val="0"/>
      </c:catAx>
      <c:valAx>
        <c:axId val="1405073679"/>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latin typeface="Times New Roman" panose="02020603050405020304" pitchFamily="18" charset="0"/>
                    <a:cs typeface="Times New Roman" panose="02020603050405020304" pitchFamily="18" charset="0"/>
                  </a:rPr>
                  <a:t>% Defunciones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MX"/>
            </a:p>
          </c:txPr>
        </c:title>
        <c:numFmt formatCode="0.000" sourceLinked="1"/>
        <c:majorTickMark val="none"/>
        <c:minorTickMark val="none"/>
        <c:tickLblPos val="nextTo"/>
        <c:crossAx val="157906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b="0" i="0" u="none" strike="noStrike" kern="1200" spc="0" baseline="0">
                <a:solidFill>
                  <a:sysClr val="windowText" lastClr="000000"/>
                </a:solidFill>
                <a:effectLst/>
                <a:latin typeface="Arial" panose="020B0604020202020204" pitchFamily="34" charset="0"/>
                <a:cs typeface="Arial" panose="020B0604020202020204" pitchFamily="34" charset="0"/>
              </a:rPr>
              <a:t>Gráfica 14. </a:t>
            </a:r>
            <a:r>
              <a:rPr lang="en-US" sz="1100" b="0" i="0" u="none" strike="noStrike" kern="1200" spc="0" baseline="0">
                <a:solidFill>
                  <a:sysClr val="windowText" lastClr="000000"/>
                </a:solidFill>
                <a:latin typeface="Arial" panose="020B0604020202020204" pitchFamily="34" charset="0"/>
                <a:cs typeface="Arial" panose="020B0604020202020204" pitchFamily="34" charset="0"/>
              </a:rPr>
              <a:t>Distribución porcentual de las muertes maternas por grupo de edad, Pachuca de Soto, Hidalgo </a:t>
            </a:r>
          </a:p>
          <a:p>
            <a:pPr>
              <a:defRPr>
                <a:latin typeface="Arial" panose="020B0604020202020204" pitchFamily="34" charset="0"/>
                <a:cs typeface="Arial" panose="020B0604020202020204" pitchFamily="34" charset="0"/>
              </a:defRPr>
            </a:pPr>
            <a:r>
              <a:rPr lang="en-US" sz="1100" b="0" i="0" u="none" strike="noStrike" kern="1200" spc="0" baseline="0">
                <a:solidFill>
                  <a:sysClr val="windowText" lastClr="000000"/>
                </a:solidFill>
                <a:latin typeface="Arial" panose="020B0604020202020204" pitchFamily="34" charset="0"/>
                <a:cs typeface="Arial" panose="020B0604020202020204" pitchFamily="34" charset="0"/>
              </a:rPr>
              <a:t> 1900 - 1970</a:t>
            </a:r>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bar"/>
        <c:grouping val="clustered"/>
        <c:varyColors val="0"/>
        <c:ser>
          <c:idx val="0"/>
          <c:order val="0"/>
          <c:spPr>
            <a:solidFill>
              <a:schemeClr val="bg2">
                <a:lumMod val="5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 1950-1970'!$N$128:$N$133</c:f>
              <c:strCache>
                <c:ptCount val="6"/>
                <c:pt idx="0">
                  <c:v>15 A 19</c:v>
                </c:pt>
                <c:pt idx="1">
                  <c:v>20 A 24</c:v>
                </c:pt>
                <c:pt idx="2">
                  <c:v>25 A 29</c:v>
                </c:pt>
                <c:pt idx="3">
                  <c:v>30 A 34</c:v>
                </c:pt>
                <c:pt idx="4">
                  <c:v>35 A 39</c:v>
                </c:pt>
                <c:pt idx="5">
                  <c:v>40 A 45</c:v>
                </c:pt>
              </c:strCache>
            </c:strRef>
          </c:cat>
          <c:val>
            <c:numRef>
              <c:f>'Datos 1950-1970'!$P$128:$P$133</c:f>
              <c:numCache>
                <c:formatCode>0.0%</c:formatCode>
                <c:ptCount val="6"/>
                <c:pt idx="0">
                  <c:v>0.14893617021276595</c:v>
                </c:pt>
                <c:pt idx="1">
                  <c:v>0.26808510638297872</c:v>
                </c:pt>
                <c:pt idx="2">
                  <c:v>0.19148936170212766</c:v>
                </c:pt>
                <c:pt idx="3">
                  <c:v>0.18723404255319148</c:v>
                </c:pt>
                <c:pt idx="4">
                  <c:v>0.14468085106382977</c:v>
                </c:pt>
                <c:pt idx="5">
                  <c:v>5.9574468085106386E-2</c:v>
                </c:pt>
              </c:numCache>
            </c:numRef>
          </c:val>
          <c:extLst>
            <c:ext xmlns:c16="http://schemas.microsoft.com/office/drawing/2014/chart" uri="{C3380CC4-5D6E-409C-BE32-E72D297353CC}">
              <c16:uniqueId val="{00000000-01FE-4749-A705-BACBF7DA09B4}"/>
            </c:ext>
          </c:extLst>
        </c:ser>
        <c:dLbls>
          <c:showLegendKey val="0"/>
          <c:showVal val="0"/>
          <c:showCatName val="0"/>
          <c:showSerName val="0"/>
          <c:showPercent val="0"/>
          <c:showBubbleSize val="0"/>
        </c:dLbls>
        <c:gapWidth val="30"/>
        <c:axId val="188249376"/>
        <c:axId val="188256576"/>
      </c:barChart>
      <c:catAx>
        <c:axId val="188249376"/>
        <c:scaling>
          <c:orientation val="minMax"/>
        </c:scaling>
        <c:delete val="0"/>
        <c:axPos val="l"/>
        <c:title>
          <c:tx>
            <c:rich>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r>
                  <a:rPr lang="es-MX"/>
                  <a:t>Grupo de Edad</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crossAx val="188256576"/>
        <c:crosses val="autoZero"/>
        <c:auto val="1"/>
        <c:lblAlgn val="ctr"/>
        <c:lblOffset val="100"/>
        <c:noMultiLvlLbl val="0"/>
      </c:catAx>
      <c:valAx>
        <c:axId val="188256576"/>
        <c:scaling>
          <c:orientation val="minMax"/>
        </c:scaling>
        <c:delete val="1"/>
        <c:axPos val="b"/>
        <c:title>
          <c:tx>
            <c:rich>
              <a:bodyPr rot="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r>
                  <a:rPr lang="es-MX"/>
                  <a:t>% Defunciones</a:t>
                </a:r>
              </a:p>
            </c:rich>
          </c:tx>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mn-lt"/>
                  <a:ea typeface="+mn-ea"/>
                  <a:cs typeface="+mn-cs"/>
                </a:defRPr>
              </a:pPr>
              <a:endParaRPr lang="es-MX"/>
            </a:p>
          </c:txPr>
        </c:title>
        <c:numFmt formatCode="0.0%" sourceLinked="1"/>
        <c:majorTickMark val="none"/>
        <c:minorTickMark val="none"/>
        <c:tickLblPos val="nextTo"/>
        <c:crossAx val="188249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mn-lt"/>
          <a:ea typeface="+mn-ea"/>
          <a:cs typeface="+mn-cs"/>
        </a:defRPr>
      </a:pPr>
      <a:endParaRPr lang="es-MX"/>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Gráfica 15.-Defunciones maternas por grupo de edad </a:t>
            </a:r>
          </a:p>
          <a:p>
            <a:pPr>
              <a:defRPr sz="1000">
                <a:solidFill>
                  <a:schemeClr val="tx1"/>
                </a:solidFill>
                <a:latin typeface="Times New Roman" panose="02020603050405020304" pitchFamily="18" charset="0"/>
                <a:cs typeface="Times New Roman" panose="02020603050405020304" pitchFamily="18" charset="0"/>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Pachuca de Soto,  Hidalgo.</a:t>
            </a:r>
          </a:p>
          <a:p>
            <a:pPr>
              <a:defRPr sz="1000">
                <a:solidFill>
                  <a:schemeClr val="tx1"/>
                </a:solidFill>
                <a:latin typeface="Times New Roman" panose="02020603050405020304" pitchFamily="18" charset="0"/>
                <a:cs typeface="Times New Roman" panose="02020603050405020304" pitchFamily="18" charset="0"/>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 1900-1950</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s-MX"/>
        </a:p>
      </c:txPr>
    </c:title>
    <c:autoTitleDeleted val="0"/>
    <c:plotArea>
      <c:layout/>
      <c:barChart>
        <c:barDir val="col"/>
        <c:grouping val="clustered"/>
        <c:varyColors val="0"/>
        <c:ser>
          <c:idx val="0"/>
          <c:order val="0"/>
          <c:tx>
            <c:strRef>
              <c:f>Embarazo!$B$198</c:f>
              <c:strCache>
                <c:ptCount val="1"/>
                <c:pt idx="0">
                  <c:v>15 A 19</c:v>
                </c:pt>
              </c:strCache>
            </c:strRef>
          </c:tx>
          <c:spPr>
            <a:solidFill>
              <a:schemeClr val="accent1"/>
            </a:solidFill>
            <a:ln>
              <a:noFill/>
            </a:ln>
            <a:effectLst/>
            <a:scene3d>
              <a:camera prst="orthographicFront"/>
              <a:lightRig rig="threePt" dir="t"/>
            </a:scene3d>
            <a:sp3d>
              <a:bevelT w="1651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Embarazo!$C$197:$H$197</c:f>
              <c:numCache>
                <c:formatCode>General</c:formatCode>
                <c:ptCount val="6"/>
                <c:pt idx="0">
                  <c:v>1900</c:v>
                </c:pt>
                <c:pt idx="1">
                  <c:v>1910</c:v>
                </c:pt>
                <c:pt idx="2">
                  <c:v>1920</c:v>
                </c:pt>
                <c:pt idx="3">
                  <c:v>1930</c:v>
                </c:pt>
                <c:pt idx="4">
                  <c:v>1940</c:v>
                </c:pt>
                <c:pt idx="5">
                  <c:v>1950</c:v>
                </c:pt>
              </c:numCache>
            </c:numRef>
          </c:cat>
          <c:val>
            <c:numRef>
              <c:f>Embarazo!$C$198:$H$198</c:f>
              <c:numCache>
                <c:formatCode>0.00%</c:formatCode>
                <c:ptCount val="6"/>
                <c:pt idx="0">
                  <c:v>0.12903225806451613</c:v>
                </c:pt>
                <c:pt idx="1">
                  <c:v>0.1388888888888889</c:v>
                </c:pt>
                <c:pt idx="2">
                  <c:v>0.11428571428571428</c:v>
                </c:pt>
                <c:pt idx="3">
                  <c:v>0.26666666666666666</c:v>
                </c:pt>
                <c:pt idx="4">
                  <c:v>0.10869565217391304</c:v>
                </c:pt>
                <c:pt idx="5">
                  <c:v>3.7037037037037035E-2</c:v>
                </c:pt>
              </c:numCache>
            </c:numRef>
          </c:val>
          <c:extLst>
            <c:ext xmlns:c16="http://schemas.microsoft.com/office/drawing/2014/chart" uri="{C3380CC4-5D6E-409C-BE32-E72D297353CC}">
              <c16:uniqueId val="{00000000-4913-CA4D-839A-FC550A294472}"/>
            </c:ext>
          </c:extLst>
        </c:ser>
        <c:ser>
          <c:idx val="1"/>
          <c:order val="1"/>
          <c:tx>
            <c:strRef>
              <c:f>Embarazo!$B$199</c:f>
              <c:strCache>
                <c:ptCount val="1"/>
                <c:pt idx="0">
                  <c:v>20 A 24</c:v>
                </c:pt>
              </c:strCache>
            </c:strRef>
          </c:tx>
          <c:spPr>
            <a:solidFill>
              <a:schemeClr val="accent2"/>
            </a:solidFill>
            <a:ln>
              <a:noFill/>
            </a:ln>
            <a:effectLst/>
            <a:scene3d>
              <a:camera prst="orthographicFront"/>
              <a:lightRig rig="threePt" dir="t"/>
            </a:scene3d>
            <a:sp3d>
              <a:bevelT w="165100" prst="coolSlant"/>
            </a:sp3d>
          </c:spPr>
          <c:invertIfNegative val="0"/>
          <c:cat>
            <c:numRef>
              <c:f>Embarazo!$C$197:$H$197</c:f>
              <c:numCache>
                <c:formatCode>General</c:formatCode>
                <c:ptCount val="6"/>
                <c:pt idx="0">
                  <c:v>1900</c:v>
                </c:pt>
                <c:pt idx="1">
                  <c:v>1910</c:v>
                </c:pt>
                <c:pt idx="2">
                  <c:v>1920</c:v>
                </c:pt>
                <c:pt idx="3">
                  <c:v>1930</c:v>
                </c:pt>
                <c:pt idx="4">
                  <c:v>1940</c:v>
                </c:pt>
                <c:pt idx="5">
                  <c:v>1950</c:v>
                </c:pt>
              </c:numCache>
            </c:numRef>
          </c:cat>
          <c:val>
            <c:numRef>
              <c:f>Embarazo!$C$199:$H$199</c:f>
              <c:numCache>
                <c:formatCode>0.00%</c:formatCode>
                <c:ptCount val="6"/>
                <c:pt idx="0">
                  <c:v>0.29032258064516131</c:v>
                </c:pt>
                <c:pt idx="1">
                  <c:v>0.27777777777777779</c:v>
                </c:pt>
                <c:pt idx="2">
                  <c:v>0.31428571428571428</c:v>
                </c:pt>
                <c:pt idx="3">
                  <c:v>0.24444444444444444</c:v>
                </c:pt>
                <c:pt idx="4">
                  <c:v>0.30434782608695654</c:v>
                </c:pt>
                <c:pt idx="5">
                  <c:v>0.25925925925925924</c:v>
                </c:pt>
              </c:numCache>
            </c:numRef>
          </c:val>
          <c:extLst>
            <c:ext xmlns:c16="http://schemas.microsoft.com/office/drawing/2014/chart" uri="{C3380CC4-5D6E-409C-BE32-E72D297353CC}">
              <c16:uniqueId val="{00000001-4913-CA4D-839A-FC550A294472}"/>
            </c:ext>
          </c:extLst>
        </c:ser>
        <c:ser>
          <c:idx val="2"/>
          <c:order val="2"/>
          <c:tx>
            <c:strRef>
              <c:f>Embarazo!$B$200</c:f>
              <c:strCache>
                <c:ptCount val="1"/>
                <c:pt idx="0">
                  <c:v>25 A 29</c:v>
                </c:pt>
              </c:strCache>
            </c:strRef>
          </c:tx>
          <c:spPr>
            <a:solidFill>
              <a:schemeClr val="accent3"/>
            </a:solidFill>
            <a:ln>
              <a:noFill/>
            </a:ln>
            <a:effectLst/>
            <a:scene3d>
              <a:camera prst="orthographicFront"/>
              <a:lightRig rig="threePt" dir="t"/>
            </a:scene3d>
            <a:sp3d>
              <a:bevelT w="165100" prst="coolSlant"/>
            </a:sp3d>
          </c:spPr>
          <c:invertIfNegative val="0"/>
          <c:cat>
            <c:numRef>
              <c:f>Embarazo!$C$197:$H$197</c:f>
              <c:numCache>
                <c:formatCode>General</c:formatCode>
                <c:ptCount val="6"/>
                <c:pt idx="0">
                  <c:v>1900</c:v>
                </c:pt>
                <c:pt idx="1">
                  <c:v>1910</c:v>
                </c:pt>
                <c:pt idx="2">
                  <c:v>1920</c:v>
                </c:pt>
                <c:pt idx="3">
                  <c:v>1930</c:v>
                </c:pt>
                <c:pt idx="4">
                  <c:v>1940</c:v>
                </c:pt>
                <c:pt idx="5">
                  <c:v>1950</c:v>
                </c:pt>
              </c:numCache>
            </c:numRef>
          </c:cat>
          <c:val>
            <c:numRef>
              <c:f>Embarazo!$C$200:$H$200</c:f>
              <c:numCache>
                <c:formatCode>0.00%</c:formatCode>
                <c:ptCount val="6"/>
                <c:pt idx="0">
                  <c:v>0.22580645161290322</c:v>
                </c:pt>
                <c:pt idx="1">
                  <c:v>0.19444444444444445</c:v>
                </c:pt>
                <c:pt idx="2">
                  <c:v>8.5714285714285715E-2</c:v>
                </c:pt>
                <c:pt idx="3">
                  <c:v>0.28888888888888886</c:v>
                </c:pt>
                <c:pt idx="4">
                  <c:v>0.15217391304347827</c:v>
                </c:pt>
                <c:pt idx="5">
                  <c:v>0.18518518518518517</c:v>
                </c:pt>
              </c:numCache>
            </c:numRef>
          </c:val>
          <c:extLst>
            <c:ext xmlns:c16="http://schemas.microsoft.com/office/drawing/2014/chart" uri="{C3380CC4-5D6E-409C-BE32-E72D297353CC}">
              <c16:uniqueId val="{00000002-4913-CA4D-839A-FC550A294472}"/>
            </c:ext>
          </c:extLst>
        </c:ser>
        <c:ser>
          <c:idx val="3"/>
          <c:order val="3"/>
          <c:tx>
            <c:strRef>
              <c:f>Embarazo!$B$201</c:f>
              <c:strCache>
                <c:ptCount val="1"/>
                <c:pt idx="0">
                  <c:v>30 A 34</c:v>
                </c:pt>
              </c:strCache>
            </c:strRef>
          </c:tx>
          <c:spPr>
            <a:solidFill>
              <a:schemeClr val="accent4"/>
            </a:solidFill>
            <a:ln>
              <a:noFill/>
            </a:ln>
            <a:effectLst/>
            <a:scene3d>
              <a:camera prst="orthographicFront"/>
              <a:lightRig rig="threePt" dir="t"/>
            </a:scene3d>
            <a:sp3d>
              <a:bevelT w="165100" prst="coolSlant"/>
            </a:sp3d>
          </c:spPr>
          <c:invertIfNegative val="0"/>
          <c:cat>
            <c:numRef>
              <c:f>Embarazo!$C$197:$H$197</c:f>
              <c:numCache>
                <c:formatCode>General</c:formatCode>
                <c:ptCount val="6"/>
                <c:pt idx="0">
                  <c:v>1900</c:v>
                </c:pt>
                <c:pt idx="1">
                  <c:v>1910</c:v>
                </c:pt>
                <c:pt idx="2">
                  <c:v>1920</c:v>
                </c:pt>
                <c:pt idx="3">
                  <c:v>1930</c:v>
                </c:pt>
                <c:pt idx="4">
                  <c:v>1940</c:v>
                </c:pt>
                <c:pt idx="5">
                  <c:v>1950</c:v>
                </c:pt>
              </c:numCache>
            </c:numRef>
          </c:cat>
          <c:val>
            <c:numRef>
              <c:f>Embarazo!$C$201:$H$201</c:f>
              <c:numCache>
                <c:formatCode>0.00%</c:formatCode>
                <c:ptCount val="6"/>
                <c:pt idx="0">
                  <c:v>0.25806451612903225</c:v>
                </c:pt>
                <c:pt idx="1">
                  <c:v>0.19444444444444445</c:v>
                </c:pt>
                <c:pt idx="2">
                  <c:v>0.34285714285714286</c:v>
                </c:pt>
                <c:pt idx="3">
                  <c:v>6.6666666666666666E-2</c:v>
                </c:pt>
                <c:pt idx="4">
                  <c:v>0.21739130434782608</c:v>
                </c:pt>
                <c:pt idx="5">
                  <c:v>0.1111111111111111</c:v>
                </c:pt>
              </c:numCache>
            </c:numRef>
          </c:val>
          <c:extLst>
            <c:ext xmlns:c16="http://schemas.microsoft.com/office/drawing/2014/chart" uri="{C3380CC4-5D6E-409C-BE32-E72D297353CC}">
              <c16:uniqueId val="{00000003-4913-CA4D-839A-FC550A294472}"/>
            </c:ext>
          </c:extLst>
        </c:ser>
        <c:ser>
          <c:idx val="4"/>
          <c:order val="4"/>
          <c:tx>
            <c:strRef>
              <c:f>Embarazo!$B$202</c:f>
              <c:strCache>
                <c:ptCount val="1"/>
                <c:pt idx="0">
                  <c:v>35 A 39</c:v>
                </c:pt>
              </c:strCache>
            </c:strRef>
          </c:tx>
          <c:spPr>
            <a:solidFill>
              <a:schemeClr val="accent5"/>
            </a:solidFill>
            <a:ln>
              <a:noFill/>
            </a:ln>
            <a:effectLst/>
            <a:scene3d>
              <a:camera prst="orthographicFront"/>
              <a:lightRig rig="threePt" dir="t"/>
            </a:scene3d>
            <a:sp3d>
              <a:bevelT w="165100" prst="coolSlant"/>
            </a:sp3d>
          </c:spPr>
          <c:invertIfNegative val="0"/>
          <c:cat>
            <c:numRef>
              <c:f>Embarazo!$C$197:$H$197</c:f>
              <c:numCache>
                <c:formatCode>General</c:formatCode>
                <c:ptCount val="6"/>
                <c:pt idx="0">
                  <c:v>1900</c:v>
                </c:pt>
                <c:pt idx="1">
                  <c:v>1910</c:v>
                </c:pt>
                <c:pt idx="2">
                  <c:v>1920</c:v>
                </c:pt>
                <c:pt idx="3">
                  <c:v>1930</c:v>
                </c:pt>
                <c:pt idx="4">
                  <c:v>1940</c:v>
                </c:pt>
                <c:pt idx="5">
                  <c:v>1950</c:v>
                </c:pt>
              </c:numCache>
            </c:numRef>
          </c:cat>
          <c:val>
            <c:numRef>
              <c:f>Embarazo!$C$202:$H$202</c:f>
              <c:numCache>
                <c:formatCode>0.00%</c:formatCode>
                <c:ptCount val="6"/>
                <c:pt idx="0">
                  <c:v>9.6774193548387094E-2</c:v>
                </c:pt>
                <c:pt idx="1">
                  <c:v>0.1111111111111111</c:v>
                </c:pt>
                <c:pt idx="2">
                  <c:v>8.5714285714285715E-2</c:v>
                </c:pt>
                <c:pt idx="3">
                  <c:v>0.1111111111111111</c:v>
                </c:pt>
                <c:pt idx="4">
                  <c:v>0.19565217391304349</c:v>
                </c:pt>
                <c:pt idx="5">
                  <c:v>0.22222222222222221</c:v>
                </c:pt>
              </c:numCache>
            </c:numRef>
          </c:val>
          <c:extLst>
            <c:ext xmlns:c16="http://schemas.microsoft.com/office/drawing/2014/chart" uri="{C3380CC4-5D6E-409C-BE32-E72D297353CC}">
              <c16:uniqueId val="{00000004-4913-CA4D-839A-FC550A294472}"/>
            </c:ext>
          </c:extLst>
        </c:ser>
        <c:ser>
          <c:idx val="5"/>
          <c:order val="5"/>
          <c:tx>
            <c:strRef>
              <c:f>Embarazo!$B$203</c:f>
              <c:strCache>
                <c:ptCount val="1"/>
                <c:pt idx="0">
                  <c:v>40 A 45</c:v>
                </c:pt>
              </c:strCache>
            </c:strRef>
          </c:tx>
          <c:spPr>
            <a:solidFill>
              <a:schemeClr val="accent6"/>
            </a:solidFill>
            <a:ln>
              <a:noFill/>
            </a:ln>
            <a:effectLst/>
            <a:scene3d>
              <a:camera prst="orthographicFront"/>
              <a:lightRig rig="threePt" dir="t"/>
            </a:scene3d>
            <a:sp3d>
              <a:bevelT w="165100" prst="coolSlant"/>
            </a:sp3d>
          </c:spPr>
          <c:invertIfNegative val="0"/>
          <c:dLbls>
            <c:dLbl>
              <c:idx val="5"/>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13-CA4D-839A-FC550A2944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Embarazo!$C$197:$H$197</c:f>
              <c:numCache>
                <c:formatCode>General</c:formatCode>
                <c:ptCount val="6"/>
                <c:pt idx="0">
                  <c:v>1900</c:v>
                </c:pt>
                <c:pt idx="1">
                  <c:v>1910</c:v>
                </c:pt>
                <c:pt idx="2">
                  <c:v>1920</c:v>
                </c:pt>
                <c:pt idx="3">
                  <c:v>1930</c:v>
                </c:pt>
                <c:pt idx="4">
                  <c:v>1940</c:v>
                </c:pt>
                <c:pt idx="5">
                  <c:v>1950</c:v>
                </c:pt>
              </c:numCache>
            </c:numRef>
          </c:cat>
          <c:val>
            <c:numRef>
              <c:f>Embarazo!$C$203:$H$203</c:f>
              <c:numCache>
                <c:formatCode>0.00%</c:formatCode>
                <c:ptCount val="6"/>
                <c:pt idx="0">
                  <c:v>0</c:v>
                </c:pt>
                <c:pt idx="1">
                  <c:v>8.3333333333333329E-2</c:v>
                </c:pt>
                <c:pt idx="2">
                  <c:v>5.7142857142857141E-2</c:v>
                </c:pt>
                <c:pt idx="3">
                  <c:v>2.2222222222222223E-2</c:v>
                </c:pt>
                <c:pt idx="4">
                  <c:v>2.1739130434782608E-2</c:v>
                </c:pt>
                <c:pt idx="5">
                  <c:v>0.18518518518518517</c:v>
                </c:pt>
              </c:numCache>
            </c:numRef>
          </c:val>
          <c:extLst>
            <c:ext xmlns:c16="http://schemas.microsoft.com/office/drawing/2014/chart" uri="{C3380CC4-5D6E-409C-BE32-E72D297353CC}">
              <c16:uniqueId val="{00000005-4913-CA4D-839A-FC550A294472}"/>
            </c:ext>
          </c:extLst>
        </c:ser>
        <c:dLbls>
          <c:showLegendKey val="0"/>
          <c:showVal val="0"/>
          <c:showCatName val="0"/>
          <c:showSerName val="0"/>
          <c:showPercent val="0"/>
          <c:showBubbleSize val="0"/>
        </c:dLbls>
        <c:gapWidth val="150"/>
        <c:axId val="1497212863"/>
        <c:axId val="1555806255"/>
      </c:barChart>
      <c:catAx>
        <c:axId val="14972128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1555806255"/>
        <c:crosses val="autoZero"/>
        <c:auto val="1"/>
        <c:lblAlgn val="ctr"/>
        <c:lblOffset val="100"/>
        <c:noMultiLvlLbl val="0"/>
      </c:catAx>
      <c:valAx>
        <c:axId val="1555806255"/>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 Defunciones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1497212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Gráfica 15. Defunciones maternas por grupo de edad </a:t>
            </a:r>
          </a:p>
          <a:p>
            <a:pPr>
              <a:defRPr/>
            </a:pPr>
            <a:r>
              <a:rPr lang="en-US"/>
              <a:t>Pachuca de Soto,  Hidalgo.</a:t>
            </a:r>
          </a:p>
          <a:p>
            <a:pPr>
              <a:defRPr/>
            </a:pPr>
            <a:r>
              <a:rPr lang="en-US"/>
              <a:t> 1900-1970</a:t>
            </a:r>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strRef>
              <c:f>'Datos 1950-1970'!$O$146</c:f>
              <c:strCache>
                <c:ptCount val="1"/>
                <c:pt idx="0">
                  <c:v>15 A 19</c:v>
                </c:pt>
              </c:strCache>
            </c:strRef>
          </c:tx>
          <c:spPr>
            <a:solidFill>
              <a:schemeClr val="accent1"/>
            </a:solidFill>
            <a:ln>
              <a:noFill/>
            </a:ln>
            <a:effectLst/>
            <a:scene3d>
              <a:camera prst="orthographicFront"/>
              <a:lightRig rig="threePt" dir="t"/>
            </a:scene3d>
            <a:sp3d>
              <a:bevelT/>
            </a:sp3d>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1950-1970'!$O$147:$O$154</c:f>
              <c:numCache>
                <c:formatCode>0.00%</c:formatCode>
                <c:ptCount val="8"/>
                <c:pt idx="0">
                  <c:v>1.7021276595744681E-2</c:v>
                </c:pt>
                <c:pt idx="1">
                  <c:v>2.1276595744680851E-2</c:v>
                </c:pt>
                <c:pt idx="2">
                  <c:v>1.7021276595744681E-2</c:v>
                </c:pt>
                <c:pt idx="3">
                  <c:v>5.106382978723404E-2</c:v>
                </c:pt>
                <c:pt idx="4">
                  <c:v>2.1276595744680851E-2</c:v>
                </c:pt>
                <c:pt idx="5">
                  <c:v>4.2553191489361703E-3</c:v>
                </c:pt>
                <c:pt idx="6">
                  <c:v>8.5106382978723406E-3</c:v>
                </c:pt>
                <c:pt idx="7">
                  <c:v>8.5106382978723406E-3</c:v>
                </c:pt>
              </c:numCache>
            </c:numRef>
          </c:val>
          <c:extLst>
            <c:ext xmlns:c16="http://schemas.microsoft.com/office/drawing/2014/chart" uri="{C3380CC4-5D6E-409C-BE32-E72D297353CC}">
              <c16:uniqueId val="{00000000-E386-497C-B567-CC9F3A53EC36}"/>
            </c:ext>
          </c:extLst>
        </c:ser>
        <c:ser>
          <c:idx val="1"/>
          <c:order val="1"/>
          <c:tx>
            <c:strRef>
              <c:f>'Datos 1950-1970'!$P$146</c:f>
              <c:strCache>
                <c:ptCount val="1"/>
                <c:pt idx="0">
                  <c:v>20 A 24</c:v>
                </c:pt>
              </c:strCache>
            </c:strRef>
          </c:tx>
          <c:spPr>
            <a:solidFill>
              <a:schemeClr val="accent2"/>
            </a:solidFill>
            <a:ln>
              <a:noFill/>
            </a:ln>
            <a:effectLst/>
            <a:scene3d>
              <a:camera prst="orthographicFront"/>
              <a:lightRig rig="threePt" dir="t"/>
            </a:scene3d>
            <a:sp3d>
              <a:bevelT/>
            </a:sp3d>
          </c:spPr>
          <c:invertIfNegative val="0"/>
          <c:dLbls>
            <c:dLbl>
              <c:idx val="3"/>
              <c:layout>
                <c:manualLayout>
                  <c:x val="-8.3333333333333835E-3"/>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386-497C-B567-CC9F3A53EC36}"/>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1950-1970'!$P$147:$P$154</c:f>
              <c:numCache>
                <c:formatCode>0.00%</c:formatCode>
                <c:ptCount val="8"/>
                <c:pt idx="0">
                  <c:v>3.8297872340425532E-2</c:v>
                </c:pt>
                <c:pt idx="1">
                  <c:v>4.2553191489361701E-2</c:v>
                </c:pt>
                <c:pt idx="2">
                  <c:v>4.6808510638297871E-2</c:v>
                </c:pt>
                <c:pt idx="3">
                  <c:v>4.6808510638297871E-2</c:v>
                </c:pt>
                <c:pt idx="4">
                  <c:v>5.9574468085106386E-2</c:v>
                </c:pt>
                <c:pt idx="5">
                  <c:v>2.9787234042553193E-2</c:v>
                </c:pt>
                <c:pt idx="6">
                  <c:v>0</c:v>
                </c:pt>
                <c:pt idx="7">
                  <c:v>4.2553191489361703E-3</c:v>
                </c:pt>
              </c:numCache>
            </c:numRef>
          </c:val>
          <c:extLst>
            <c:ext xmlns:c16="http://schemas.microsoft.com/office/drawing/2014/chart" uri="{C3380CC4-5D6E-409C-BE32-E72D297353CC}">
              <c16:uniqueId val="{00000002-E386-497C-B567-CC9F3A53EC36}"/>
            </c:ext>
          </c:extLst>
        </c:ser>
        <c:ser>
          <c:idx val="2"/>
          <c:order val="2"/>
          <c:tx>
            <c:strRef>
              <c:f>'Datos 1950-1970'!$Q$146</c:f>
              <c:strCache>
                <c:ptCount val="1"/>
                <c:pt idx="0">
                  <c:v>25 A 29</c:v>
                </c:pt>
              </c:strCache>
            </c:strRef>
          </c:tx>
          <c:spPr>
            <a:solidFill>
              <a:schemeClr val="accent3"/>
            </a:solidFill>
            <a:ln>
              <a:noFill/>
            </a:ln>
            <a:effectLst/>
            <a:scene3d>
              <a:camera prst="orthographicFront"/>
              <a:lightRig rig="threePt" dir="t"/>
            </a:scene3d>
            <a:sp3d>
              <a:bevelT/>
            </a:sp3d>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1950-1970'!$Q$147:$Q$154</c:f>
              <c:numCache>
                <c:formatCode>0.00%</c:formatCode>
                <c:ptCount val="8"/>
                <c:pt idx="0">
                  <c:v>2.9787234042553193E-2</c:v>
                </c:pt>
                <c:pt idx="1">
                  <c:v>2.9787234042553193E-2</c:v>
                </c:pt>
                <c:pt idx="2">
                  <c:v>1.276595744680851E-2</c:v>
                </c:pt>
                <c:pt idx="3">
                  <c:v>5.5319148936170209E-2</c:v>
                </c:pt>
                <c:pt idx="4">
                  <c:v>2.9787234042553193E-2</c:v>
                </c:pt>
                <c:pt idx="5">
                  <c:v>2.1276595744680851E-2</c:v>
                </c:pt>
                <c:pt idx="6">
                  <c:v>8.5106382978723406E-3</c:v>
                </c:pt>
                <c:pt idx="7">
                  <c:v>4.2553191489361703E-3</c:v>
                </c:pt>
              </c:numCache>
            </c:numRef>
          </c:val>
          <c:extLst>
            <c:ext xmlns:c16="http://schemas.microsoft.com/office/drawing/2014/chart" uri="{C3380CC4-5D6E-409C-BE32-E72D297353CC}">
              <c16:uniqueId val="{00000003-E386-497C-B567-CC9F3A53EC36}"/>
            </c:ext>
          </c:extLst>
        </c:ser>
        <c:ser>
          <c:idx val="3"/>
          <c:order val="3"/>
          <c:tx>
            <c:strRef>
              <c:f>'Datos 1950-1970'!$R$146</c:f>
              <c:strCache>
                <c:ptCount val="1"/>
                <c:pt idx="0">
                  <c:v>30 A 34</c:v>
                </c:pt>
              </c:strCache>
            </c:strRef>
          </c:tx>
          <c:spPr>
            <a:solidFill>
              <a:schemeClr val="accent4"/>
            </a:solidFill>
            <a:ln>
              <a:noFill/>
            </a:ln>
            <a:effectLst/>
            <a:scene3d>
              <a:camera prst="orthographicFront"/>
              <a:lightRig rig="threePt" dir="t"/>
            </a:scene3d>
            <a:sp3d>
              <a:bevelT/>
            </a:sp3d>
          </c:spPr>
          <c:invertIfNegative val="0"/>
          <c:dLbls>
            <c:dLbl>
              <c:idx val="1"/>
              <c:layout>
                <c:manualLayout>
                  <c:x val="2.222222222222222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386-497C-B567-CC9F3A53EC36}"/>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1950-1970'!$R$147:$R$154</c:f>
              <c:numCache>
                <c:formatCode>0.00%</c:formatCode>
                <c:ptCount val="8"/>
                <c:pt idx="0">
                  <c:v>3.4042553191489362E-2</c:v>
                </c:pt>
                <c:pt idx="1">
                  <c:v>2.9787234042553193E-2</c:v>
                </c:pt>
                <c:pt idx="2">
                  <c:v>5.106382978723404E-2</c:v>
                </c:pt>
                <c:pt idx="3">
                  <c:v>1.276595744680851E-2</c:v>
                </c:pt>
                <c:pt idx="4">
                  <c:v>4.2553191489361701E-2</c:v>
                </c:pt>
                <c:pt idx="5">
                  <c:v>1.276595744680851E-2</c:v>
                </c:pt>
                <c:pt idx="6">
                  <c:v>0</c:v>
                </c:pt>
                <c:pt idx="7">
                  <c:v>4.2553191489361703E-3</c:v>
                </c:pt>
              </c:numCache>
            </c:numRef>
          </c:val>
          <c:extLst>
            <c:ext xmlns:c16="http://schemas.microsoft.com/office/drawing/2014/chart" uri="{C3380CC4-5D6E-409C-BE32-E72D297353CC}">
              <c16:uniqueId val="{00000005-E386-497C-B567-CC9F3A53EC36}"/>
            </c:ext>
          </c:extLst>
        </c:ser>
        <c:ser>
          <c:idx val="4"/>
          <c:order val="4"/>
          <c:tx>
            <c:strRef>
              <c:f>'Datos 1950-1970'!$S$146</c:f>
              <c:strCache>
                <c:ptCount val="1"/>
                <c:pt idx="0">
                  <c:v>35 A 39</c:v>
                </c:pt>
              </c:strCache>
            </c:strRef>
          </c:tx>
          <c:spPr>
            <a:solidFill>
              <a:schemeClr val="accent5"/>
            </a:solidFill>
            <a:ln>
              <a:noFill/>
            </a:ln>
            <a:effectLst/>
            <a:scene3d>
              <a:camera prst="orthographicFront"/>
              <a:lightRig rig="threePt" dir="t"/>
            </a:scene3d>
            <a:sp3d>
              <a:bevelT/>
            </a:sp3d>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1950-1970'!$S$147:$S$154</c:f>
              <c:numCache>
                <c:formatCode>0.00%</c:formatCode>
                <c:ptCount val="8"/>
                <c:pt idx="0">
                  <c:v>1.276595744680851E-2</c:v>
                </c:pt>
                <c:pt idx="1">
                  <c:v>1.7021276595744681E-2</c:v>
                </c:pt>
                <c:pt idx="2">
                  <c:v>1.276595744680851E-2</c:v>
                </c:pt>
                <c:pt idx="3">
                  <c:v>2.1276595744680851E-2</c:v>
                </c:pt>
                <c:pt idx="4">
                  <c:v>3.8297872340425532E-2</c:v>
                </c:pt>
                <c:pt idx="5">
                  <c:v>2.553191489361702E-2</c:v>
                </c:pt>
                <c:pt idx="6">
                  <c:v>8.5106382978723406E-3</c:v>
                </c:pt>
                <c:pt idx="7">
                  <c:v>8.5106382978723406E-3</c:v>
                </c:pt>
              </c:numCache>
            </c:numRef>
          </c:val>
          <c:extLst>
            <c:ext xmlns:c16="http://schemas.microsoft.com/office/drawing/2014/chart" uri="{C3380CC4-5D6E-409C-BE32-E72D297353CC}">
              <c16:uniqueId val="{00000006-E386-497C-B567-CC9F3A53EC36}"/>
            </c:ext>
          </c:extLst>
        </c:ser>
        <c:ser>
          <c:idx val="5"/>
          <c:order val="5"/>
          <c:tx>
            <c:strRef>
              <c:f>'Datos 1950-1970'!$T$146</c:f>
              <c:strCache>
                <c:ptCount val="1"/>
                <c:pt idx="0">
                  <c:v>40 A 45</c:v>
                </c:pt>
              </c:strCache>
            </c:strRef>
          </c:tx>
          <c:spPr>
            <a:solidFill>
              <a:schemeClr val="accent6"/>
            </a:solidFill>
            <a:ln>
              <a:noFill/>
            </a:ln>
            <a:effectLst/>
            <a:scene3d>
              <a:camera prst="orthographicFront"/>
              <a:lightRig rig="threePt" dir="t"/>
            </a:scene3d>
            <a:sp3d>
              <a:bevelT/>
            </a:sp3d>
          </c:spPr>
          <c:invertIfNegative val="0"/>
          <c:dLbls>
            <c:dLbl>
              <c:idx val="7"/>
              <c:layout>
                <c:manualLayout>
                  <c:x val="1.1111111111110907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86-497C-B567-CC9F3A53EC36}"/>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lang="en-US"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'Datos 1950-1970'!$N$147:$N$154</c:f>
              <c:numCache>
                <c:formatCode>General</c:formatCode>
                <c:ptCount val="8"/>
                <c:pt idx="0">
                  <c:v>1900</c:v>
                </c:pt>
                <c:pt idx="1">
                  <c:v>1910</c:v>
                </c:pt>
                <c:pt idx="2">
                  <c:v>1920</c:v>
                </c:pt>
                <c:pt idx="3">
                  <c:v>1930</c:v>
                </c:pt>
                <c:pt idx="4">
                  <c:v>1940</c:v>
                </c:pt>
                <c:pt idx="5">
                  <c:v>1950</c:v>
                </c:pt>
                <c:pt idx="6">
                  <c:v>1960</c:v>
                </c:pt>
                <c:pt idx="7">
                  <c:v>1970</c:v>
                </c:pt>
              </c:numCache>
            </c:numRef>
          </c:cat>
          <c:val>
            <c:numRef>
              <c:f>'Datos 1950-1970'!$T$147:$T$154</c:f>
              <c:numCache>
                <c:formatCode>0.00%</c:formatCode>
                <c:ptCount val="8"/>
                <c:pt idx="0">
                  <c:v>0</c:v>
                </c:pt>
                <c:pt idx="1">
                  <c:v>1.276595744680851E-2</c:v>
                </c:pt>
                <c:pt idx="2">
                  <c:v>8.5106382978723406E-3</c:v>
                </c:pt>
                <c:pt idx="3">
                  <c:v>4.2553191489361703E-3</c:v>
                </c:pt>
                <c:pt idx="4">
                  <c:v>4.2553191489361703E-3</c:v>
                </c:pt>
                <c:pt idx="5">
                  <c:v>2.1276595744680851E-2</c:v>
                </c:pt>
                <c:pt idx="6">
                  <c:v>4.2553191489361703E-3</c:v>
                </c:pt>
                <c:pt idx="7">
                  <c:v>4.2553191489361703E-3</c:v>
                </c:pt>
              </c:numCache>
            </c:numRef>
          </c:val>
          <c:extLst>
            <c:ext xmlns:c16="http://schemas.microsoft.com/office/drawing/2014/chart" uri="{C3380CC4-5D6E-409C-BE32-E72D297353CC}">
              <c16:uniqueId val="{00000008-E386-497C-B567-CC9F3A53EC36}"/>
            </c:ext>
          </c:extLst>
        </c:ser>
        <c:dLbls>
          <c:showLegendKey val="0"/>
          <c:showVal val="0"/>
          <c:showCatName val="0"/>
          <c:showSerName val="0"/>
          <c:showPercent val="0"/>
          <c:showBubbleSize val="0"/>
        </c:dLbls>
        <c:gapWidth val="75"/>
        <c:overlap val="-25"/>
        <c:axId val="188264256"/>
        <c:axId val="188257536"/>
      </c:barChart>
      <c:catAx>
        <c:axId val="188264256"/>
        <c:scaling>
          <c:orientation val="minMax"/>
        </c:scaling>
        <c:delete val="0"/>
        <c:axPos val="b"/>
        <c:title>
          <c:tx>
            <c:rich>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Decáda</a:t>
                </a:r>
              </a:p>
            </c:rich>
          </c:tx>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88257536"/>
        <c:crosses val="autoZero"/>
        <c:auto val="1"/>
        <c:lblAlgn val="ctr"/>
        <c:lblOffset val="100"/>
        <c:noMultiLvlLbl val="0"/>
      </c:catAx>
      <c:valAx>
        <c:axId val="18825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MX"/>
                  <a:t>% Defunciones</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8826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Gráfica 2</a:t>
            </a:r>
          </a:p>
          <a:p>
            <a:pPr>
              <a:defRPr/>
            </a:pPr>
            <a:r>
              <a:rPr lang="en-US"/>
              <a:t>Defunciones de 15 a 45 años por edad y sexo,</a:t>
            </a:r>
          </a:p>
          <a:p>
            <a:pPr>
              <a:defRPr/>
            </a:pPr>
            <a:r>
              <a:rPr lang="en-US"/>
              <a:t>Pachuca de Soto, Hidalgo, 1900-1970</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bar"/>
        <c:grouping val="clustered"/>
        <c:varyColors val="0"/>
        <c:ser>
          <c:idx val="0"/>
          <c:order val="0"/>
          <c:tx>
            <c:strRef>
              <c:f>Hoja2!$O$22</c:f>
              <c:strCache>
                <c:ptCount val="1"/>
                <c:pt idx="0">
                  <c:v>Femenino</c:v>
                </c:pt>
              </c:strCache>
            </c:strRef>
          </c:tx>
          <c:spPr>
            <a:solidFill>
              <a:srgbClr val="00B0F0"/>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Hoja2!$N$23:$N$28</c:f>
              <c:strCache>
                <c:ptCount val="6"/>
                <c:pt idx="0">
                  <c:v>15 A 19</c:v>
                </c:pt>
                <c:pt idx="1">
                  <c:v>20 A 24</c:v>
                </c:pt>
                <c:pt idx="2">
                  <c:v>25 A 29</c:v>
                </c:pt>
                <c:pt idx="3">
                  <c:v>30 A 34</c:v>
                </c:pt>
                <c:pt idx="4">
                  <c:v>35 A 39</c:v>
                </c:pt>
                <c:pt idx="5">
                  <c:v>40 A 45</c:v>
                </c:pt>
              </c:strCache>
            </c:strRef>
          </c:cat>
          <c:val>
            <c:numRef>
              <c:f>Hoja2!$O$23:$O$28</c:f>
              <c:numCache>
                <c:formatCode>0.0%</c:formatCode>
                <c:ptCount val="6"/>
                <c:pt idx="0">
                  <c:v>3.1783357354168248E-2</c:v>
                </c:pt>
                <c:pt idx="1">
                  <c:v>4.9685200637184256E-2</c:v>
                </c:pt>
                <c:pt idx="2">
                  <c:v>5.8180990669802014E-2</c:v>
                </c:pt>
                <c:pt idx="3">
                  <c:v>5.7650003792763409E-2</c:v>
                </c:pt>
                <c:pt idx="4">
                  <c:v>5.9167109155730868E-2</c:v>
                </c:pt>
                <c:pt idx="5">
                  <c:v>7.5400136539482673E-2</c:v>
                </c:pt>
              </c:numCache>
            </c:numRef>
          </c:val>
          <c:extLst>
            <c:ext xmlns:c16="http://schemas.microsoft.com/office/drawing/2014/chart" uri="{C3380CC4-5D6E-409C-BE32-E72D297353CC}">
              <c16:uniqueId val="{00000000-1B2D-48FA-BA0A-54EEAEEC9F95}"/>
            </c:ext>
          </c:extLst>
        </c:ser>
        <c:ser>
          <c:idx val="1"/>
          <c:order val="1"/>
          <c:tx>
            <c:strRef>
              <c:f>Hoja2!$P$22</c:f>
              <c:strCache>
                <c:ptCount val="1"/>
                <c:pt idx="0">
                  <c:v>Masculino</c:v>
                </c:pt>
              </c:strCache>
            </c:strRef>
          </c:tx>
          <c:spPr>
            <a:solidFill>
              <a:srgbClr val="0070C0"/>
            </a:solidFill>
            <a:ln>
              <a:noFill/>
            </a:ln>
            <a:effectLst/>
            <a:scene3d>
              <a:camera prst="orthographicFront"/>
              <a:lightRig rig="threePt" dir="t"/>
            </a:scene3d>
            <a:sp3d>
              <a:bevelT/>
            </a:sp3d>
          </c:spPr>
          <c:invertIfNegative val="0"/>
          <c:dLbls>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Hoja2!$N$23:$N$28</c:f>
              <c:strCache>
                <c:ptCount val="6"/>
                <c:pt idx="0">
                  <c:v>15 A 19</c:v>
                </c:pt>
                <c:pt idx="1">
                  <c:v>20 A 24</c:v>
                </c:pt>
                <c:pt idx="2">
                  <c:v>25 A 29</c:v>
                </c:pt>
                <c:pt idx="3">
                  <c:v>30 A 34</c:v>
                </c:pt>
                <c:pt idx="4">
                  <c:v>35 A 39</c:v>
                </c:pt>
                <c:pt idx="5">
                  <c:v>40 A 45</c:v>
                </c:pt>
              </c:strCache>
            </c:strRef>
          </c:cat>
          <c:val>
            <c:numRef>
              <c:f>Hoja2!$P$23:$P$28</c:f>
              <c:numCache>
                <c:formatCode>0.0%</c:formatCode>
                <c:ptCount val="6"/>
                <c:pt idx="0">
                  <c:v>-6.1670333004627202E-2</c:v>
                </c:pt>
                <c:pt idx="1">
                  <c:v>-0.104452704240309</c:v>
                </c:pt>
                <c:pt idx="2">
                  <c:v>-0.12493362664037</c:v>
                </c:pt>
                <c:pt idx="3">
                  <c:v>-0.11916862626109399</c:v>
                </c:pt>
                <c:pt idx="4">
                  <c:v>-0.115755139194417</c:v>
                </c:pt>
                <c:pt idx="5">
                  <c:v>-0.14215277251005101</c:v>
                </c:pt>
              </c:numCache>
            </c:numRef>
          </c:val>
          <c:extLst>
            <c:ext xmlns:c16="http://schemas.microsoft.com/office/drawing/2014/chart" uri="{C3380CC4-5D6E-409C-BE32-E72D297353CC}">
              <c16:uniqueId val="{00000001-1B2D-48FA-BA0A-54EEAEEC9F95}"/>
            </c:ext>
          </c:extLst>
        </c:ser>
        <c:dLbls>
          <c:showLegendKey val="0"/>
          <c:showVal val="0"/>
          <c:showCatName val="0"/>
          <c:showSerName val="0"/>
          <c:showPercent val="0"/>
          <c:showBubbleSize val="0"/>
        </c:dLbls>
        <c:gapWidth val="20"/>
        <c:overlap val="100"/>
        <c:axId val="104817232"/>
        <c:axId val="104818192"/>
      </c:barChart>
      <c:catAx>
        <c:axId val="104817232"/>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104818192"/>
        <c:crosses val="autoZero"/>
        <c:auto val="1"/>
        <c:lblAlgn val="ctr"/>
        <c:lblOffset val="100"/>
        <c:noMultiLvlLbl val="0"/>
      </c:catAx>
      <c:valAx>
        <c:axId val="104818192"/>
        <c:scaling>
          <c:orientation val="minMax"/>
        </c:scaling>
        <c:delete val="1"/>
        <c:axPos val="b"/>
        <c:numFmt formatCode="%0;%0" sourceLinked="0"/>
        <c:majorTickMark val="none"/>
        <c:minorTickMark val="none"/>
        <c:tickLblPos val="nextTo"/>
        <c:crossAx val="1048172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Gráfica 2</a:t>
            </a:r>
          </a:p>
          <a:p>
            <a:pPr>
              <a:defRPr>
                <a:solidFill>
                  <a:schemeClr val="tx1"/>
                </a:solidFill>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Defunciones de 15 a 45 años por edad y sexo,</a:t>
            </a:r>
          </a:p>
          <a:p>
            <a:pPr>
              <a:defRPr>
                <a:solidFill>
                  <a:schemeClr val="tx1"/>
                </a:solidFill>
              </a:defRPr>
            </a:pPr>
            <a:r>
              <a:rPr lang="en-US" sz="1000" b="0" i="0" u="none" strike="noStrike" kern="1200" spc="0" baseline="0">
                <a:solidFill>
                  <a:schemeClr val="tx1"/>
                </a:solidFill>
                <a:latin typeface="Times New Roman" panose="02020603050405020304" pitchFamily="18" charset="0"/>
                <a:cs typeface="Times New Roman" panose="02020603050405020304" pitchFamily="18" charset="0"/>
              </a:rPr>
              <a:t>Pachuca de Soto, Hidalgo, 1900-1950</a:t>
            </a:r>
          </a:p>
        </c:rich>
      </c:tx>
      <c:layout>
        <c:manualLayout>
          <c:xMode val="edge"/>
          <c:yMode val="edge"/>
          <c:x val="0.2703890585105433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MX"/>
        </a:p>
      </c:txPr>
    </c:title>
    <c:autoTitleDeleted val="0"/>
    <c:plotArea>
      <c:layout/>
      <c:barChart>
        <c:barDir val="bar"/>
        <c:grouping val="clustered"/>
        <c:varyColors val="0"/>
        <c:ser>
          <c:idx val="0"/>
          <c:order val="0"/>
          <c:tx>
            <c:strRef>
              <c:f>Edad_Total_General!$M$2</c:f>
              <c:strCache>
                <c:ptCount val="1"/>
                <c:pt idx="0">
                  <c:v>Femenino</c:v>
                </c:pt>
              </c:strCache>
            </c:strRef>
          </c:tx>
          <c:spPr>
            <a:solidFill>
              <a:schemeClr val="accent5">
                <a:lumMod val="40000"/>
                <a:lumOff val="60000"/>
              </a:schemeClr>
            </a:solidFill>
            <a:ln>
              <a:noFill/>
            </a:ln>
            <a:effectLst/>
          </c:spPr>
          <c:invertIfNegative val="0"/>
          <c:dLbls>
            <c:dLbl>
              <c:idx val="0"/>
              <c:tx>
                <c:rich>
                  <a:bodyPr/>
                  <a:lstStyle/>
                  <a:p>
                    <a:r>
                      <a:rPr lang="en-US"/>
                      <a:t>3.00%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C51E-9840-B6EC-B7CF3C285241}"/>
                </c:ext>
              </c:extLst>
            </c:dLbl>
            <c:dLbl>
              <c:idx val="1"/>
              <c:tx>
                <c:rich>
                  <a:bodyPr/>
                  <a:lstStyle/>
                  <a:p>
                    <a:r>
                      <a:rPr lang="en-US"/>
                      <a:t>5.50%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51E-9840-B6EC-B7CF3C285241}"/>
                </c:ext>
              </c:extLst>
            </c:dLbl>
            <c:dLbl>
              <c:idx val="2"/>
              <c:tx>
                <c:rich>
                  <a:bodyPr/>
                  <a:lstStyle/>
                  <a:p>
                    <a:r>
                      <a:rPr lang="en-US"/>
                      <a:t>6.44%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C51E-9840-B6EC-B7CF3C285241}"/>
                </c:ext>
              </c:extLst>
            </c:dLbl>
            <c:dLbl>
              <c:idx val="3"/>
              <c:tx>
                <c:rich>
                  <a:bodyPr/>
                  <a:lstStyle/>
                  <a:p>
                    <a:r>
                      <a:rPr lang="en-US"/>
                      <a:t>12.76%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C51E-9840-B6EC-B7CF3C285241}"/>
                </c:ext>
              </c:extLst>
            </c:dLbl>
            <c:dLbl>
              <c:idx val="4"/>
              <c:tx>
                <c:rich>
                  <a:bodyPr/>
                  <a:lstStyle/>
                  <a:p>
                    <a:r>
                      <a:rPr lang="en-US"/>
                      <a:t>8.00%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C51E-9840-B6EC-B7CF3C2852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Edad_Total_General!$L$3:$L$7</c:f>
              <c:strCache>
                <c:ptCount val="5"/>
                <c:pt idx="0">
                  <c:v>15 a 19</c:v>
                </c:pt>
                <c:pt idx="1">
                  <c:v>20 a 24</c:v>
                </c:pt>
                <c:pt idx="2">
                  <c:v>25 a 29</c:v>
                </c:pt>
                <c:pt idx="3">
                  <c:v>30 a 39</c:v>
                </c:pt>
                <c:pt idx="4">
                  <c:v>40 a 45</c:v>
                </c:pt>
              </c:strCache>
            </c:strRef>
          </c:cat>
          <c:val>
            <c:numRef>
              <c:f>Edad_Total_General!$M$3:$M$7</c:f>
              <c:numCache>
                <c:formatCode>General</c:formatCode>
                <c:ptCount val="5"/>
                <c:pt idx="0">
                  <c:v>426</c:v>
                </c:pt>
                <c:pt idx="1">
                  <c:v>701</c:v>
                </c:pt>
                <c:pt idx="2">
                  <c:v>814</c:v>
                </c:pt>
                <c:pt idx="3">
                  <c:v>1612</c:v>
                </c:pt>
                <c:pt idx="4">
                  <c:v>1038</c:v>
                </c:pt>
              </c:numCache>
            </c:numRef>
          </c:val>
          <c:extLst>
            <c:ext xmlns:c16="http://schemas.microsoft.com/office/drawing/2014/chart" uri="{C3380CC4-5D6E-409C-BE32-E72D297353CC}">
              <c16:uniqueId val="{00000005-C51E-9840-B6EC-B7CF3C285241}"/>
            </c:ext>
          </c:extLst>
        </c:ser>
        <c:ser>
          <c:idx val="1"/>
          <c:order val="1"/>
          <c:tx>
            <c:strRef>
              <c:f>Edad_Total_General!$Q$2</c:f>
              <c:strCache>
                <c:ptCount val="1"/>
                <c:pt idx="0">
                  <c:v>Masculino</c:v>
                </c:pt>
              </c:strCache>
            </c:strRef>
          </c:tx>
          <c:spPr>
            <a:solidFill>
              <a:srgbClr val="0070C0"/>
            </a:solidFill>
            <a:ln>
              <a:noFill/>
            </a:ln>
            <a:effectLst/>
          </c:spPr>
          <c:invertIfNegative val="0"/>
          <c:dLbls>
            <c:dLbl>
              <c:idx val="0"/>
              <c:tx>
                <c:rich>
                  <a:bodyPr/>
                  <a:lstStyle/>
                  <a:p>
                    <a:r>
                      <a:rPr lang="en-US"/>
                      <a:t>5.30%</a:t>
                    </a:r>
                  </a:p>
                </c:rich>
              </c:tx>
              <c:showLegendKey val="0"/>
              <c:showVal val="1"/>
              <c:showCatName val="0"/>
              <c:showSerName val="0"/>
              <c:showPercent val="0"/>
              <c:showBubbleSize val="0"/>
              <c:separator>, </c:separator>
              <c:extLst>
                <c:ext xmlns:c15="http://schemas.microsoft.com/office/drawing/2012/chart" uri="{CE6537A1-D6FC-4f65-9D91-7224C49458BB}">
                  <c15:showDataLabelsRange val="0"/>
                </c:ext>
                <c:ext xmlns:c16="http://schemas.microsoft.com/office/drawing/2014/chart" uri="{C3380CC4-5D6E-409C-BE32-E72D297353CC}">
                  <c16:uniqueId val="{00000006-C51E-9840-B6EC-B7CF3C285241}"/>
                </c:ext>
              </c:extLst>
            </c:dLbl>
            <c:dLbl>
              <c:idx val="1"/>
              <c:tx>
                <c:rich>
                  <a:bodyPr/>
                  <a:lstStyle/>
                  <a:p>
                    <a:r>
                      <a:rPr lang="en-US"/>
                      <a:t>10.00%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C51E-9840-B6EC-B7CF3C285241}"/>
                </c:ext>
              </c:extLst>
            </c:dLbl>
            <c:dLbl>
              <c:idx val="2"/>
              <c:tx>
                <c:rich>
                  <a:bodyPr/>
                  <a:lstStyle/>
                  <a:p>
                    <a:r>
                      <a:rPr lang="en-US"/>
                      <a:t>12.00%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C51E-9840-B6EC-B7CF3C285241}"/>
                </c:ext>
              </c:extLst>
            </c:dLbl>
            <c:dLbl>
              <c:idx val="3"/>
              <c:tx>
                <c:rich>
                  <a:bodyPr/>
                  <a:lstStyle/>
                  <a:p>
                    <a:r>
                      <a:rPr lang="en-US"/>
                      <a:t>23.00%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C51E-9840-B6EC-B7CF3C285241}"/>
                </c:ext>
              </c:extLst>
            </c:dLbl>
            <c:dLbl>
              <c:idx val="4"/>
              <c:tx>
                <c:rich>
                  <a:bodyPr/>
                  <a:lstStyle/>
                  <a:p>
                    <a:r>
                      <a:rPr lang="en-US"/>
                      <a:t>14.00%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C51E-9840-B6EC-B7CF3C285241}"/>
                </c:ext>
              </c:extLst>
            </c:dLbl>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Edad_Total_General!$L$3:$L$7</c:f>
              <c:strCache>
                <c:ptCount val="5"/>
                <c:pt idx="0">
                  <c:v>15 a 19</c:v>
                </c:pt>
                <c:pt idx="1">
                  <c:v>20 a 24</c:v>
                </c:pt>
                <c:pt idx="2">
                  <c:v>25 a 29</c:v>
                </c:pt>
                <c:pt idx="3">
                  <c:v>30 a 39</c:v>
                </c:pt>
                <c:pt idx="4">
                  <c:v>40 a 45</c:v>
                </c:pt>
              </c:strCache>
            </c:strRef>
          </c:cat>
          <c:val>
            <c:numRef>
              <c:f>Edad_Total_General!$Q$3:$Q$7</c:f>
              <c:numCache>
                <c:formatCode>General</c:formatCode>
                <c:ptCount val="5"/>
                <c:pt idx="0">
                  <c:v>-670</c:v>
                </c:pt>
                <c:pt idx="1">
                  <c:v>-1275</c:v>
                </c:pt>
                <c:pt idx="2">
                  <c:v>-1537</c:v>
                </c:pt>
                <c:pt idx="3">
                  <c:v>-2872</c:v>
                </c:pt>
                <c:pt idx="4">
                  <c:v>-1686</c:v>
                </c:pt>
              </c:numCache>
            </c:numRef>
          </c:val>
          <c:extLst>
            <c:ext xmlns:c16="http://schemas.microsoft.com/office/drawing/2014/chart" uri="{C3380CC4-5D6E-409C-BE32-E72D297353CC}">
              <c16:uniqueId val="{0000000B-C51E-9840-B6EC-B7CF3C285241}"/>
            </c:ext>
          </c:extLst>
        </c:ser>
        <c:dLbls>
          <c:showLegendKey val="0"/>
          <c:showVal val="0"/>
          <c:showCatName val="0"/>
          <c:showSerName val="0"/>
          <c:showPercent val="0"/>
          <c:showBubbleSize val="0"/>
        </c:dLbls>
        <c:gapWidth val="80"/>
        <c:overlap val="100"/>
        <c:axId val="274976063"/>
        <c:axId val="227054303"/>
      </c:barChart>
      <c:catAx>
        <c:axId val="274976063"/>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7054303"/>
        <c:crosses val="autoZero"/>
        <c:auto val="1"/>
        <c:lblAlgn val="ctr"/>
        <c:lblOffset val="100"/>
        <c:noMultiLvlLbl val="0"/>
      </c:catAx>
      <c:valAx>
        <c:axId val="227054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s-MX"/>
          </a:p>
        </c:txPr>
        <c:crossAx val="2749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000" b="0">
                <a:solidFill>
                  <a:schemeClr val="tx1"/>
                </a:solidFill>
                <a:latin typeface="Times New Roman" panose="02020603050405020304" pitchFamily="18" charset="0"/>
                <a:cs typeface="Times New Roman" panose="02020603050405020304" pitchFamily="18" charset="0"/>
              </a:rPr>
              <a:t>Gráfica 3</a:t>
            </a:r>
          </a:p>
          <a:p>
            <a:pPr>
              <a:defRPr sz="1100" b="1"/>
            </a:pPr>
            <a:r>
              <a:rPr lang="en-US" sz="1000" b="0">
                <a:solidFill>
                  <a:schemeClr val="tx1"/>
                </a:solidFill>
                <a:latin typeface="Times New Roman" panose="02020603050405020304" pitchFamily="18" charset="0"/>
                <a:cs typeface="Times New Roman" panose="02020603050405020304" pitchFamily="18" charset="0"/>
              </a:rPr>
              <a:t>20 Principales causas de defunción de</a:t>
            </a:r>
            <a:r>
              <a:rPr lang="en-US" sz="1000" b="0" baseline="0">
                <a:solidFill>
                  <a:schemeClr val="tx1"/>
                </a:solidFill>
                <a:latin typeface="Times New Roman" panose="02020603050405020304" pitchFamily="18" charset="0"/>
                <a:cs typeface="Times New Roman" panose="02020603050405020304" pitchFamily="18" charset="0"/>
              </a:rPr>
              <a:t> 15 a 45 años, </a:t>
            </a:r>
          </a:p>
          <a:p>
            <a:pPr>
              <a:defRPr sz="1100" b="1"/>
            </a:pPr>
            <a:r>
              <a:rPr lang="en-US" sz="1000" b="0" baseline="0">
                <a:solidFill>
                  <a:schemeClr val="tx1"/>
                </a:solidFill>
                <a:latin typeface="Times New Roman" panose="02020603050405020304" pitchFamily="18" charset="0"/>
                <a:cs typeface="Times New Roman" panose="02020603050405020304" pitchFamily="18" charset="0"/>
              </a:rPr>
              <a:t>Pachuca  de Soto, Hidalgo, 1990 -1952</a:t>
            </a:r>
            <a:endParaRPr lang="en-US" sz="1000" b="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General'!$C$34:$C$53</c:f>
              <c:strCache>
                <c:ptCount val="20"/>
                <c:pt idx="0">
                  <c:v>NEUMONIA</c:v>
                </c:pt>
                <c:pt idx="1">
                  <c:v>LESIONES</c:v>
                </c:pt>
                <c:pt idx="2">
                  <c:v>TUBERCULOSIS PULMONAR</c:v>
                </c:pt>
                <c:pt idx="3">
                  <c:v>ENFERMEDADES DEL CORAZON</c:v>
                </c:pt>
                <c:pt idx="4">
                  <c:v>CIRROSIS HEPATICA</c:v>
                </c:pt>
                <c:pt idx="5">
                  <c:v>GASTROENTERITIS</c:v>
                </c:pt>
                <c:pt idx="6">
                  <c:v>ENTERITIS</c:v>
                </c:pt>
                <c:pt idx="7">
                  <c:v>ENTEROCOLITIS</c:v>
                </c:pt>
                <c:pt idx="8">
                  <c:v>HERIDAS</c:v>
                </c:pt>
                <c:pt idx="9">
                  <c:v>TIFO</c:v>
                </c:pt>
                <c:pt idx="10">
                  <c:v>SILICO TUBERCULOSIS PULMONAR</c:v>
                </c:pt>
                <c:pt idx="11">
                  <c:v>NEFRITIS</c:v>
                </c:pt>
                <c:pt idx="12">
                  <c:v>TUBERCULOSIS</c:v>
                </c:pt>
                <c:pt idx="13">
                  <c:v>PERITONITIS</c:v>
                </c:pt>
                <c:pt idx="14">
                  <c:v>CONGESTION PULMONAR</c:v>
                </c:pt>
                <c:pt idx="15">
                  <c:v>VIRUELA</c:v>
                </c:pt>
                <c:pt idx="16">
                  <c:v>CONGESTION CEREBRAL</c:v>
                </c:pt>
                <c:pt idx="17">
                  <c:v>ANEMIA</c:v>
                </c:pt>
                <c:pt idx="18">
                  <c:v>ASFIXIA</c:v>
                </c:pt>
                <c:pt idx="19">
                  <c:v>ALCOHOLISMO</c:v>
                </c:pt>
              </c:strCache>
            </c:strRef>
          </c:cat>
          <c:val>
            <c:numRef>
              <c:f>'Principales causas General'!$E$34:$E$53</c:f>
              <c:numCache>
                <c:formatCode>0.00</c:formatCode>
                <c:ptCount val="20"/>
                <c:pt idx="0">
                  <c:v>0.19406071635370997</c:v>
                </c:pt>
                <c:pt idx="1">
                  <c:v>0.12780213417156092</c:v>
                </c:pt>
                <c:pt idx="2">
                  <c:v>0.10042187112250807</c:v>
                </c:pt>
                <c:pt idx="3">
                  <c:v>3.7141202746298285E-2</c:v>
                </c:pt>
                <c:pt idx="4">
                  <c:v>3.5155926875672101E-2</c:v>
                </c:pt>
                <c:pt idx="5">
                  <c:v>3.2012573413847299E-2</c:v>
                </c:pt>
                <c:pt idx="6">
                  <c:v>3.1350814790305236E-2</c:v>
                </c:pt>
                <c:pt idx="7">
                  <c:v>2.8455620812308711E-2</c:v>
                </c:pt>
                <c:pt idx="8">
                  <c:v>2.6139465629911488E-2</c:v>
                </c:pt>
                <c:pt idx="9">
                  <c:v>2.4154189759285301E-2</c:v>
                </c:pt>
                <c:pt idx="10">
                  <c:v>1.6295806104723302E-2</c:v>
                </c:pt>
                <c:pt idx="11">
                  <c:v>1.5964926792952271E-2</c:v>
                </c:pt>
                <c:pt idx="12">
                  <c:v>1.3317892298784018E-2</c:v>
                </c:pt>
                <c:pt idx="13">
                  <c:v>1.1580775911986103E-2</c:v>
                </c:pt>
                <c:pt idx="14">
                  <c:v>1.1580775911986103E-2</c:v>
                </c:pt>
                <c:pt idx="15">
                  <c:v>1.0339978492844735E-2</c:v>
                </c:pt>
                <c:pt idx="16">
                  <c:v>9.8436595251881875E-3</c:v>
                </c:pt>
                <c:pt idx="17">
                  <c:v>8.1892629663330302E-3</c:v>
                </c:pt>
                <c:pt idx="18">
                  <c:v>6.8657457192489038E-3</c:v>
                </c:pt>
                <c:pt idx="19">
                  <c:v>6.7830258913061459E-3</c:v>
                </c:pt>
              </c:numCache>
            </c:numRef>
          </c:val>
          <c:extLst>
            <c:ext xmlns:c16="http://schemas.microsoft.com/office/drawing/2014/chart" uri="{C3380CC4-5D6E-409C-BE32-E72D297353CC}">
              <c16:uniqueId val="{00000000-F081-8148-900C-D0145D67CB15}"/>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US"/>
              <a:t>Gráfica 3</a:t>
            </a:r>
          </a:p>
          <a:p>
            <a:pPr>
              <a:defRPr/>
            </a:pPr>
            <a:r>
              <a:rPr lang="en-US"/>
              <a:t>20 Principales causas de defunción de 15 a 45 años, </a:t>
            </a:r>
          </a:p>
          <a:p>
            <a:pPr>
              <a:defRPr/>
            </a:pPr>
            <a:r>
              <a:rPr lang="en-US"/>
              <a:t>Pachuca  de Soto, Hidalgo, 1990 -1970</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s-MX"/>
        </a:p>
      </c:txPr>
    </c:title>
    <c:autoTitleDeleted val="0"/>
    <c:plotArea>
      <c:layout/>
      <c:barChart>
        <c:barDir val="bar"/>
        <c:grouping val="clustered"/>
        <c:varyColors val="0"/>
        <c:ser>
          <c:idx val="0"/>
          <c:order val="0"/>
          <c:spPr>
            <a:solidFill>
              <a:srgbClr val="3399FF"/>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Hoja2!$N$44:$N$63</c:f>
              <c:strCache>
                <c:ptCount val="20"/>
                <c:pt idx="0">
                  <c:v>FIEBRE PUERPERAL</c:v>
                </c:pt>
                <c:pt idx="1">
                  <c:v>ALCOHOLISMO</c:v>
                </c:pt>
                <c:pt idx="2">
                  <c:v>ANEMIA</c:v>
                </c:pt>
                <c:pt idx="3">
                  <c:v>VIRUELA</c:v>
                </c:pt>
                <c:pt idx="4">
                  <c:v>CONGESTION CEREBRAL</c:v>
                </c:pt>
                <c:pt idx="5">
                  <c:v>CONGESTION PULMONAR</c:v>
                </c:pt>
                <c:pt idx="6">
                  <c:v>PERITONITIS</c:v>
                </c:pt>
                <c:pt idx="7">
                  <c:v>TUBERCULOSIS</c:v>
                </c:pt>
                <c:pt idx="8">
                  <c:v>NEFRITIS</c:v>
                </c:pt>
                <c:pt idx="9">
                  <c:v>SILICO TUBERCULOSIS PULMONAR</c:v>
                </c:pt>
                <c:pt idx="10">
                  <c:v>TIFO</c:v>
                </c:pt>
                <c:pt idx="11">
                  <c:v>HERIDAS</c:v>
                </c:pt>
                <c:pt idx="12">
                  <c:v>ENTEROCOLITIS</c:v>
                </c:pt>
                <c:pt idx="13">
                  <c:v>ENTERITIS</c:v>
                </c:pt>
                <c:pt idx="14">
                  <c:v>GASTROENTERITIS</c:v>
                </c:pt>
                <c:pt idx="15">
                  <c:v>CIRROSIS HEPATICA</c:v>
                </c:pt>
                <c:pt idx="16">
                  <c:v>ENFERMEDADES DEL CORAZON</c:v>
                </c:pt>
                <c:pt idx="17">
                  <c:v>TUBERCULOSIS PULMONAR</c:v>
                </c:pt>
                <c:pt idx="18">
                  <c:v>LESIONES</c:v>
                </c:pt>
                <c:pt idx="19">
                  <c:v>NEUMONIA</c:v>
                </c:pt>
              </c:strCache>
            </c:strRef>
          </c:cat>
          <c:val>
            <c:numRef>
              <c:f>Hoja2!$P$44:$P$63</c:f>
              <c:numCache>
                <c:formatCode>0.0%</c:formatCode>
                <c:ptCount val="20"/>
                <c:pt idx="0">
                  <c:v>6.0684214518698324E-3</c:v>
                </c:pt>
                <c:pt idx="1">
                  <c:v>6.5235530607600694E-3</c:v>
                </c:pt>
                <c:pt idx="2">
                  <c:v>7.813092619282409E-3</c:v>
                </c:pt>
                <c:pt idx="3">
                  <c:v>9.4819085185466126E-3</c:v>
                </c:pt>
                <c:pt idx="4">
                  <c:v>9.4819085185466126E-3</c:v>
                </c:pt>
                <c:pt idx="5">
                  <c:v>1.0923158613365699E-2</c:v>
                </c:pt>
                <c:pt idx="6">
                  <c:v>1.1530000758552681E-2</c:v>
                </c:pt>
                <c:pt idx="7">
                  <c:v>1.3805658803003868E-2</c:v>
                </c:pt>
                <c:pt idx="8">
                  <c:v>1.4640066752635971E-2</c:v>
                </c:pt>
                <c:pt idx="9">
                  <c:v>1.4943487825229463E-2</c:v>
                </c:pt>
                <c:pt idx="10">
                  <c:v>2.2149738299324886E-2</c:v>
                </c:pt>
                <c:pt idx="11">
                  <c:v>2.4956383220814685E-2</c:v>
                </c:pt>
                <c:pt idx="12">
                  <c:v>2.6094212243040277E-2</c:v>
                </c:pt>
                <c:pt idx="13">
                  <c:v>2.9128422968975196E-2</c:v>
                </c:pt>
                <c:pt idx="14">
                  <c:v>2.9583554577865434E-2</c:v>
                </c:pt>
                <c:pt idx="15">
                  <c:v>3.4741712811954789E-2</c:v>
                </c:pt>
                <c:pt idx="16">
                  <c:v>4.0961844800121369E-2</c:v>
                </c:pt>
                <c:pt idx="17">
                  <c:v>9.6336190548433592E-2</c:v>
                </c:pt>
                <c:pt idx="18">
                  <c:v>0.11818250777516498</c:v>
                </c:pt>
                <c:pt idx="19">
                  <c:v>0.18182507775164986</c:v>
                </c:pt>
              </c:numCache>
            </c:numRef>
          </c:val>
          <c:extLst>
            <c:ext xmlns:c16="http://schemas.microsoft.com/office/drawing/2014/chart" uri="{C3380CC4-5D6E-409C-BE32-E72D297353CC}">
              <c16:uniqueId val="{00000000-6EA4-4270-90DF-6539CE394893}"/>
            </c:ext>
          </c:extLst>
        </c:ser>
        <c:dLbls>
          <c:showLegendKey val="0"/>
          <c:showVal val="0"/>
          <c:showCatName val="0"/>
          <c:showSerName val="0"/>
          <c:showPercent val="0"/>
          <c:showBubbleSize val="0"/>
        </c:dLbls>
        <c:gapWidth val="13"/>
        <c:axId val="463958416"/>
        <c:axId val="592751024"/>
      </c:barChart>
      <c:catAx>
        <c:axId val="463958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592751024"/>
        <c:crosses val="autoZero"/>
        <c:auto val="1"/>
        <c:lblAlgn val="ctr"/>
        <c:lblOffset val="100"/>
        <c:noMultiLvlLbl val="0"/>
      </c:catAx>
      <c:valAx>
        <c:axId val="592751024"/>
        <c:scaling>
          <c:orientation val="minMax"/>
        </c:scaling>
        <c:delete val="1"/>
        <c:axPos val="b"/>
        <c:numFmt formatCode="0.0%" sourceLinked="1"/>
        <c:majorTickMark val="none"/>
        <c:minorTickMark val="none"/>
        <c:tickLblPos val="nextTo"/>
        <c:crossAx val="463958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20" b="0" i="0" u="none" strike="noStrike" kern="1200" spc="0" baseline="0">
                <a:solidFill>
                  <a:sysClr val="windowText" lastClr="000000">
                    <a:lumMod val="65000"/>
                    <a:lumOff val="35000"/>
                  </a:sysClr>
                </a:solidFill>
                <a:latin typeface="+mn-lt"/>
                <a:ea typeface="+mn-ea"/>
                <a:cs typeface="+mn-cs"/>
              </a:defRPr>
            </a:pPr>
            <a:r>
              <a:rPr lang="en-US">
                <a:solidFill>
                  <a:schemeClr val="tx1"/>
                </a:solidFill>
              </a:rPr>
              <a:t>Gráfica 5</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solidFill>
                  <a:schemeClr val="tx1"/>
                </a:solidFill>
              </a:rPr>
              <a:t>10 Principales causas de defunción de 15 a 45 años, Pachuca de Soto, Hidalgo 1910</a:t>
            </a:r>
          </a:p>
        </c:rich>
      </c:tx>
      <c:layout>
        <c:manualLayout>
          <c:xMode val="edge"/>
          <c:yMode val="edge"/>
          <c:x val="0.10405273204485804"/>
          <c:y val="0"/>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2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3A3C-4F88-A63B-05C4D280F5A0}"/>
              </c:ext>
            </c:extLst>
          </c:dPt>
          <c:dPt>
            <c:idx val="1"/>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3A3C-4F88-A63B-05C4D280F5A0}"/>
              </c:ext>
            </c:extLst>
          </c:dPt>
          <c:dPt>
            <c:idx val="2"/>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3A3C-4F88-A63B-05C4D280F5A0}"/>
              </c:ext>
            </c:extLst>
          </c:dPt>
          <c:dPt>
            <c:idx val="3"/>
            <c:invertIfNegative val="0"/>
            <c:bubble3D val="0"/>
            <c:spPr>
              <a:solidFill>
                <a:schemeClr val="accent6">
                  <a:lumMod val="7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3A3C-4F88-A63B-05C4D280F5A0}"/>
              </c:ext>
            </c:extLst>
          </c:dPt>
          <c:dPt>
            <c:idx val="4"/>
            <c:invertIfNegative val="0"/>
            <c:bubble3D val="0"/>
            <c:spPr>
              <a:solidFill>
                <a:schemeClr val="bg2">
                  <a:lumMod val="90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3A3C-4F88-A63B-05C4D280F5A0}"/>
              </c:ext>
            </c:extLst>
          </c:dPt>
          <c:dPt>
            <c:idx val="5"/>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3A3C-4F88-A63B-05C4D280F5A0}"/>
              </c:ext>
            </c:extLst>
          </c:dPt>
          <c:dPt>
            <c:idx val="6"/>
            <c:invertIfNegative val="0"/>
            <c:bubble3D val="0"/>
            <c:spPr>
              <a:solidFill>
                <a:srgbClr val="9BBB59"/>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3A3C-4F88-A63B-05C4D280F5A0}"/>
              </c:ext>
            </c:extLst>
          </c:dPt>
          <c:dPt>
            <c:idx val="8"/>
            <c:invertIfNegative val="0"/>
            <c:bubble3D val="0"/>
            <c:spPr>
              <a:solidFill>
                <a:srgbClr val="00FFFF"/>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F-3A3C-4F88-A63B-05C4D280F5A0}"/>
              </c:ext>
            </c:extLst>
          </c:dPt>
          <c:dPt>
            <c:idx val="9"/>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11-3A3C-4F88-A63B-05C4D280F5A0}"/>
              </c:ext>
            </c:extLst>
          </c:dPt>
          <c:dLbls>
            <c:numFmt formatCode="0.0%" sourceLinked="0"/>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General'!$C$121:$C$130</c:f>
              <c:strCache>
                <c:ptCount val="10"/>
                <c:pt idx="0">
                  <c:v>NEUMONIA</c:v>
                </c:pt>
                <c:pt idx="1">
                  <c:v>LESIONES</c:v>
                </c:pt>
                <c:pt idx="2">
                  <c:v>TUBERCULOSIS PULMONAR</c:v>
                </c:pt>
                <c:pt idx="3">
                  <c:v>TIFO</c:v>
                </c:pt>
                <c:pt idx="4">
                  <c:v>ENTERITIS</c:v>
                </c:pt>
                <c:pt idx="5">
                  <c:v>ENTEROCOLITIS</c:v>
                </c:pt>
                <c:pt idx="6">
                  <c:v>GASTROENTERITIS</c:v>
                </c:pt>
                <c:pt idx="7">
                  <c:v>HERIDAS</c:v>
                </c:pt>
                <c:pt idx="8">
                  <c:v>VIRUELA</c:v>
                </c:pt>
                <c:pt idx="9">
                  <c:v>ENFERMEDADES DEL CORAZON</c:v>
                </c:pt>
              </c:strCache>
            </c:strRef>
          </c:cat>
          <c:val>
            <c:numRef>
              <c:f>'Principales causas General'!$E$121:$E$130</c:f>
              <c:numCache>
                <c:formatCode>0.0000</c:formatCode>
                <c:ptCount val="10"/>
                <c:pt idx="0">
                  <c:v>0.26429618768328444</c:v>
                </c:pt>
                <c:pt idx="1">
                  <c:v>0.10410557184750734</c:v>
                </c:pt>
                <c:pt idx="2">
                  <c:v>7.4046920821114373E-2</c:v>
                </c:pt>
                <c:pt idx="3">
                  <c:v>5.7551319648093839E-2</c:v>
                </c:pt>
                <c:pt idx="4">
                  <c:v>4.3621700879765399E-2</c:v>
                </c:pt>
                <c:pt idx="5">
                  <c:v>3.9956011730205278E-2</c:v>
                </c:pt>
                <c:pt idx="6">
                  <c:v>3.1524926686217009E-2</c:v>
                </c:pt>
                <c:pt idx="7">
                  <c:v>3.0425219941348974E-2</c:v>
                </c:pt>
                <c:pt idx="8">
                  <c:v>2.1260997067448679E-2</c:v>
                </c:pt>
                <c:pt idx="9">
                  <c:v>1.906158357771261E-2</c:v>
                </c:pt>
              </c:numCache>
            </c:numRef>
          </c:val>
          <c:extLst>
            <c:ext xmlns:c16="http://schemas.microsoft.com/office/drawing/2014/chart" uri="{C3380CC4-5D6E-409C-BE32-E72D297353CC}">
              <c16:uniqueId val="{00000012-3A3C-4F88-A63B-05C4D280F5A0}"/>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solidFill>
                  <a:schemeClr val="tx1"/>
                </a:solidFill>
              </a:rPr>
              <a:t>Gráfica 7</a:t>
            </a:r>
          </a:p>
          <a:p>
            <a:pPr>
              <a:defRPr/>
            </a:pPr>
            <a:r>
              <a:rPr lang="en-US">
                <a:solidFill>
                  <a:schemeClr val="tx1"/>
                </a:solidFill>
              </a:rPr>
              <a:t>10 Principales causas de defunción de 15 a 45 años, Pachuca  de Soto,</a:t>
            </a:r>
            <a:r>
              <a:rPr lang="en-US" baseline="0">
                <a:solidFill>
                  <a:schemeClr val="tx1"/>
                </a:solidFill>
              </a:rPr>
              <a:t> Hidalgo,</a:t>
            </a:r>
            <a:r>
              <a:rPr lang="en-US">
                <a:solidFill>
                  <a:schemeClr val="tx1"/>
                </a:solidFill>
              </a:rPr>
              <a:t>1930</a:t>
            </a:r>
          </a:p>
        </c:rich>
      </c:tx>
      <c:layout>
        <c:manualLayout>
          <c:xMode val="edge"/>
          <c:yMode val="edge"/>
          <c:x val="0.10405273204485804"/>
          <c:y val="0"/>
        </c:manualLayout>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AA7F-4DB0-8340-4175712646EF}"/>
              </c:ext>
            </c:extLst>
          </c:dPt>
          <c:dPt>
            <c:idx val="1"/>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AA7F-4DB0-8340-4175712646EF}"/>
              </c:ext>
            </c:extLst>
          </c:dPt>
          <c:dPt>
            <c:idx val="2"/>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AA7F-4DB0-8340-4175712646EF}"/>
              </c:ext>
            </c:extLst>
          </c:dPt>
          <c:dPt>
            <c:idx val="3"/>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AA7F-4DB0-8340-4175712646EF}"/>
              </c:ext>
            </c:extLst>
          </c:dPt>
          <c:dPt>
            <c:idx val="4"/>
            <c:invertIfNegative val="0"/>
            <c:bubble3D val="0"/>
            <c:spPr>
              <a:solidFill>
                <a:srgbClr val="CC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AA7F-4DB0-8340-4175712646EF}"/>
              </c:ext>
            </c:extLst>
          </c:dPt>
          <c:dPt>
            <c:idx val="6"/>
            <c:invertIfNegative val="0"/>
            <c:bubble3D val="0"/>
            <c:spPr>
              <a:solidFill>
                <a:srgbClr val="00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AA7F-4DB0-8340-4175712646EF}"/>
              </c:ext>
            </c:extLst>
          </c:dPt>
          <c:dPt>
            <c:idx val="7"/>
            <c:invertIfNegative val="0"/>
            <c:bubble3D val="0"/>
            <c:spPr>
              <a:solidFill>
                <a:schemeClr val="bg2">
                  <a:lumMod val="90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AA7F-4DB0-8340-4175712646EF}"/>
              </c:ext>
            </c:extLst>
          </c:dPt>
          <c:dPt>
            <c:idx val="8"/>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F-AA7F-4DB0-8340-4175712646EF}"/>
              </c:ext>
            </c:extLst>
          </c:dPt>
          <c:dPt>
            <c:idx val="9"/>
            <c:invertIfNegative val="0"/>
            <c:bubble3D val="0"/>
            <c:spPr>
              <a:solidFill>
                <a:srgbClr val="9BBB59"/>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11-AA7F-4DB0-8340-4175712646EF}"/>
              </c:ext>
            </c:extLst>
          </c:dPt>
          <c:dLbls>
            <c:numFmt formatCode="0.0%" sourceLinked="0"/>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General'!$C$177:$C$186</c:f>
              <c:strCache>
                <c:ptCount val="10"/>
                <c:pt idx="0">
                  <c:v>NEUMONIA</c:v>
                </c:pt>
                <c:pt idx="1">
                  <c:v>LESIONES</c:v>
                </c:pt>
                <c:pt idx="2">
                  <c:v>TUBERCULOSIS PULMONAR</c:v>
                </c:pt>
                <c:pt idx="3">
                  <c:v>ENFERMEDADES DEL CORAZON</c:v>
                </c:pt>
                <c:pt idx="4">
                  <c:v>CIRROSIS HEPATICA</c:v>
                </c:pt>
                <c:pt idx="5">
                  <c:v>NEFRITIS</c:v>
                </c:pt>
                <c:pt idx="6">
                  <c:v>SILICO TUBERCULOSIS PULMONAR</c:v>
                </c:pt>
                <c:pt idx="7">
                  <c:v>ENTERITIS</c:v>
                </c:pt>
                <c:pt idx="8">
                  <c:v>ENTEROCOLITIS</c:v>
                </c:pt>
                <c:pt idx="9">
                  <c:v>GASTROENTERITIS</c:v>
                </c:pt>
              </c:strCache>
            </c:strRef>
          </c:cat>
          <c:val>
            <c:numRef>
              <c:f>'Principales causas General'!$E$177:$E$186</c:f>
              <c:numCache>
                <c:formatCode>0.0000</c:formatCode>
                <c:ptCount val="10"/>
                <c:pt idx="0">
                  <c:v>0.18517179023508137</c:v>
                </c:pt>
                <c:pt idx="1">
                  <c:v>0.15949367088607594</c:v>
                </c:pt>
                <c:pt idx="2">
                  <c:v>0.12766726943942133</c:v>
                </c:pt>
                <c:pt idx="3">
                  <c:v>4.7739602169981916E-2</c:v>
                </c:pt>
                <c:pt idx="4">
                  <c:v>4.6654611211573237E-2</c:v>
                </c:pt>
                <c:pt idx="5">
                  <c:v>3.1826401446654613E-2</c:v>
                </c:pt>
                <c:pt idx="6">
                  <c:v>3.146473779385172E-2</c:v>
                </c:pt>
                <c:pt idx="7">
                  <c:v>2.8209764918625677E-2</c:v>
                </c:pt>
                <c:pt idx="8">
                  <c:v>2.7124773960216998E-2</c:v>
                </c:pt>
                <c:pt idx="9">
                  <c:v>2.4593128390596745E-2</c:v>
                </c:pt>
              </c:numCache>
            </c:numRef>
          </c:val>
          <c:extLst>
            <c:ext xmlns:c16="http://schemas.microsoft.com/office/drawing/2014/chart" uri="{C3380CC4-5D6E-409C-BE32-E72D297353CC}">
              <c16:uniqueId val="{00000012-AA7F-4DB0-8340-4175712646EF}"/>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solidFill>
                  <a:schemeClr val="tx1"/>
                </a:solidFill>
              </a:rPr>
              <a:t>Gráfica 9</a:t>
            </a:r>
          </a:p>
          <a:p>
            <a:pPr>
              <a:defRPr/>
            </a:pPr>
            <a:r>
              <a:rPr lang="en-US">
                <a:solidFill>
                  <a:schemeClr val="tx1"/>
                </a:solidFill>
              </a:rPr>
              <a:t>10 Principales causas de defunción de 15 a 45 años, Pachuca de Soto, Hidalgo 1950</a:t>
            </a:r>
          </a:p>
        </c:rich>
      </c:tx>
      <c:layout>
        <c:manualLayout>
          <c:xMode val="edge"/>
          <c:yMode val="edge"/>
          <c:x val="0.12756504011820377"/>
          <c:y val="1.0638297872340425E-2"/>
        </c:manualLayout>
      </c:layout>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spPr>
            <a:solidFill>
              <a:srgbClr val="008080"/>
            </a:solidFill>
            <a:ln>
              <a:noFill/>
            </a:ln>
            <a:effectLst/>
            <a:scene3d>
              <a:camera prst="orthographicFront"/>
              <a:lightRig rig="threePt" dir="t"/>
            </a:scene3d>
            <a:sp3d>
              <a:bevelT w="165100" prst="coolSlant"/>
            </a:sp3d>
          </c:spPr>
          <c:invertIfNegative val="0"/>
          <c:dPt>
            <c:idx val="0"/>
            <c:invertIfNegative val="0"/>
            <c:bubble3D val="0"/>
            <c:spPr>
              <a:solidFill>
                <a:srgbClr val="7030A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1-B00A-6041-9CBE-815C42C8ED6B}"/>
              </c:ext>
            </c:extLst>
          </c:dPt>
          <c:dPt>
            <c:idx val="1"/>
            <c:invertIfNegative val="0"/>
            <c:bubble3D val="0"/>
            <c:spPr>
              <a:solidFill>
                <a:srgbClr val="CC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3-B00A-6041-9CBE-815C42C8ED6B}"/>
              </c:ext>
            </c:extLst>
          </c:dPt>
          <c:dPt>
            <c:idx val="3"/>
            <c:invertIfNegative val="0"/>
            <c:bubble3D val="0"/>
            <c:spPr>
              <a:solidFill>
                <a:srgbClr val="CC00CC"/>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5-B00A-6041-9CBE-815C42C8ED6B}"/>
              </c:ext>
            </c:extLst>
          </c:dPt>
          <c:dPt>
            <c:idx val="4"/>
            <c:invertIfNegative val="0"/>
            <c:bubble3D val="0"/>
            <c:spPr>
              <a:solidFill>
                <a:srgbClr val="C000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7-B00A-6041-9CBE-815C42C8ED6B}"/>
              </c:ext>
            </c:extLst>
          </c:dPt>
          <c:dPt>
            <c:idx val="5"/>
            <c:invertIfNegative val="0"/>
            <c:bubble3D val="0"/>
            <c:spPr>
              <a:solidFill>
                <a:srgbClr val="00CC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9-B00A-6041-9CBE-815C42C8ED6B}"/>
              </c:ext>
            </c:extLst>
          </c:dPt>
          <c:dPt>
            <c:idx val="6"/>
            <c:invertIfNegative val="0"/>
            <c:bubble3D val="0"/>
            <c:spPr>
              <a:solidFill>
                <a:schemeClr val="tx1">
                  <a:lumMod val="85000"/>
                  <a:lumOff val="15000"/>
                </a:schemeClr>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B-B00A-6041-9CBE-815C42C8ED6B}"/>
              </c:ext>
            </c:extLst>
          </c:dPt>
          <c:dPt>
            <c:idx val="7"/>
            <c:invertIfNegative val="0"/>
            <c:bubble3D val="0"/>
            <c:spPr>
              <a:solidFill>
                <a:srgbClr val="CC9B00"/>
              </a:solidFill>
              <a:ln>
                <a:noFill/>
              </a:ln>
              <a:effectLst/>
              <a:scene3d>
                <a:camera prst="orthographicFront"/>
                <a:lightRig rig="threePt" dir="t"/>
              </a:scene3d>
              <a:sp3d>
                <a:bevelT w="165100" prst="coolSlant"/>
              </a:sp3d>
            </c:spPr>
            <c:extLst>
              <c:ext xmlns:c16="http://schemas.microsoft.com/office/drawing/2014/chart" uri="{C3380CC4-5D6E-409C-BE32-E72D297353CC}">
                <c16:uniqueId val="{0000000D-B00A-6041-9CBE-815C42C8ED6B}"/>
              </c:ext>
            </c:extLst>
          </c:dPt>
          <c:dLbls>
            <c:numFmt formatCode="0.0%" sourceLinked="0"/>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'Principales causas General'!$C$233:$C$242</c:f>
              <c:strCache>
                <c:ptCount val="10"/>
                <c:pt idx="0">
                  <c:v>TUBERCULOSIS PULMONAR</c:v>
                </c:pt>
                <c:pt idx="1">
                  <c:v>CIRROSIS HEPATICA</c:v>
                </c:pt>
                <c:pt idx="2">
                  <c:v>LESIONES ARMAS</c:v>
                </c:pt>
                <c:pt idx="3">
                  <c:v>ENFERMEDADES DEL CORAZON</c:v>
                </c:pt>
                <c:pt idx="4">
                  <c:v>NEUMONIA</c:v>
                </c:pt>
                <c:pt idx="5">
                  <c:v>SILICO TUBERCULOSIS PULMONAR</c:v>
                </c:pt>
                <c:pt idx="6">
                  <c:v>ENTEROCOLITIS</c:v>
                </c:pt>
                <c:pt idx="7">
                  <c:v>LESIONES</c:v>
                </c:pt>
                <c:pt idx="8">
                  <c:v>INSUFICIENCIA HEPATICA</c:v>
                </c:pt>
                <c:pt idx="9">
                  <c:v>FRACTURA CRANEO</c:v>
                </c:pt>
              </c:strCache>
            </c:strRef>
          </c:cat>
          <c:val>
            <c:numRef>
              <c:f>'Principales causas General'!$E$233:$E$242</c:f>
              <c:numCache>
                <c:formatCode>0.0000</c:formatCode>
                <c:ptCount val="10"/>
                <c:pt idx="0">
                  <c:v>8.9812332439678288E-2</c:v>
                </c:pt>
                <c:pt idx="1">
                  <c:v>6.9705093833780166E-2</c:v>
                </c:pt>
                <c:pt idx="2">
                  <c:v>6.9705093833780166E-2</c:v>
                </c:pt>
                <c:pt idx="3">
                  <c:v>6.7024128686327081E-2</c:v>
                </c:pt>
                <c:pt idx="4">
                  <c:v>6.1662198391420911E-2</c:v>
                </c:pt>
                <c:pt idx="5">
                  <c:v>3.7533512064343161E-2</c:v>
                </c:pt>
                <c:pt idx="6">
                  <c:v>2.1447721179624665E-2</c:v>
                </c:pt>
                <c:pt idx="7">
                  <c:v>1.3404825737265416E-2</c:v>
                </c:pt>
                <c:pt idx="8">
                  <c:v>1.3404825737265416E-2</c:v>
                </c:pt>
                <c:pt idx="9">
                  <c:v>1.3404825737265416E-2</c:v>
                </c:pt>
              </c:numCache>
            </c:numRef>
          </c:val>
          <c:extLst>
            <c:ext xmlns:c16="http://schemas.microsoft.com/office/drawing/2014/chart" uri="{C3380CC4-5D6E-409C-BE32-E72D297353CC}">
              <c16:uniqueId val="{0000000E-B00A-6041-9CBE-815C42C8ED6B}"/>
            </c:ext>
          </c:extLst>
        </c:ser>
        <c:dLbls>
          <c:showLegendKey val="0"/>
          <c:showVal val="0"/>
          <c:showCatName val="0"/>
          <c:showSerName val="0"/>
          <c:showPercent val="0"/>
          <c:showBubbleSize val="0"/>
        </c:dLbls>
        <c:gapWidth val="20"/>
        <c:axId val="54196431"/>
        <c:axId val="218017791"/>
      </c:barChart>
      <c:catAx>
        <c:axId val="541964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18017791"/>
        <c:crosses val="autoZero"/>
        <c:auto val="1"/>
        <c:lblAlgn val="ctr"/>
        <c:lblOffset val="100"/>
        <c:noMultiLvlLbl val="0"/>
      </c:catAx>
      <c:valAx>
        <c:axId val="218017791"/>
        <c:scaling>
          <c:orientation val="minMax"/>
        </c:scaling>
        <c:delete val="1"/>
        <c:axPos val="t"/>
        <c:numFmt formatCode="0.0000" sourceLinked="1"/>
        <c:majorTickMark val="none"/>
        <c:minorTickMark val="none"/>
        <c:tickLblPos val="nextTo"/>
        <c:crossAx val="54196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0.86117</cdr:x>
      <cdr:y>0.23232</cdr:y>
    </cdr:from>
    <cdr:to>
      <cdr:x>1</cdr:x>
      <cdr:y>0.30426</cdr:y>
    </cdr:to>
    <cdr:sp macro="" textlink="">
      <cdr:nvSpPr>
        <cdr:cNvPr id="2" name="Cuadro de texto 2"/>
        <cdr:cNvSpPr txBox="1">
          <a:spLocks xmlns:a="http://schemas.openxmlformats.org/drawingml/2006/main" noChangeArrowheads="1"/>
        </cdr:cNvSpPr>
      </cdr:nvSpPr>
      <cdr:spPr bwMode="auto">
        <a:xfrm xmlns:a="http://schemas.openxmlformats.org/drawingml/2006/main">
          <a:off x="4204129" y="573128"/>
          <a:ext cx="677751" cy="177484"/>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s-MX" sz="600">
              <a:effectLst/>
              <a:latin typeface="Times New Roman" panose="02020603050405020304" pitchFamily="18" charset="0"/>
              <a:ea typeface="Times New Roman" panose="02020603050405020304" pitchFamily="18" charset="0"/>
            </a:rPr>
            <a:t>N = 12,089</a:t>
          </a:r>
        </a:p>
      </cdr:txBody>
    </cdr:sp>
  </cdr:relSizeAnchor>
</c:userShapes>
</file>

<file path=word/drawings/drawing2.xml><?xml version="1.0" encoding="utf-8"?>
<c:userShapes xmlns:c="http://schemas.openxmlformats.org/drawingml/2006/chart">
  <cdr:relSizeAnchor xmlns:cdr="http://schemas.openxmlformats.org/drawingml/2006/chartDrawing">
    <cdr:from>
      <cdr:x>0.8529</cdr:x>
      <cdr:y>0.03503</cdr:y>
    </cdr:from>
    <cdr:to>
      <cdr:x>1</cdr:x>
      <cdr:y>0.4172</cdr:y>
    </cdr:to>
    <cdr:sp macro="" textlink="">
      <cdr:nvSpPr>
        <cdr:cNvPr id="2" name="Cuadro de texto 1"/>
        <cdr:cNvSpPr txBox="1"/>
      </cdr:nvSpPr>
      <cdr:spPr>
        <a:xfrm xmlns:a="http://schemas.openxmlformats.org/drawingml/2006/main">
          <a:off x="4152900" y="83820"/>
          <a:ext cx="71628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s-MX" sz="1100"/>
        </a:p>
        <a:p xmlns:a="http://schemas.openxmlformats.org/drawingml/2006/main">
          <a:endParaRPr lang="es-MX" sz="1100"/>
        </a:p>
        <a:p xmlns:a="http://schemas.openxmlformats.org/drawingml/2006/main">
          <a:r>
            <a:rPr lang="es-MX" sz="600">
              <a:latin typeface="Times New Roman" panose="02020603050405020304" pitchFamily="18" charset="0"/>
              <a:cs typeface="Times New Roman" panose="02020603050405020304" pitchFamily="18" charset="0"/>
            </a:rPr>
            <a:t>       N=12,089</a:t>
          </a:r>
        </a:p>
      </cdr:txBody>
    </cdr:sp>
  </cdr:relSizeAnchor>
</c:userShapes>
</file>

<file path=word/drawings/drawing3.xml><?xml version="1.0" encoding="utf-8"?>
<c:userShapes xmlns:c="http://schemas.openxmlformats.org/drawingml/2006/chart">
  <cdr:relSizeAnchor xmlns:cdr="http://schemas.openxmlformats.org/drawingml/2006/chartDrawing">
    <cdr:from>
      <cdr:x>0.83554</cdr:x>
      <cdr:y>0.47253</cdr:y>
    </cdr:from>
    <cdr:to>
      <cdr:x>1</cdr:x>
      <cdr:y>0.52823</cdr:y>
    </cdr:to>
    <cdr:sp macro="" textlink="">
      <cdr:nvSpPr>
        <cdr:cNvPr id="2" name="Cuadro de texto 1"/>
        <cdr:cNvSpPr txBox="1"/>
      </cdr:nvSpPr>
      <cdr:spPr>
        <a:xfrm xmlns:a="http://schemas.openxmlformats.org/drawingml/2006/main">
          <a:off x="4645653" y="1887657"/>
          <a:ext cx="914407" cy="2224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s-MX" sz="600">
              <a:latin typeface="Times New Roman" panose="02020603050405020304" pitchFamily="18" charset="0"/>
              <a:cs typeface="Times New Roman" panose="02020603050405020304" pitchFamily="18" charset="0"/>
            </a:rPr>
            <a:t>N=12,089</a:t>
          </a:r>
        </a:p>
      </cdr:txBody>
    </cdr:sp>
  </cdr:relSizeAnchor>
</c:userShapes>
</file>

<file path=word/drawings/drawing4.xml><?xml version="1.0" encoding="utf-8"?>
<c:userShapes xmlns:c="http://schemas.openxmlformats.org/drawingml/2006/chart">
  <cdr:relSizeAnchor xmlns:cdr="http://schemas.openxmlformats.org/drawingml/2006/chartDrawing">
    <cdr:from>
      <cdr:x>0.8036</cdr:x>
      <cdr:y>0.31559</cdr:y>
    </cdr:from>
    <cdr:to>
      <cdr:x>1</cdr:x>
      <cdr:y>0.39572</cdr:y>
    </cdr:to>
    <cdr:sp macro="" textlink="">
      <cdr:nvSpPr>
        <cdr:cNvPr id="2" name="Cuadro de texto 1"/>
        <cdr:cNvSpPr txBox="1"/>
      </cdr:nvSpPr>
      <cdr:spPr>
        <a:xfrm xmlns:a="http://schemas.openxmlformats.org/drawingml/2006/main">
          <a:off x="3741413" y="876346"/>
          <a:ext cx="914407" cy="22249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Times New Roman" panose="02020603050405020304" pitchFamily="18" charset="0"/>
              <a:cs typeface="Times New Roman" panose="02020603050405020304" pitchFamily="18" charset="0"/>
            </a:rPr>
            <a:t>N=12,089</a:t>
          </a:r>
        </a:p>
      </cdr:txBody>
    </cdr:sp>
  </cdr:relSizeAnchor>
</c:userShapes>
</file>

<file path=word/drawings/drawing5.xml><?xml version="1.0" encoding="utf-8"?>
<c:userShapes xmlns:c="http://schemas.openxmlformats.org/drawingml/2006/chart">
  <cdr:relSizeAnchor xmlns:cdr="http://schemas.openxmlformats.org/drawingml/2006/chartDrawing">
    <cdr:from>
      <cdr:x>0.83707</cdr:x>
      <cdr:y>0.42664</cdr:y>
    </cdr:from>
    <cdr:to>
      <cdr:x>1</cdr:x>
      <cdr:y>0.48593</cdr:y>
    </cdr:to>
    <cdr:sp macro="" textlink="">
      <cdr:nvSpPr>
        <cdr:cNvPr id="2" name="Cuadro de texto 1"/>
        <cdr:cNvSpPr txBox="1"/>
      </cdr:nvSpPr>
      <cdr:spPr>
        <a:xfrm xmlns:a="http://schemas.openxmlformats.org/drawingml/2006/main">
          <a:off x="4697723" y="1600832"/>
          <a:ext cx="914407" cy="22249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600">
              <a:latin typeface="Times New Roman" panose="02020603050405020304" pitchFamily="18" charset="0"/>
              <a:cs typeface="Times New Roman" panose="02020603050405020304" pitchFamily="18" charset="0"/>
            </a:rPr>
            <a:t>N=12,089</a:t>
          </a:r>
        </a:p>
      </cdr:txBody>
    </cdr:sp>
  </cdr:relSizeAnchor>
</c:userShapes>
</file>

<file path=word/drawings/drawing6.xml><?xml version="1.0" encoding="utf-8"?>
<c:userShapes xmlns:c="http://schemas.openxmlformats.org/drawingml/2006/chart">
  <cdr:relSizeAnchor xmlns:cdr="http://schemas.openxmlformats.org/drawingml/2006/chartDrawing">
    <cdr:from>
      <cdr:x>0.86473</cdr:x>
      <cdr:y>0.31033</cdr:y>
    </cdr:from>
    <cdr:to>
      <cdr:x>0.97816</cdr:x>
      <cdr:y>0.40512</cdr:y>
    </cdr:to>
    <cdr:sp macro="" textlink="">
      <cdr:nvSpPr>
        <cdr:cNvPr id="2" name="Cuadro de texto 2"/>
        <cdr:cNvSpPr txBox="1">
          <a:spLocks xmlns:a="http://schemas.openxmlformats.org/drawingml/2006/main" noChangeArrowheads="1"/>
        </cdr:cNvSpPr>
      </cdr:nvSpPr>
      <cdr:spPr bwMode="auto">
        <a:xfrm xmlns:a="http://schemas.openxmlformats.org/drawingml/2006/main">
          <a:off x="4852988" y="736600"/>
          <a:ext cx="636587" cy="22499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900">
              <a:effectLst/>
              <a:latin typeface="Times New Roman" panose="02020603050405020304" pitchFamily="18" charset="0"/>
              <a:ea typeface="Times New Roman" panose="02020603050405020304" pitchFamily="18" charset="0"/>
            </a:rPr>
            <a:t>N = 219</a:t>
          </a:r>
          <a:endParaRPr lang="es-MX" sz="1200">
            <a:effectLst/>
            <a:latin typeface="Times New Roman" panose="02020603050405020304" pitchFamily="18" charset="0"/>
            <a:ea typeface="Times New Roman" panose="02020603050405020304" pitchFamily="18" charset="0"/>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0.80991</cdr:x>
      <cdr:y>0.29424</cdr:y>
    </cdr:from>
    <cdr:to>
      <cdr:x>0.91664</cdr:x>
      <cdr:y>0.36516</cdr:y>
    </cdr:to>
    <cdr:sp macro="" textlink="">
      <cdr:nvSpPr>
        <cdr:cNvPr id="2" name="Cuadro de texto 2"/>
        <cdr:cNvSpPr txBox="1">
          <a:spLocks xmlns:a="http://schemas.openxmlformats.org/drawingml/2006/main" noChangeArrowheads="1"/>
        </cdr:cNvSpPr>
      </cdr:nvSpPr>
      <cdr:spPr bwMode="auto">
        <a:xfrm xmlns:a="http://schemas.openxmlformats.org/drawingml/2006/main">
          <a:off x="4830763" y="933450"/>
          <a:ext cx="636587" cy="22499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s-MX" sz="900">
              <a:effectLst/>
              <a:latin typeface="Times New Roman" panose="02020603050405020304" pitchFamily="18" charset="0"/>
              <a:ea typeface="Times New Roman" panose="02020603050405020304" pitchFamily="18" charset="0"/>
            </a:rPr>
            <a:t>N = 219</a:t>
          </a:r>
          <a:endParaRPr lang="es-MX" sz="1200">
            <a:effectLst/>
            <a:latin typeface="Times New Roman" panose="02020603050405020304" pitchFamily="18" charset="0"/>
            <a:ea typeface="Times New Roman" panose="02020603050405020304" pitchFamily="18" charset="0"/>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0.86982</cdr:x>
      <cdr:y>0.31225</cdr:y>
    </cdr:from>
    <cdr:to>
      <cdr:x>0.98325</cdr:x>
      <cdr:y>0.38363</cdr:y>
    </cdr:to>
    <cdr:sp macro="" textlink="">
      <cdr:nvSpPr>
        <cdr:cNvPr id="2" name="Cuadro de texto 2"/>
        <cdr:cNvSpPr txBox="1">
          <a:spLocks xmlns:a="http://schemas.openxmlformats.org/drawingml/2006/main" noChangeArrowheads="1"/>
        </cdr:cNvSpPr>
      </cdr:nvSpPr>
      <cdr:spPr bwMode="auto">
        <a:xfrm xmlns:a="http://schemas.openxmlformats.org/drawingml/2006/main">
          <a:off x="4881563" y="984250"/>
          <a:ext cx="636587" cy="22499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900">
              <a:effectLst/>
              <a:latin typeface="Times New Roman" panose="02020603050405020304" pitchFamily="18" charset="0"/>
              <a:ea typeface="Times New Roman" panose="02020603050405020304" pitchFamily="18" charset="0"/>
            </a:rPr>
            <a:t>N = 220</a:t>
          </a:r>
          <a:endParaRPr lang="es-MX" sz="1200">
            <a:effectLst/>
            <a:latin typeface="Times New Roman" panose="02020603050405020304" pitchFamily="18" charset="0"/>
            <a:ea typeface="Times New Roman" panose="02020603050405020304" pitchFamily="18" charset="0"/>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0.88001</cdr:x>
      <cdr:y>0.09261</cdr:y>
    </cdr:from>
    <cdr:to>
      <cdr:x>0.99344</cdr:x>
      <cdr:y>0.16719</cdr:y>
    </cdr:to>
    <cdr:sp macro="" textlink="">
      <cdr:nvSpPr>
        <cdr:cNvPr id="2" name="Cuadro de texto 2"/>
        <cdr:cNvSpPr txBox="1">
          <a:spLocks xmlns:a="http://schemas.openxmlformats.org/drawingml/2006/main" noChangeArrowheads="1"/>
        </cdr:cNvSpPr>
      </cdr:nvSpPr>
      <cdr:spPr bwMode="auto">
        <a:xfrm xmlns:a="http://schemas.openxmlformats.org/drawingml/2006/main">
          <a:off x="4938713" y="279400"/>
          <a:ext cx="636587" cy="22499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MX" sz="900">
              <a:effectLst/>
              <a:latin typeface="Times New Roman" panose="02020603050405020304" pitchFamily="18" charset="0"/>
              <a:ea typeface="Times New Roman" panose="02020603050405020304" pitchFamily="18" charset="0"/>
            </a:rPr>
            <a:t>N = 219</a:t>
          </a:r>
          <a:endParaRPr lang="es-MX" sz="1200">
            <a:effectLst/>
            <a:latin typeface="Times New Roman" panose="02020603050405020304" pitchFamily="18" charset="0"/>
            <a:ea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1C01-83FF-4FA1-895E-1C17A464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25</Pages>
  <Words>5257</Words>
  <Characters>28915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Vladi Hernández</cp:lastModifiedBy>
  <cp:revision>162</cp:revision>
  <cp:lastPrinted>2023-12-13T02:04:00Z</cp:lastPrinted>
  <dcterms:created xsi:type="dcterms:W3CDTF">2024-09-27T23:26:00Z</dcterms:created>
  <dcterms:modified xsi:type="dcterms:W3CDTF">2024-11-06T19:38:00Z</dcterms:modified>
</cp:coreProperties>
</file>